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23247" w14:textId="55ECCD99" w:rsidR="005F1EA1" w:rsidRPr="00572167" w:rsidRDefault="00EC1B08" w:rsidP="00B50318">
      <w:pPr>
        <w:pStyle w:val="TitleIbrahim"/>
        <w:spacing w:after="0"/>
        <w:rPr>
          <w:b/>
        </w:rPr>
      </w:pPr>
      <w:bookmarkStart w:id="0" w:name="_Toc488162063"/>
      <w:bookmarkStart w:id="1" w:name="_Toc488316236"/>
      <w:bookmarkStart w:id="2" w:name="_Toc492046544"/>
      <w:r w:rsidRPr="00572167">
        <w:rPr>
          <w:rFonts w:ascii="メイリオ" w:eastAsia="メイリオ" w:hAnsi="メイリオ" w:cs="メイリオ" w:hint="eastAsia"/>
          <w:b/>
        </w:rPr>
        <w:t>M&amp;A取引</w:t>
      </w:r>
      <w:ins w:id="3" w:author="The Linux Foundation Japan" w:date="2018-01-27T15:57:00Z">
        <w:r w:rsidR="00EA5D33">
          <w:rPr>
            <w:rFonts w:ascii="メイリオ" w:eastAsia="メイリオ" w:hAnsi="メイリオ" w:cs="メイリオ" w:hint="eastAsia"/>
            <w:b/>
          </w:rPr>
          <w:t>における</w:t>
        </w:r>
      </w:ins>
      <w:del w:id="4" w:author="The Linux Foundation Japan" w:date="2018-01-27T15:57:00Z">
        <w:r w:rsidRPr="00572167" w:rsidDel="00EA5D33">
          <w:rPr>
            <w:rFonts w:ascii="メイリオ" w:eastAsia="メイリオ" w:hAnsi="メイリオ" w:cs="メイリオ" w:hint="eastAsia"/>
            <w:b/>
          </w:rPr>
          <w:delText>での</w:delText>
        </w:r>
      </w:del>
      <w:r w:rsidRPr="00572167">
        <w:rPr>
          <w:rFonts w:ascii="メイリオ" w:eastAsia="メイリオ" w:hAnsi="メイリオ" w:cs="メイリオ"/>
          <w:b/>
        </w:rPr>
        <w:br/>
      </w:r>
      <w:r w:rsidRPr="00572167">
        <w:rPr>
          <w:rFonts w:ascii="メイリオ" w:eastAsia="メイリオ" w:hAnsi="メイリオ" w:cs="メイリオ" w:hint="eastAsia"/>
          <w:b/>
        </w:rPr>
        <w:t>オープンソース監査</w:t>
      </w:r>
      <w:bookmarkEnd w:id="0"/>
      <w:bookmarkEnd w:id="1"/>
      <w:bookmarkEnd w:id="2"/>
    </w:p>
    <w:p w14:paraId="44F06EBB" w14:textId="383582E8" w:rsidR="00597D3F" w:rsidRPr="00EC1B08" w:rsidRDefault="00EC1B08" w:rsidP="00B50318">
      <w:pPr>
        <w:pStyle w:val="SubtitleIbrahim"/>
        <w:spacing w:afterLines="550" w:after="1320"/>
        <w:rPr>
          <w:rFonts w:ascii="メイリオ" w:eastAsia="メイリオ" w:hAnsi="メイリオ" w:cs="メイリオ"/>
        </w:rPr>
      </w:pPr>
      <w:bookmarkStart w:id="5" w:name="_Toc488162064"/>
      <w:bookmarkStart w:id="6" w:name="_Toc488316237"/>
      <w:bookmarkStart w:id="7" w:name="_Toc492046545"/>
      <w:r w:rsidRPr="00EC1B08">
        <w:rPr>
          <w:rFonts w:ascii="メイリオ" w:eastAsia="メイリオ" w:hAnsi="メイリオ" w:cs="メイリオ" w:hint="eastAsia"/>
        </w:rPr>
        <w:t>必須</w:t>
      </w:r>
      <w:r w:rsidR="003412FE">
        <w:rPr>
          <w:rFonts w:ascii="メイリオ" w:eastAsia="メイリオ" w:hAnsi="メイリオ" w:cs="メイリオ" w:hint="eastAsia"/>
        </w:rPr>
        <w:t>となる</w:t>
      </w:r>
      <w:r w:rsidR="00572167">
        <w:rPr>
          <w:rFonts w:ascii="メイリオ" w:eastAsia="メイリオ" w:hAnsi="メイリオ" w:cs="メイリオ" w:hint="eastAsia"/>
        </w:rPr>
        <w:t>その</w:t>
      </w:r>
      <w:r w:rsidRPr="00EC1B08">
        <w:rPr>
          <w:rFonts w:ascii="メイリオ" w:eastAsia="メイリオ" w:hAnsi="メイリオ" w:cs="メイリオ" w:hint="eastAsia"/>
        </w:rPr>
        <w:t>基礎</w:t>
      </w:r>
      <w:bookmarkEnd w:id="5"/>
      <w:bookmarkEnd w:id="6"/>
      <w:bookmarkEnd w:id="7"/>
      <w:r w:rsidR="003412FE">
        <w:rPr>
          <w:rFonts w:ascii="メイリオ" w:eastAsia="メイリオ" w:hAnsi="メイリオ" w:cs="メイリオ" w:hint="eastAsia"/>
        </w:rPr>
        <w:t>知識</w:t>
      </w:r>
    </w:p>
    <w:p w14:paraId="08BF5AD0" w14:textId="1DA8393C" w:rsidR="00675AE1" w:rsidRPr="002C4D0C" w:rsidRDefault="008A3837" w:rsidP="00B50318">
      <w:pPr>
        <w:spacing w:afterLines="550" w:after="1320" w:line="240" w:lineRule="auto"/>
        <w:jc w:val="center"/>
        <w:rPr>
          <w:rFonts w:ascii="Calibri" w:hAnsi="Calibri" w:cs="ProximaNova-Regular"/>
          <w:color w:val="039CE6"/>
          <w:sz w:val="32"/>
          <w:szCs w:val="36"/>
        </w:rPr>
      </w:pPr>
      <w:r w:rsidRPr="008A3837">
        <w:rPr>
          <w:rFonts w:ascii="メイリオ" w:eastAsia="メイリオ" w:hAnsi="メイリオ" w:cs="メイリオ" w:hint="eastAsia"/>
          <w:color w:val="0072C6" w:themeColor="accent1"/>
          <w:sz w:val="24"/>
        </w:rPr>
        <w:t>イブラヒム ハダド、P</w:t>
      </w:r>
      <w:r w:rsidRPr="008A3837">
        <w:rPr>
          <w:rFonts w:ascii="メイリオ" w:eastAsia="メイリオ" w:hAnsi="メイリオ" w:cs="メイリオ"/>
          <w:color w:val="0072C6" w:themeColor="accent1"/>
          <w:sz w:val="24"/>
        </w:rPr>
        <w:t>h.D.</w:t>
      </w:r>
    </w:p>
    <w:p w14:paraId="54E68D54" w14:textId="03F5CDDA" w:rsidR="00675AE1" w:rsidRPr="00CC7635" w:rsidRDefault="00BA5A25" w:rsidP="00CC7635">
      <w:pPr>
        <w:ind w:left="508" w:right="558"/>
        <w:rPr>
          <w:rFonts w:ascii="ＭＳ Ｐゴシック" w:eastAsia="ＭＳ Ｐゴシック" w:hAnsi="ＭＳ Ｐゴシック" w:cstheme="majorBidi"/>
          <w:i/>
          <w:iCs/>
          <w:color w:val="0072C6" w:themeColor="accent1"/>
          <w:sz w:val="22"/>
          <w:szCs w:val="22"/>
        </w:rPr>
      </w:pPr>
      <w:r>
        <w:rPr>
          <w:rFonts w:ascii="ＭＳ Ｐゴシック" w:eastAsia="ＭＳ Ｐゴシック" w:hAnsi="ＭＳ Ｐゴシック" w:cstheme="majorBidi" w:hint="eastAsia"/>
          <w:i/>
          <w:iCs/>
          <w:color w:val="0072C6" w:themeColor="accent1"/>
          <w:sz w:val="22"/>
          <w:szCs w:val="22"/>
        </w:rPr>
        <w:t>本書</w:t>
      </w:r>
      <w:r w:rsidR="00903825">
        <w:rPr>
          <w:rFonts w:ascii="ＭＳ Ｐゴシック" w:eastAsia="ＭＳ Ｐゴシック" w:hAnsi="ＭＳ Ｐゴシック" w:cstheme="majorBidi" w:hint="eastAsia"/>
          <w:i/>
          <w:iCs/>
          <w:color w:val="0072C6" w:themeColor="accent1"/>
          <w:sz w:val="22"/>
          <w:szCs w:val="22"/>
        </w:rPr>
        <w:t>は、企業の合併</w:t>
      </w:r>
      <w:r>
        <w:rPr>
          <w:rFonts w:ascii="ＭＳ Ｐゴシック" w:eastAsia="ＭＳ Ｐゴシック" w:hAnsi="ＭＳ Ｐゴシック" w:cstheme="majorBidi" w:hint="eastAsia"/>
          <w:i/>
          <w:iCs/>
          <w:color w:val="0072C6" w:themeColor="accent1"/>
          <w:sz w:val="22"/>
          <w:szCs w:val="22"/>
        </w:rPr>
        <w:t>・</w:t>
      </w:r>
      <w:r w:rsidR="00053C64">
        <w:rPr>
          <w:rFonts w:ascii="ＭＳ Ｐゴシック" w:eastAsia="ＭＳ Ｐゴシック" w:hAnsi="ＭＳ Ｐゴシック" w:cstheme="majorBidi" w:hint="eastAsia"/>
          <w:i/>
          <w:iCs/>
          <w:color w:val="0072C6" w:themeColor="accent1"/>
          <w:sz w:val="22"/>
          <w:szCs w:val="22"/>
        </w:rPr>
        <w:t>買収</w:t>
      </w:r>
      <w:r w:rsidR="00903825">
        <w:rPr>
          <w:rFonts w:ascii="ＭＳ Ｐゴシック" w:eastAsia="ＭＳ Ｐゴシック" w:hAnsi="ＭＳ Ｐゴシック" w:cstheme="majorBidi" w:hint="eastAsia"/>
          <w:i/>
          <w:iCs/>
          <w:color w:val="0072C6" w:themeColor="accent1"/>
          <w:sz w:val="22"/>
          <w:szCs w:val="22"/>
        </w:rPr>
        <w:t>（Ｍ＆Ａ）取引におけるオープンソース 監査の全体像および実践的ガイド</w:t>
      </w:r>
      <w:r w:rsidR="000176CD">
        <w:rPr>
          <w:rFonts w:ascii="ＭＳ Ｐゴシック" w:eastAsia="ＭＳ Ｐゴシック" w:hAnsi="ＭＳ Ｐゴシック" w:cstheme="majorBidi" w:hint="eastAsia"/>
          <w:i/>
          <w:iCs/>
          <w:color w:val="0072C6" w:themeColor="accent1"/>
          <w:sz w:val="22"/>
          <w:szCs w:val="22"/>
        </w:rPr>
        <w:t>を提供</w:t>
      </w:r>
      <w:r w:rsidR="00DB59A3">
        <w:rPr>
          <w:rFonts w:ascii="ＭＳ Ｐゴシック" w:eastAsia="ＭＳ Ｐゴシック" w:hAnsi="ＭＳ Ｐゴシック" w:cstheme="majorBidi" w:hint="eastAsia"/>
          <w:i/>
          <w:iCs/>
          <w:color w:val="0072C6" w:themeColor="accent1"/>
          <w:sz w:val="22"/>
          <w:szCs w:val="22"/>
        </w:rPr>
        <w:t>するものです</w:t>
      </w:r>
      <w:r w:rsidR="00903825">
        <w:rPr>
          <w:rFonts w:ascii="ＭＳ Ｐゴシック" w:eastAsia="ＭＳ Ｐゴシック" w:hAnsi="ＭＳ Ｐゴシック" w:cstheme="majorBidi" w:hint="eastAsia"/>
          <w:i/>
          <w:iCs/>
          <w:color w:val="0072C6" w:themeColor="accent1"/>
          <w:sz w:val="22"/>
          <w:szCs w:val="22"/>
        </w:rPr>
        <w:t>。</w:t>
      </w:r>
      <w:r w:rsidR="00A679A6">
        <w:rPr>
          <w:rFonts w:ascii="ＭＳ Ｐゴシック" w:eastAsia="ＭＳ Ｐゴシック" w:hAnsi="ＭＳ Ｐゴシック" w:cstheme="majorBidi" w:hint="eastAsia"/>
          <w:i/>
          <w:iCs/>
          <w:color w:val="0072C6" w:themeColor="accent1"/>
          <w:sz w:val="22"/>
          <w:szCs w:val="22"/>
        </w:rPr>
        <w:t>また、</w:t>
      </w:r>
      <w:r w:rsidR="004606ED">
        <w:rPr>
          <w:rFonts w:ascii="ＭＳ Ｐゴシック" w:eastAsia="ＭＳ Ｐゴシック" w:hAnsi="ＭＳ Ｐゴシック" w:cstheme="majorBidi" w:hint="eastAsia"/>
          <w:i/>
          <w:iCs/>
          <w:color w:val="0072C6" w:themeColor="accent1"/>
          <w:sz w:val="22"/>
          <w:szCs w:val="22"/>
        </w:rPr>
        <w:t>買収企業</w:t>
      </w:r>
      <w:r w:rsidR="00903825">
        <w:rPr>
          <w:rFonts w:ascii="ＭＳ Ｐゴシック" w:eastAsia="ＭＳ Ｐゴシック" w:hAnsi="ＭＳ Ｐゴシック" w:cstheme="majorBidi" w:hint="eastAsia"/>
          <w:i/>
          <w:iCs/>
          <w:color w:val="0072C6" w:themeColor="accent1"/>
          <w:sz w:val="22"/>
          <w:szCs w:val="22"/>
        </w:rPr>
        <w:t>、</w:t>
      </w:r>
      <w:r w:rsidR="004606ED">
        <w:rPr>
          <w:rFonts w:ascii="ＭＳ Ｐゴシック" w:eastAsia="ＭＳ Ｐゴシック" w:hAnsi="ＭＳ Ｐゴシック" w:cstheme="majorBidi" w:hint="eastAsia"/>
          <w:i/>
          <w:iCs/>
          <w:color w:val="0072C6" w:themeColor="accent1"/>
          <w:sz w:val="22"/>
          <w:szCs w:val="22"/>
        </w:rPr>
        <w:t>買収対象</w:t>
      </w:r>
      <w:r w:rsidR="000176CD">
        <w:rPr>
          <w:rFonts w:ascii="ＭＳ Ｐゴシック" w:eastAsia="ＭＳ Ｐゴシック" w:hAnsi="ＭＳ Ｐゴシック" w:cstheme="majorBidi" w:hint="eastAsia"/>
          <w:i/>
          <w:iCs/>
          <w:color w:val="0072C6" w:themeColor="accent1"/>
          <w:sz w:val="22"/>
          <w:szCs w:val="22"/>
        </w:rPr>
        <w:t>双方</w:t>
      </w:r>
      <w:r w:rsidR="00A679A6">
        <w:rPr>
          <w:rFonts w:ascii="ＭＳ Ｐゴシック" w:eastAsia="ＭＳ Ｐゴシック" w:hAnsi="ＭＳ Ｐゴシック" w:cstheme="majorBidi" w:hint="eastAsia"/>
          <w:i/>
          <w:iCs/>
          <w:color w:val="0072C6" w:themeColor="accent1"/>
          <w:sz w:val="22"/>
          <w:szCs w:val="22"/>
        </w:rPr>
        <w:t>にお</w:t>
      </w:r>
      <w:r w:rsidR="000176CD">
        <w:rPr>
          <w:rFonts w:ascii="ＭＳ Ｐゴシック" w:eastAsia="ＭＳ Ｐゴシック" w:hAnsi="ＭＳ Ｐゴシック" w:cstheme="majorBidi" w:hint="eastAsia"/>
          <w:i/>
          <w:iCs/>
          <w:color w:val="0072C6" w:themeColor="accent1"/>
          <w:sz w:val="22"/>
          <w:szCs w:val="22"/>
        </w:rPr>
        <w:t>いて</w:t>
      </w:r>
      <w:r w:rsidR="00903825">
        <w:rPr>
          <w:rFonts w:ascii="ＭＳ Ｐゴシック" w:eastAsia="ＭＳ Ｐゴシック" w:hAnsi="ＭＳ Ｐゴシック" w:cstheme="majorBidi" w:hint="eastAsia"/>
          <w:i/>
          <w:iCs/>
          <w:color w:val="0072C6" w:themeColor="accent1"/>
          <w:sz w:val="22"/>
          <w:szCs w:val="22"/>
        </w:rPr>
        <w:t>オープンソース</w:t>
      </w:r>
      <w:r w:rsidR="00CC7635">
        <w:rPr>
          <w:rFonts w:ascii="ＭＳ Ｐゴシック" w:eastAsia="ＭＳ Ｐゴシック" w:hAnsi="ＭＳ Ｐゴシック" w:cstheme="majorBidi" w:hint="eastAsia"/>
          <w:i/>
          <w:iCs/>
          <w:color w:val="0072C6" w:themeColor="accent1"/>
          <w:sz w:val="22"/>
          <w:szCs w:val="22"/>
        </w:rPr>
        <w:t xml:space="preserve"> </w:t>
      </w:r>
      <w:r w:rsidR="00903825">
        <w:rPr>
          <w:rFonts w:ascii="ＭＳ Ｐゴシック" w:eastAsia="ＭＳ Ｐゴシック" w:hAnsi="ＭＳ Ｐゴシック" w:cstheme="majorBidi" w:hint="eastAsia"/>
          <w:i/>
          <w:iCs/>
          <w:color w:val="0072C6" w:themeColor="accent1"/>
          <w:sz w:val="22"/>
          <w:szCs w:val="22"/>
        </w:rPr>
        <w:t>コンプライアンス</w:t>
      </w:r>
      <w:r w:rsidR="000176CD">
        <w:rPr>
          <w:rFonts w:ascii="ＭＳ Ｐゴシック" w:eastAsia="ＭＳ Ｐゴシック" w:hAnsi="ＭＳ Ｐゴシック" w:cstheme="majorBidi" w:hint="eastAsia"/>
          <w:i/>
          <w:iCs/>
          <w:color w:val="0072C6" w:themeColor="accent1"/>
          <w:sz w:val="22"/>
          <w:szCs w:val="22"/>
        </w:rPr>
        <w:t>への備え</w:t>
      </w:r>
      <w:r w:rsidR="00903825">
        <w:rPr>
          <w:rFonts w:ascii="ＭＳ Ｐゴシック" w:eastAsia="ＭＳ Ｐゴシック" w:hAnsi="ＭＳ Ｐゴシック" w:cstheme="majorBidi" w:hint="eastAsia"/>
          <w:i/>
          <w:iCs/>
          <w:color w:val="0072C6" w:themeColor="accent1"/>
          <w:sz w:val="22"/>
          <w:szCs w:val="22"/>
        </w:rPr>
        <w:t>を</w:t>
      </w:r>
      <w:r w:rsidR="00BF139D">
        <w:rPr>
          <w:rFonts w:ascii="ＭＳ Ｐゴシック" w:eastAsia="ＭＳ Ｐゴシック" w:hAnsi="ＭＳ Ｐゴシック" w:cstheme="majorBidi" w:hint="eastAsia"/>
          <w:i/>
          <w:iCs/>
          <w:color w:val="0072C6" w:themeColor="accent1"/>
          <w:sz w:val="22"/>
          <w:szCs w:val="22"/>
        </w:rPr>
        <w:t>強化</w:t>
      </w:r>
      <w:r w:rsidR="00A679A6">
        <w:rPr>
          <w:rFonts w:ascii="ＭＳ Ｐゴシック" w:eastAsia="ＭＳ Ｐゴシック" w:hAnsi="ＭＳ Ｐゴシック" w:cstheme="majorBidi" w:hint="eastAsia"/>
          <w:i/>
          <w:iCs/>
          <w:color w:val="0072C6" w:themeColor="accent1"/>
          <w:sz w:val="22"/>
          <w:szCs w:val="22"/>
        </w:rPr>
        <w:t>していく上で</w:t>
      </w:r>
      <w:r w:rsidR="00903825">
        <w:rPr>
          <w:rFonts w:ascii="ＭＳ Ｐゴシック" w:eastAsia="ＭＳ Ｐゴシック" w:hAnsi="ＭＳ Ｐゴシック" w:cstheme="majorBidi" w:hint="eastAsia"/>
          <w:i/>
          <w:iCs/>
          <w:color w:val="0072C6" w:themeColor="accent1"/>
          <w:sz w:val="22"/>
          <w:szCs w:val="22"/>
        </w:rPr>
        <w:t>必要</w:t>
      </w:r>
      <w:r w:rsidR="00CC7635">
        <w:rPr>
          <w:rFonts w:ascii="ＭＳ Ｐゴシック" w:eastAsia="ＭＳ Ｐゴシック" w:hAnsi="ＭＳ Ｐゴシック" w:cstheme="majorBidi" w:hint="eastAsia"/>
          <w:i/>
          <w:iCs/>
          <w:color w:val="0072C6" w:themeColor="accent1"/>
          <w:sz w:val="22"/>
          <w:szCs w:val="22"/>
        </w:rPr>
        <w:t>な</w:t>
      </w:r>
      <w:r w:rsidR="00A679A6">
        <w:rPr>
          <w:rFonts w:ascii="ＭＳ Ｐゴシック" w:eastAsia="ＭＳ Ｐゴシック" w:hAnsi="ＭＳ Ｐゴシック" w:cstheme="majorBidi" w:hint="eastAsia"/>
          <w:i/>
          <w:iCs/>
          <w:color w:val="0072C6" w:themeColor="accent1"/>
          <w:sz w:val="22"/>
          <w:szCs w:val="22"/>
        </w:rPr>
        <w:t>基礎的</w:t>
      </w:r>
      <w:r w:rsidR="00903825">
        <w:rPr>
          <w:rFonts w:ascii="ＭＳ Ｐゴシック" w:eastAsia="ＭＳ Ｐゴシック" w:hAnsi="ＭＳ Ｐゴシック" w:cstheme="majorBidi" w:hint="eastAsia"/>
          <w:i/>
          <w:iCs/>
          <w:color w:val="0072C6" w:themeColor="accent1"/>
          <w:sz w:val="22"/>
          <w:szCs w:val="22"/>
        </w:rPr>
        <w:t>ガイドラインについても</w:t>
      </w:r>
      <w:r w:rsidR="00CC7635">
        <w:rPr>
          <w:rFonts w:ascii="ＭＳ Ｐゴシック" w:eastAsia="ＭＳ Ｐゴシック" w:hAnsi="ＭＳ Ｐゴシック" w:cstheme="majorBidi" w:hint="eastAsia"/>
          <w:i/>
          <w:iCs/>
          <w:color w:val="0072C6" w:themeColor="accent1"/>
          <w:sz w:val="22"/>
          <w:szCs w:val="22"/>
        </w:rPr>
        <w:t>説明し</w:t>
      </w:r>
      <w:r w:rsidR="00DB59A3">
        <w:rPr>
          <w:rFonts w:ascii="ＭＳ Ｐゴシック" w:eastAsia="ＭＳ Ｐゴシック" w:hAnsi="ＭＳ Ｐゴシック" w:cstheme="majorBidi" w:hint="eastAsia"/>
          <w:i/>
          <w:iCs/>
          <w:color w:val="0072C6" w:themeColor="accent1"/>
          <w:sz w:val="22"/>
          <w:szCs w:val="22"/>
        </w:rPr>
        <w:t>ていき</w:t>
      </w:r>
      <w:r w:rsidR="00CC7635">
        <w:rPr>
          <w:rFonts w:ascii="ＭＳ Ｐゴシック" w:eastAsia="ＭＳ Ｐゴシック" w:hAnsi="ＭＳ Ｐゴシック" w:cstheme="majorBidi" w:hint="eastAsia"/>
          <w:i/>
          <w:iCs/>
          <w:color w:val="0072C6" w:themeColor="accent1"/>
          <w:sz w:val="22"/>
          <w:szCs w:val="22"/>
        </w:rPr>
        <w:t>ます</w:t>
      </w:r>
      <w:r w:rsidR="00903825">
        <w:rPr>
          <w:rFonts w:ascii="ＭＳ Ｐゴシック" w:eastAsia="ＭＳ Ｐゴシック" w:hAnsi="ＭＳ Ｐゴシック" w:cstheme="majorBidi" w:hint="eastAsia"/>
          <w:i/>
          <w:iCs/>
          <w:color w:val="0072C6" w:themeColor="accent1"/>
          <w:sz w:val="22"/>
          <w:szCs w:val="22"/>
        </w:rPr>
        <w:t>。</w:t>
      </w:r>
      <w:bookmarkStart w:id="8" w:name="_Toc492046551"/>
      <w:r w:rsidR="00675AE1">
        <w:rPr>
          <w:rFonts w:ascii="Calibri" w:hAnsi="Calibri"/>
        </w:rPr>
        <w:br w:type="page"/>
      </w:r>
    </w:p>
    <w:p w14:paraId="6A5FFDE7" w14:textId="3EA4B58C" w:rsidR="00597D3F" w:rsidRPr="00BF7C96" w:rsidRDefault="004779F5" w:rsidP="00AC6CA9">
      <w:pPr>
        <w:pStyle w:val="HeadingIbrahim1"/>
        <w:tabs>
          <w:tab w:val="left" w:pos="4245"/>
        </w:tabs>
        <w:rPr>
          <w:lang w:eastAsia="ja-JP"/>
        </w:rPr>
      </w:pPr>
      <w:r w:rsidRPr="00BF7C96">
        <w:rPr>
          <w:lang w:eastAsia="ja-JP"/>
        </w:rPr>
        <w:lastRenderedPageBreak/>
        <w:t xml:space="preserve">1. </w:t>
      </w:r>
      <w:bookmarkEnd w:id="8"/>
      <w:r w:rsidR="006E02FA" w:rsidRPr="00835272">
        <w:rPr>
          <w:rFonts w:ascii="メイリオ" w:eastAsia="メイリオ" w:hAnsi="メイリオ" w:cs="メイリオ" w:hint="eastAsia"/>
          <w:b/>
          <w:lang w:eastAsia="ja-JP"/>
        </w:rPr>
        <w:t>はじめに</w:t>
      </w:r>
    </w:p>
    <w:p w14:paraId="0731DAA8" w14:textId="7EE060A6" w:rsidR="0011153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私たちはソフトウェアによって「定義された」時代に生きています。</w:t>
      </w:r>
      <w:del w:id="9" w:author="The Linux Foundation Japan" w:date="2018-01-28T06:43:00Z">
        <w:r w:rsidRPr="00107050" w:rsidDel="00BC08E6">
          <w:rPr>
            <w:rFonts w:ascii="メイリオ" w:eastAsia="メイリオ" w:hAnsi="メイリオ" w:cs="メイリオ" w:hint="eastAsia"/>
            <w:sz w:val="18"/>
            <w:szCs w:val="18"/>
            <w:lang w:eastAsia="ja-JP"/>
          </w:rPr>
          <w:delText>日々</w:delText>
        </w:r>
      </w:del>
      <w:r w:rsidRPr="00107050">
        <w:rPr>
          <w:rFonts w:ascii="メイリオ" w:eastAsia="メイリオ" w:hAnsi="メイリオ" w:cs="メイリオ" w:hint="eastAsia"/>
          <w:sz w:val="18"/>
          <w:szCs w:val="18"/>
          <w:lang w:eastAsia="ja-JP"/>
        </w:rPr>
        <w:t>私たちがしていることのすべては実質的に、何らかの方法で、ソフトウェアによって計画、具体化、分析され、そして管理されています。その大きなソフトウェアという傘の下でもオープンソース ソフトウェアは、最も重要なものでしょう。すべての産業で企業はオープンソース ソフトウェアからの恩恵を求め、それを使い、そこに参加し、そこへコントリビュートすることを競っています。その恩恵は、</w:t>
      </w:r>
      <w:r w:rsidR="00587CE8" w:rsidRPr="00107050">
        <w:rPr>
          <w:rFonts w:ascii="メイリオ" w:eastAsia="メイリオ" w:hAnsi="メイリオ" w:cs="メイリオ" w:hint="eastAsia"/>
          <w:sz w:val="18"/>
          <w:szCs w:val="18"/>
          <w:lang w:eastAsia="ja-JP"/>
        </w:rPr>
        <w:t>社外エンジニアリング リソース</w:t>
      </w:r>
      <w:r w:rsidR="00587CE8">
        <w:rPr>
          <w:rFonts w:ascii="メイリオ" w:eastAsia="メイリオ" w:hAnsi="メイリオ" w:cs="メイリオ" w:hint="eastAsia"/>
          <w:sz w:val="18"/>
          <w:szCs w:val="18"/>
          <w:lang w:eastAsia="ja-JP"/>
        </w:rPr>
        <w:t>を有効活用することによ</w:t>
      </w:r>
      <w:r w:rsidR="0025103C">
        <w:rPr>
          <w:rFonts w:ascii="メイリオ" w:eastAsia="メイリオ" w:hAnsi="メイリオ" w:cs="メイリオ" w:hint="eastAsia"/>
          <w:sz w:val="18"/>
          <w:szCs w:val="18"/>
          <w:lang w:eastAsia="ja-JP"/>
        </w:rPr>
        <w:t>る</w:t>
      </w:r>
      <w:r w:rsidRPr="00107050">
        <w:rPr>
          <w:rFonts w:ascii="メイリオ" w:eastAsia="メイリオ" w:hAnsi="メイリオ" w:cs="メイリオ" w:hint="eastAsia"/>
          <w:sz w:val="18"/>
          <w:szCs w:val="18"/>
          <w:lang w:eastAsia="ja-JP"/>
        </w:rPr>
        <w:t>Time to Market</w:t>
      </w:r>
      <w:r w:rsidR="0025103C">
        <w:rPr>
          <w:rFonts w:ascii="メイリオ" w:eastAsia="メイリオ" w:hAnsi="メイリオ" w:cs="メイリオ" w:hint="eastAsia"/>
          <w:sz w:val="18"/>
          <w:szCs w:val="18"/>
          <w:lang w:eastAsia="ja-JP"/>
        </w:rPr>
        <w:t>の短縮から、</w:t>
      </w:r>
      <w:r w:rsidRPr="00107050">
        <w:rPr>
          <w:rFonts w:ascii="メイリオ" w:eastAsia="メイリオ" w:hAnsi="メイリオ" w:cs="メイリオ" w:hint="eastAsia"/>
          <w:sz w:val="18"/>
          <w:szCs w:val="18"/>
          <w:lang w:eastAsia="ja-JP"/>
        </w:rPr>
        <w:t>イノベーション</w:t>
      </w:r>
      <w:r w:rsidR="0025103C">
        <w:rPr>
          <w:rFonts w:ascii="メイリオ" w:eastAsia="メイリオ" w:hAnsi="メイリオ" w:cs="メイリオ" w:hint="eastAsia"/>
          <w:sz w:val="18"/>
          <w:szCs w:val="18"/>
          <w:lang w:eastAsia="ja-JP"/>
        </w:rPr>
        <w:t>の加速</w:t>
      </w:r>
      <w:ins w:id="10" w:author="The Linux Foundation Japan" w:date="2018-01-28T06:50:00Z">
        <w:r w:rsidR="002D7251">
          <w:rPr>
            <w:rFonts w:ascii="メイリオ" w:eastAsia="メイリオ" w:hAnsi="メイリオ" w:cs="メイリオ" w:hint="eastAsia"/>
            <w:sz w:val="18"/>
            <w:szCs w:val="18"/>
            <w:lang w:eastAsia="ja-JP"/>
          </w:rPr>
          <w:t>など</w:t>
        </w:r>
      </w:ins>
      <w:del w:id="11" w:author="The Linux Foundation Japan" w:date="2018-01-28T06:46:00Z">
        <w:r w:rsidR="0025103C" w:rsidDel="002D7251">
          <w:rPr>
            <w:rFonts w:ascii="メイリオ" w:eastAsia="メイリオ" w:hAnsi="メイリオ" w:cs="メイリオ" w:hint="eastAsia"/>
            <w:sz w:val="18"/>
            <w:szCs w:val="18"/>
            <w:lang w:eastAsia="ja-JP"/>
          </w:rPr>
          <w:delText>や</w:delText>
        </w:r>
        <w:r w:rsidRPr="00107050" w:rsidDel="002D7251">
          <w:rPr>
            <w:rFonts w:ascii="メイリオ" w:eastAsia="メイリオ" w:hAnsi="メイリオ" w:cs="メイリオ" w:hint="eastAsia"/>
            <w:sz w:val="18"/>
            <w:szCs w:val="18"/>
            <w:lang w:eastAsia="ja-JP"/>
          </w:rPr>
          <w:delText>価値差異化への集中</w:delText>
        </w:r>
        <w:r w:rsidR="0025103C" w:rsidDel="002D7251">
          <w:rPr>
            <w:rFonts w:ascii="メイリオ" w:eastAsia="メイリオ" w:hAnsi="メイリオ" w:cs="メイリオ" w:hint="eastAsia"/>
            <w:sz w:val="18"/>
            <w:szCs w:val="18"/>
            <w:lang w:eastAsia="ja-JP"/>
          </w:rPr>
          <w:delText>を可能とする能力の獲得まで</w:delText>
        </w:r>
      </w:del>
      <w:del w:id="12" w:author="The Linux Foundation Japan" w:date="2018-01-28T06:48:00Z">
        <w:r w:rsidR="0025103C" w:rsidDel="002D7251">
          <w:rPr>
            <w:rFonts w:ascii="メイリオ" w:eastAsia="メイリオ" w:hAnsi="メイリオ" w:cs="メイリオ" w:hint="eastAsia"/>
            <w:sz w:val="18"/>
            <w:szCs w:val="18"/>
            <w:lang w:eastAsia="ja-JP"/>
          </w:rPr>
          <w:delText>、</w:delText>
        </w:r>
      </w:del>
      <w:r w:rsidR="0025103C">
        <w:rPr>
          <w:rFonts w:ascii="メイリオ" w:eastAsia="メイリオ" w:hAnsi="メイリオ" w:cs="メイリオ" w:hint="eastAsia"/>
          <w:sz w:val="18"/>
          <w:szCs w:val="18"/>
          <w:lang w:eastAsia="ja-JP"/>
        </w:rPr>
        <w:t>多岐</w:t>
      </w:r>
      <w:ins w:id="13" w:author="The Linux Foundation Japan" w:date="2018-01-28T06:49:00Z">
        <w:r w:rsidR="002D7251">
          <w:rPr>
            <w:rFonts w:ascii="メイリオ" w:eastAsia="メイリオ" w:hAnsi="メイリオ" w:cs="メイリオ" w:hint="eastAsia"/>
            <w:sz w:val="18"/>
            <w:szCs w:val="18"/>
            <w:lang w:eastAsia="ja-JP"/>
          </w:rPr>
          <w:t>へ</w:t>
        </w:r>
      </w:ins>
      <w:del w:id="14" w:author="The Linux Foundation Japan" w:date="2018-01-28T06:49:00Z">
        <w:r w:rsidR="0025103C" w:rsidDel="002D7251">
          <w:rPr>
            <w:rFonts w:ascii="メイリオ" w:eastAsia="メイリオ" w:hAnsi="メイリオ" w:cs="メイリオ" w:hint="eastAsia"/>
            <w:sz w:val="18"/>
            <w:szCs w:val="18"/>
            <w:lang w:eastAsia="ja-JP"/>
          </w:rPr>
          <w:delText>に</w:delText>
        </w:r>
      </w:del>
      <w:r w:rsidR="0025103C">
        <w:rPr>
          <w:rFonts w:ascii="メイリオ" w:eastAsia="メイリオ" w:hAnsi="メイリオ" w:cs="メイリオ" w:hint="eastAsia"/>
          <w:sz w:val="18"/>
          <w:szCs w:val="18"/>
          <w:lang w:eastAsia="ja-JP"/>
        </w:rPr>
        <w:t>亘っているのです。</w:t>
      </w:r>
    </w:p>
    <w:p w14:paraId="65658805" w14:textId="206004B0" w:rsidR="006B6DE7" w:rsidRPr="00BA78CF" w:rsidRDefault="00107050" w:rsidP="00BA78CF">
      <w:pPr>
        <w:pStyle w:val="bodyIbrahim1"/>
        <w:spacing w:line="240" w:lineRule="exact"/>
        <w:rPr>
          <w:rFonts w:ascii="メイリオ" w:eastAsia="メイリオ" w:hAnsi="メイリオ" w:cs="メイリオ"/>
          <w:sz w:val="18"/>
          <w:szCs w:val="18"/>
          <w:lang w:eastAsia="ja-JP"/>
        </w:rPr>
      </w:pPr>
      <w:del w:id="15" w:author="The Linux Foundation Japan" w:date="2018-01-28T06:51:00Z">
        <w:r w:rsidRPr="00107050" w:rsidDel="00D56F19">
          <w:rPr>
            <w:rFonts w:ascii="メイリオ" w:eastAsia="メイリオ" w:hAnsi="メイリオ" w:cs="メイリオ" w:hint="eastAsia"/>
            <w:sz w:val="18"/>
            <w:szCs w:val="18"/>
            <w:lang w:eastAsia="ja-JP"/>
          </w:rPr>
          <w:delText>「オープンソースが ソフトウェアの世界を食べている（Open Source is Eating the Software World）」といわれる話</w:delText>
        </w:r>
      </w:del>
      <w:ins w:id="16" w:author="The Linux Foundation Japan" w:date="2018-01-28T06:51:00Z">
        <w:r w:rsidR="00D56F19">
          <w:rPr>
            <w:rFonts w:ascii="メイリオ" w:eastAsia="メイリオ" w:hAnsi="メイリオ" w:cs="メイリオ" w:hint="eastAsia"/>
            <w:sz w:val="18"/>
            <w:szCs w:val="18"/>
            <w:lang w:eastAsia="ja-JP"/>
          </w:rPr>
          <w:t>こういった考え方</w:t>
        </w:r>
      </w:ins>
      <w:r w:rsidRPr="00107050">
        <w:rPr>
          <w:rFonts w:ascii="メイリオ" w:eastAsia="メイリオ" w:hAnsi="メイリオ" w:cs="メイリオ" w:hint="eastAsia"/>
          <w:sz w:val="18"/>
          <w:szCs w:val="18"/>
          <w:lang w:eastAsia="ja-JP"/>
        </w:rPr>
        <w:t>は、企業の</w:t>
      </w:r>
      <w:r w:rsidR="00053C64">
        <w:rPr>
          <w:rFonts w:ascii="メイリオ" w:eastAsia="メイリオ" w:hAnsi="メイリオ" w:cs="メイリオ" w:hint="eastAsia"/>
          <w:sz w:val="18"/>
          <w:szCs w:val="18"/>
          <w:lang w:eastAsia="ja-JP"/>
        </w:rPr>
        <w:t>合併</w:t>
      </w:r>
      <w:r w:rsidR="0025103C">
        <w:rPr>
          <w:rFonts w:ascii="メイリオ" w:eastAsia="メイリオ" w:hAnsi="メイリオ" w:cs="メイリオ" w:hint="eastAsia"/>
          <w:sz w:val="18"/>
          <w:szCs w:val="18"/>
          <w:lang w:eastAsia="ja-JP"/>
        </w:rPr>
        <w:t>・</w:t>
      </w:r>
      <w:r w:rsidR="00053C64">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取引にも当てはまります。テクノロジー企業の買収はどんなものであれ、何らかの形でソフトウェアに関係してくるからです。買収</w:t>
      </w:r>
      <w:r w:rsidR="00053C64">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が買収対象</w:t>
      </w:r>
      <w:r w:rsidR="00B61F83">
        <w:rPr>
          <w:rFonts w:ascii="メイリオ" w:eastAsia="メイリオ" w:hAnsi="メイリオ" w:cs="メイリオ" w:hint="eastAsia"/>
          <w:sz w:val="18"/>
          <w:szCs w:val="18"/>
          <w:lang w:eastAsia="ja-JP"/>
        </w:rPr>
        <w:t>企業</w:t>
      </w:r>
      <w:r w:rsidRPr="00107050">
        <w:rPr>
          <w:rFonts w:ascii="メイリオ" w:eastAsia="メイリオ" w:hAnsi="メイリオ" w:cs="メイリオ" w:hint="eastAsia"/>
          <w:sz w:val="18"/>
          <w:szCs w:val="18"/>
          <w:lang w:eastAsia="ja-JP"/>
        </w:rPr>
        <w:t>のソフトウェアやコンプライアンスプロセスに対し包括的レビューを行う、ソフトウェア デューデリジェンス（適正評価</w:t>
      </w:r>
      <w:r w:rsidR="00282DDE">
        <w:rPr>
          <w:rFonts w:ascii="メイリオ" w:eastAsia="メイリオ" w:hAnsi="メイリオ" w:cs="メイリオ" w:hint="eastAsia"/>
          <w:sz w:val="18"/>
          <w:szCs w:val="18"/>
          <w:lang w:eastAsia="ja-JP"/>
        </w:rPr>
        <w:t>、精査</w:t>
      </w:r>
      <w:r w:rsidRPr="00107050">
        <w:rPr>
          <w:rFonts w:ascii="メイリオ" w:eastAsia="メイリオ" w:hAnsi="メイリオ" w:cs="メイリオ" w:hint="eastAsia"/>
          <w:sz w:val="18"/>
          <w:szCs w:val="18"/>
          <w:lang w:eastAsia="ja-JP"/>
        </w:rPr>
        <w:t>）のプロセスは、合併</w:t>
      </w:r>
      <w:r w:rsidR="0025103C">
        <w:rPr>
          <w:rFonts w:ascii="メイリオ" w:eastAsia="メイリオ" w:hAnsi="メイリオ" w:cs="メイリオ" w:hint="eastAsia"/>
          <w:sz w:val="18"/>
          <w:szCs w:val="18"/>
          <w:lang w:eastAsia="ja-JP"/>
        </w:rPr>
        <w:t>・</w:t>
      </w:r>
      <w:r w:rsidR="00B61F83">
        <w:rPr>
          <w:rFonts w:ascii="メイリオ" w:eastAsia="メイリオ" w:hAnsi="メイリオ" w:cs="メイリオ" w:hint="eastAsia"/>
          <w:sz w:val="18"/>
          <w:szCs w:val="18"/>
          <w:lang w:eastAsia="ja-JP"/>
        </w:rPr>
        <w:t>買収</w:t>
      </w:r>
      <w:r w:rsidRPr="00107050">
        <w:rPr>
          <w:rFonts w:ascii="メイリオ" w:eastAsia="メイリオ" w:hAnsi="メイリオ" w:cs="メイリオ" w:hint="eastAsia"/>
          <w:sz w:val="18"/>
          <w:szCs w:val="18"/>
          <w:lang w:eastAsia="ja-JP"/>
        </w:rPr>
        <w:t>において標準的なものになってきています。こういったプロセス</w:t>
      </w:r>
      <w:r w:rsidR="00AA3825">
        <w:rPr>
          <w:rFonts w:ascii="メイリオ" w:eastAsia="メイリオ" w:hAnsi="メイリオ" w:cs="メイリオ" w:hint="eastAsia"/>
          <w:sz w:val="18"/>
          <w:szCs w:val="18"/>
          <w:lang w:eastAsia="ja-JP"/>
        </w:rPr>
        <w:t>で</w:t>
      </w:r>
      <w:r w:rsidR="00B61F83">
        <w:rPr>
          <w:rFonts w:ascii="メイリオ" w:eastAsia="メイリオ" w:hAnsi="メイリオ" w:cs="メイリオ" w:hint="eastAsia"/>
          <w:sz w:val="18"/>
          <w:szCs w:val="18"/>
          <w:lang w:eastAsia="ja-JP"/>
        </w:rPr>
        <w:t>出くわす</w:t>
      </w:r>
      <w:r w:rsidR="00B61F83" w:rsidRPr="00107050">
        <w:rPr>
          <w:rFonts w:ascii="メイリオ" w:eastAsia="メイリオ" w:hAnsi="メイリオ" w:cs="メイリオ" w:hint="eastAsia"/>
          <w:sz w:val="18"/>
          <w:szCs w:val="18"/>
          <w:lang w:eastAsia="ja-JP"/>
        </w:rPr>
        <w:t>ことが</w:t>
      </w:r>
      <w:r w:rsidR="00B61F83">
        <w:rPr>
          <w:rFonts w:ascii="メイリオ" w:eastAsia="メイリオ" w:hAnsi="メイリオ" w:cs="メイリオ" w:hint="eastAsia"/>
          <w:sz w:val="18"/>
          <w:szCs w:val="18"/>
          <w:lang w:eastAsia="ja-JP"/>
        </w:rPr>
        <w:t>ごく</w:t>
      </w:r>
      <w:r w:rsidR="00AD5BA4">
        <w:rPr>
          <w:rFonts w:ascii="メイリオ" w:eastAsia="メイリオ" w:hAnsi="メイリオ" w:cs="メイリオ" w:hint="eastAsia"/>
          <w:sz w:val="18"/>
          <w:szCs w:val="18"/>
          <w:lang w:eastAsia="ja-JP"/>
        </w:rPr>
        <w:t>一般的</w:t>
      </w:r>
      <w:r w:rsidR="00B23DF7">
        <w:rPr>
          <w:rFonts w:ascii="メイリオ" w:eastAsia="メイリオ" w:hAnsi="メイリオ" w:cs="メイリオ" w:hint="eastAsia"/>
          <w:sz w:val="18"/>
          <w:szCs w:val="18"/>
          <w:lang w:eastAsia="ja-JP"/>
        </w:rPr>
        <w:t>になってきている</w:t>
      </w:r>
      <w:r w:rsidR="00B23DF7" w:rsidRPr="00107050">
        <w:rPr>
          <w:rFonts w:ascii="メイリオ" w:eastAsia="メイリオ" w:hAnsi="メイリオ" w:cs="メイリオ" w:hint="eastAsia"/>
          <w:sz w:val="18"/>
          <w:szCs w:val="18"/>
          <w:lang w:eastAsia="ja-JP"/>
        </w:rPr>
        <w:t>オープンソース ソフトウェア</w:t>
      </w:r>
      <w:r w:rsidR="00B23DF7">
        <w:rPr>
          <w:rFonts w:ascii="メイリオ" w:eastAsia="メイリオ" w:hAnsi="メイリオ" w:cs="メイリオ" w:hint="eastAsia"/>
          <w:sz w:val="18"/>
          <w:szCs w:val="18"/>
          <w:lang w:eastAsia="ja-JP"/>
        </w:rPr>
        <w:t>には、</w:t>
      </w:r>
      <w:r w:rsidRPr="00107050">
        <w:rPr>
          <w:rFonts w:ascii="メイリオ" w:eastAsia="メイリオ" w:hAnsi="メイリオ" w:cs="メイリオ" w:hint="eastAsia"/>
          <w:sz w:val="18"/>
          <w:szCs w:val="18"/>
          <w:lang w:eastAsia="ja-JP"/>
        </w:rPr>
        <w:t>プロプライエタリ ソフトウェアとは異なる検証課題</w:t>
      </w:r>
      <w:r w:rsidR="00B61F83">
        <w:rPr>
          <w:rFonts w:ascii="メイリオ" w:eastAsia="メイリオ" w:hAnsi="メイリオ" w:cs="メイリオ" w:hint="eastAsia"/>
          <w:sz w:val="18"/>
          <w:szCs w:val="18"/>
          <w:lang w:eastAsia="ja-JP"/>
        </w:rPr>
        <w:t>が</w:t>
      </w:r>
      <w:r w:rsidRPr="00107050">
        <w:rPr>
          <w:rFonts w:ascii="メイリオ" w:eastAsia="メイリオ" w:hAnsi="メイリオ" w:cs="メイリオ" w:hint="eastAsia"/>
          <w:sz w:val="18"/>
          <w:szCs w:val="18"/>
          <w:lang w:eastAsia="ja-JP"/>
        </w:rPr>
        <w:t>あるのです。</w:t>
      </w:r>
    </w:p>
    <w:p w14:paraId="7FD92CD8" w14:textId="1425F276" w:rsidR="006B6DE7" w:rsidRPr="00BA78CF" w:rsidRDefault="00107050" w:rsidP="00BA78CF">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本書では、</w:t>
      </w:r>
      <w:ins w:id="17" w:author="The Linux Foundation Japan" w:date="2018-01-28T06:57:00Z">
        <w:r w:rsidR="00D56F19">
          <w:rPr>
            <w:rFonts w:ascii="メイリオ" w:eastAsia="メイリオ" w:hAnsi="メイリオ" w:cs="メイリオ" w:hint="eastAsia"/>
            <w:sz w:val="18"/>
            <w:szCs w:val="18"/>
            <w:lang w:eastAsia="ja-JP"/>
          </w:rPr>
          <w:t>企業の合併・買収（</w:t>
        </w:r>
      </w:ins>
      <w:r w:rsidRPr="00107050">
        <w:rPr>
          <w:rFonts w:ascii="メイリオ" w:eastAsia="メイリオ" w:hAnsi="メイリオ" w:cs="メイリオ" w:hint="eastAsia"/>
          <w:sz w:val="18"/>
          <w:szCs w:val="18"/>
          <w:lang w:eastAsia="ja-JP"/>
        </w:rPr>
        <w:t>M&amp;A</w:t>
      </w:r>
      <w:ins w:id="18" w:author="The Linux Foundation Japan" w:date="2018-01-28T06:57:00Z">
        <w:r w:rsidR="00D56F19">
          <w:rPr>
            <w:rFonts w:ascii="メイリオ" w:eastAsia="メイリオ" w:hAnsi="メイリオ" w:cs="メイリオ" w:hint="eastAsia"/>
            <w:sz w:val="18"/>
            <w:szCs w:val="18"/>
            <w:lang w:eastAsia="ja-JP"/>
          </w:rPr>
          <w:t>）</w:t>
        </w:r>
      </w:ins>
      <w:r w:rsidRPr="00107050">
        <w:rPr>
          <w:rFonts w:ascii="メイリオ" w:eastAsia="メイリオ" w:hAnsi="メイリオ" w:cs="メイリオ" w:hint="eastAsia"/>
          <w:sz w:val="18"/>
          <w:szCs w:val="18"/>
          <w:lang w:eastAsia="ja-JP"/>
        </w:rPr>
        <w:t>取引におけるオープンソース ソフトウェアの監査</w:t>
      </w:r>
      <w:r w:rsidR="009B0448">
        <w:rPr>
          <w:rFonts w:ascii="メイリオ" w:eastAsia="メイリオ" w:hAnsi="メイリオ" w:cs="メイリオ" w:hint="eastAsia"/>
          <w:sz w:val="18"/>
          <w:szCs w:val="18"/>
          <w:lang w:eastAsia="ja-JP"/>
        </w:rPr>
        <w:t>プロセスの</w:t>
      </w:r>
      <w:r w:rsidR="00B23DF7">
        <w:rPr>
          <w:rFonts w:ascii="メイリオ" w:eastAsia="メイリオ" w:hAnsi="メイリオ" w:cs="メイリオ" w:hint="eastAsia"/>
          <w:sz w:val="18"/>
          <w:szCs w:val="18"/>
          <w:lang w:eastAsia="ja-JP"/>
        </w:rPr>
        <w:t>全体像</w:t>
      </w:r>
      <w:r w:rsidRPr="00107050">
        <w:rPr>
          <w:rFonts w:ascii="メイリオ" w:eastAsia="メイリオ" w:hAnsi="メイリオ" w:cs="メイリオ" w:hint="eastAsia"/>
          <w:sz w:val="18"/>
          <w:szCs w:val="18"/>
          <w:lang w:eastAsia="ja-JP"/>
        </w:rPr>
        <w:t>について触れていきます。</w:t>
      </w:r>
      <w:del w:id="19" w:author="The Linux Foundation Japan" w:date="2018-01-28T06:57:00Z">
        <w:r w:rsidRPr="00107050" w:rsidDel="00D56F19">
          <w:rPr>
            <w:rFonts w:ascii="メイリオ" w:eastAsia="メイリオ" w:hAnsi="メイリオ" w:cs="メイリオ" w:hint="eastAsia"/>
            <w:sz w:val="18"/>
            <w:szCs w:val="18"/>
            <w:lang w:eastAsia="ja-JP"/>
          </w:rPr>
          <w:delText>このプロセスを実施していく</w:delText>
        </w:r>
        <w:r w:rsidR="00726AF8" w:rsidDel="00D56F19">
          <w:rPr>
            <w:rFonts w:ascii="メイリオ" w:eastAsia="メイリオ" w:hAnsi="メイリオ" w:cs="メイリオ" w:hint="eastAsia"/>
            <w:sz w:val="18"/>
            <w:szCs w:val="18"/>
            <w:lang w:eastAsia="ja-JP"/>
          </w:rPr>
          <w:delText>中</w:delText>
        </w:r>
        <w:r w:rsidRPr="00107050" w:rsidDel="00D56F19">
          <w:rPr>
            <w:rFonts w:ascii="メイリオ" w:eastAsia="メイリオ" w:hAnsi="メイリオ" w:cs="メイリオ" w:hint="eastAsia"/>
            <w:sz w:val="18"/>
            <w:szCs w:val="18"/>
            <w:lang w:eastAsia="ja-JP"/>
          </w:rPr>
          <w:delText>で企業が得られる（技術面、</w:delText>
        </w:r>
        <w:r w:rsidR="009B0448" w:rsidDel="00D56F19">
          <w:rPr>
            <w:rFonts w:ascii="メイリオ" w:eastAsia="メイリオ" w:hAnsi="メイリオ" w:cs="メイリオ" w:hint="eastAsia"/>
            <w:sz w:val="18"/>
            <w:szCs w:val="18"/>
            <w:lang w:eastAsia="ja-JP"/>
          </w:rPr>
          <w:delText>法務</w:delText>
        </w:r>
        <w:r w:rsidRPr="00107050" w:rsidDel="00D56F19">
          <w:rPr>
            <w:rFonts w:ascii="メイリオ" w:eastAsia="メイリオ" w:hAnsi="メイリオ" w:cs="メイリオ" w:hint="eastAsia"/>
            <w:sz w:val="18"/>
            <w:szCs w:val="18"/>
            <w:lang w:eastAsia="ja-JP"/>
          </w:rPr>
          <w:delText>面、ビジネス面といった）各種洞察については、本書に続く形で公開できればと思います。</w:delText>
        </w:r>
      </w:del>
    </w:p>
    <w:p w14:paraId="326028CA" w14:textId="12E6295F" w:rsidR="00597D3F" w:rsidRPr="002C4D0C" w:rsidRDefault="00BF7C96" w:rsidP="004A494D">
      <w:pPr>
        <w:pStyle w:val="HeadingIbrahim1"/>
        <w:rPr>
          <w:lang w:eastAsia="ja-JP"/>
        </w:rPr>
      </w:pPr>
      <w:bookmarkStart w:id="20" w:name="_Toc492046552"/>
      <w:r>
        <w:rPr>
          <w:lang w:eastAsia="ja-JP"/>
        </w:rPr>
        <w:t xml:space="preserve">2. </w:t>
      </w:r>
      <w:r w:rsidR="008403C6">
        <w:rPr>
          <w:rFonts w:ascii="メイリオ" w:eastAsia="メイリオ" w:hAnsi="メイリオ" w:cs="メイリオ" w:hint="eastAsia"/>
          <w:b/>
          <w:lang w:eastAsia="ja-JP"/>
        </w:rPr>
        <w:t>共通的なオープンソース使用</w:t>
      </w:r>
      <w:r w:rsidR="00BA78CF" w:rsidRPr="00835272">
        <w:rPr>
          <w:rFonts w:ascii="メイリオ" w:eastAsia="メイリオ" w:hAnsi="メイリオ" w:cs="メイリオ" w:hint="eastAsia"/>
          <w:b/>
          <w:lang w:eastAsia="ja-JP"/>
        </w:rPr>
        <w:t>シナリオ</w:t>
      </w:r>
      <w:bookmarkEnd w:id="20"/>
    </w:p>
    <w:p w14:paraId="5854D310" w14:textId="7BDA65CB" w:rsidR="008403C6" w:rsidRPr="008403C6" w:rsidRDefault="00107050" w:rsidP="008403C6">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オープンソースのデューデリジェンスの話に入る前に、</w:t>
      </w:r>
      <w:r w:rsidR="004606ED">
        <w:rPr>
          <w:rFonts w:ascii="メイリオ" w:eastAsia="メイリオ" w:hAnsi="メイリオ" w:cs="メイリオ" w:hint="eastAsia"/>
          <w:sz w:val="18"/>
          <w:szCs w:val="18"/>
          <w:lang w:eastAsia="ja-JP"/>
        </w:rPr>
        <w:t>買収対象</w:t>
      </w:r>
      <w:r w:rsidRPr="00107050">
        <w:rPr>
          <w:rFonts w:ascii="メイリオ" w:eastAsia="メイリオ" w:hAnsi="メイリオ" w:cs="メイリオ" w:hint="eastAsia"/>
          <w:sz w:val="18"/>
          <w:szCs w:val="18"/>
          <w:lang w:eastAsia="ja-JP"/>
        </w:rPr>
        <w:t>の開発プロセスでオープンソース ソフトウェアが</w:t>
      </w:r>
      <w:r w:rsidR="00C30421">
        <w:rPr>
          <w:rFonts w:ascii="メイリオ" w:eastAsia="メイリオ" w:hAnsi="メイリオ" w:cs="メイリオ" w:hint="eastAsia"/>
          <w:sz w:val="18"/>
          <w:szCs w:val="18"/>
          <w:lang w:eastAsia="ja-JP"/>
        </w:rPr>
        <w:t>取り</w:t>
      </w:r>
      <w:r w:rsidRPr="00107050">
        <w:rPr>
          <w:rFonts w:ascii="メイリオ" w:eastAsia="メイリオ" w:hAnsi="メイリオ" w:cs="メイリオ" w:hint="eastAsia"/>
          <w:sz w:val="18"/>
          <w:szCs w:val="18"/>
          <w:lang w:eastAsia="ja-JP"/>
        </w:rPr>
        <w:t>込まれうるさまざまな</w:t>
      </w:r>
      <w:r w:rsidR="009B0448">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を理解することが</w:t>
      </w:r>
      <w:r w:rsidR="002801A1">
        <w:rPr>
          <w:rFonts w:ascii="メイリオ" w:eastAsia="メイリオ" w:hAnsi="メイリオ" w:cs="メイリオ" w:hint="eastAsia"/>
          <w:sz w:val="18"/>
          <w:szCs w:val="18"/>
          <w:lang w:eastAsia="ja-JP"/>
        </w:rPr>
        <w:t>有益です</w:t>
      </w:r>
      <w:r w:rsidRPr="00107050">
        <w:rPr>
          <w:rFonts w:ascii="メイリオ" w:eastAsia="メイリオ" w:hAnsi="メイリオ" w:cs="メイリオ" w:hint="eastAsia"/>
          <w:sz w:val="18"/>
          <w:szCs w:val="18"/>
          <w:lang w:eastAsia="ja-JP"/>
        </w:rPr>
        <w:t>。このことは、企業が意識的に、もしくは無意識に自社ソースコード ベースにオープンソース ソフトウェアを組み入れるシチュエーション</w:t>
      </w:r>
      <w:r w:rsidR="009B0448">
        <w:rPr>
          <w:rFonts w:ascii="メイリオ" w:eastAsia="メイリオ" w:hAnsi="メイリオ" w:cs="メイリオ" w:hint="eastAsia"/>
          <w:sz w:val="18"/>
          <w:szCs w:val="18"/>
          <w:lang w:eastAsia="ja-JP"/>
        </w:rPr>
        <w:t>にも</w:t>
      </w:r>
      <w:r w:rsidRPr="00107050">
        <w:rPr>
          <w:rFonts w:ascii="メイリオ" w:eastAsia="メイリオ" w:hAnsi="メイリオ" w:cs="メイリオ" w:hint="eastAsia"/>
          <w:sz w:val="18"/>
          <w:szCs w:val="18"/>
          <w:lang w:eastAsia="ja-JP"/>
        </w:rPr>
        <w:t>当てはまります。交通違反キップを切られ</w:t>
      </w:r>
      <w:r w:rsidR="009B0448">
        <w:rPr>
          <w:rFonts w:ascii="メイリオ" w:eastAsia="メイリオ" w:hAnsi="メイリオ" w:cs="メイリオ" w:hint="eastAsia"/>
          <w:sz w:val="18"/>
          <w:szCs w:val="18"/>
          <w:lang w:eastAsia="ja-JP"/>
        </w:rPr>
        <w:t>た際に</w:t>
      </w:r>
      <w:r w:rsidRPr="00107050">
        <w:rPr>
          <w:rFonts w:ascii="メイリオ" w:eastAsia="メイリオ" w:hAnsi="メイリオ" w:cs="メイリオ" w:hint="eastAsia"/>
          <w:sz w:val="18"/>
          <w:szCs w:val="18"/>
          <w:lang w:eastAsia="ja-JP"/>
        </w:rPr>
        <w:t>、自らの義務を知らなかったといっても言い訳にはなりません。これと同じように</w:t>
      </w:r>
      <w:r w:rsidR="00BC2BB1">
        <w:rPr>
          <w:rFonts w:ascii="メイリオ" w:eastAsia="メイリオ" w:hAnsi="メイリオ" w:cs="メイリオ" w:hint="eastAsia"/>
          <w:sz w:val="18"/>
          <w:szCs w:val="18"/>
          <w:lang w:eastAsia="ja-JP"/>
        </w:rPr>
        <w:t>、</w:t>
      </w:r>
      <w:r w:rsidRPr="00107050">
        <w:rPr>
          <w:rFonts w:ascii="メイリオ" w:eastAsia="メイリオ" w:hAnsi="メイリオ" w:cs="メイリオ" w:hint="eastAsia"/>
          <w:sz w:val="18"/>
          <w:szCs w:val="18"/>
          <w:lang w:eastAsia="ja-JP"/>
        </w:rPr>
        <w:t>複数の</w:t>
      </w:r>
      <w:r w:rsidR="00BC2BB1">
        <w:rPr>
          <w:rFonts w:ascii="メイリオ" w:eastAsia="メイリオ" w:hAnsi="メイリオ" w:cs="メイリオ" w:hint="eastAsia"/>
          <w:sz w:val="18"/>
          <w:szCs w:val="18"/>
          <w:lang w:eastAsia="ja-JP"/>
        </w:rPr>
        <w:t>提供元の</w:t>
      </w:r>
      <w:r w:rsidRPr="00107050">
        <w:rPr>
          <w:rFonts w:ascii="メイリオ" w:eastAsia="メイリオ" w:hAnsi="メイリオ" w:cs="メイリオ" w:hint="eastAsia"/>
          <w:sz w:val="18"/>
          <w:szCs w:val="18"/>
          <w:lang w:eastAsia="ja-JP"/>
        </w:rPr>
        <w:t>ソフトウェアが使用され</w:t>
      </w:r>
      <w:r w:rsidR="00BC2BB1">
        <w:rPr>
          <w:rFonts w:ascii="メイリオ" w:eastAsia="メイリオ" w:hAnsi="メイリオ" w:cs="メイリオ" w:hint="eastAsia"/>
          <w:sz w:val="18"/>
          <w:szCs w:val="18"/>
          <w:lang w:eastAsia="ja-JP"/>
        </w:rPr>
        <w:t>る可能性のある</w:t>
      </w:r>
      <w:r w:rsidRPr="00107050">
        <w:rPr>
          <w:rFonts w:ascii="メイリオ" w:eastAsia="メイリオ" w:hAnsi="メイリオ" w:cs="メイリオ" w:hint="eastAsia"/>
          <w:sz w:val="18"/>
          <w:szCs w:val="18"/>
          <w:lang w:eastAsia="ja-JP"/>
        </w:rPr>
        <w:t>さまざまな</w:t>
      </w:r>
      <w:r w:rsidR="00BC2BB1">
        <w:rPr>
          <w:rFonts w:ascii="メイリオ" w:eastAsia="メイリオ" w:hAnsi="メイリオ" w:cs="メイリオ" w:hint="eastAsia"/>
          <w:sz w:val="18"/>
          <w:szCs w:val="18"/>
          <w:lang w:eastAsia="ja-JP"/>
        </w:rPr>
        <w:t>局面</w:t>
      </w:r>
      <w:r w:rsidRPr="00107050">
        <w:rPr>
          <w:rFonts w:ascii="メイリオ" w:eastAsia="メイリオ" w:hAnsi="メイリオ" w:cs="メイリオ" w:hint="eastAsia"/>
          <w:sz w:val="18"/>
          <w:szCs w:val="18"/>
          <w:lang w:eastAsia="ja-JP"/>
        </w:rPr>
        <w:t>を理解しておくことは賢明なことなのです。</w:t>
      </w:r>
      <w:r w:rsidR="000D34E9">
        <w:rPr>
          <w:rFonts w:ascii="メイリオ" w:eastAsia="メイリオ" w:hAnsi="メイリオ" w:cs="メイリオ" w:hint="eastAsia"/>
          <w:sz w:val="18"/>
          <w:szCs w:val="18"/>
          <w:lang w:eastAsia="ja-JP"/>
        </w:rPr>
        <w:t>最も</w:t>
      </w:r>
      <w:r w:rsidR="00C30421">
        <w:rPr>
          <w:rFonts w:ascii="メイリオ" w:eastAsia="メイリオ" w:hAnsi="メイリオ" w:cs="メイリオ" w:hint="eastAsia"/>
          <w:sz w:val="18"/>
          <w:szCs w:val="18"/>
          <w:lang w:eastAsia="ja-JP"/>
        </w:rPr>
        <w:t>ありがちな</w:t>
      </w:r>
      <w:r w:rsidR="00BC2BB1">
        <w:rPr>
          <w:rFonts w:ascii="メイリオ" w:eastAsia="メイリオ" w:hAnsi="メイリオ" w:cs="メイリオ" w:hint="eastAsia"/>
          <w:sz w:val="18"/>
          <w:szCs w:val="18"/>
          <w:lang w:eastAsia="ja-JP"/>
        </w:rPr>
        <w:t>オープンソース ソフトウェア使用シナリオ</w:t>
      </w:r>
      <w:r w:rsidR="00027E2E">
        <w:rPr>
          <w:rFonts w:ascii="メイリオ" w:eastAsia="メイリオ" w:hAnsi="メイリオ" w:cs="メイリオ" w:hint="eastAsia"/>
          <w:sz w:val="18"/>
          <w:szCs w:val="18"/>
          <w:lang w:eastAsia="ja-JP"/>
        </w:rPr>
        <w:t>として</w:t>
      </w:r>
      <w:r w:rsidR="00BC2BB1">
        <w:rPr>
          <w:rFonts w:ascii="メイリオ" w:eastAsia="メイリオ" w:hAnsi="メイリオ" w:cs="メイリオ" w:hint="eastAsia"/>
          <w:sz w:val="18"/>
          <w:szCs w:val="18"/>
          <w:lang w:eastAsia="ja-JP"/>
        </w:rPr>
        <w:t>、</w:t>
      </w:r>
      <w:r w:rsidR="002801A1">
        <w:rPr>
          <w:rFonts w:ascii="メイリオ" w:eastAsia="メイリオ" w:hAnsi="メイリオ" w:cs="メイリオ" w:hint="eastAsia"/>
          <w:sz w:val="18"/>
          <w:szCs w:val="18"/>
          <w:lang w:eastAsia="ja-JP"/>
        </w:rPr>
        <w:t>取り</w:t>
      </w:r>
      <w:r w:rsidR="00BC2BB1">
        <w:rPr>
          <w:rFonts w:ascii="メイリオ" w:eastAsia="メイリオ" w:hAnsi="メイリオ" w:cs="メイリオ" w:hint="eastAsia"/>
          <w:sz w:val="18"/>
          <w:szCs w:val="18"/>
          <w:lang w:eastAsia="ja-JP"/>
        </w:rPr>
        <w:t>込み</w:t>
      </w:r>
      <w:ins w:id="21" w:author="The Linux Foundation Japan" w:date="2018-01-28T08:42:00Z">
        <w:r w:rsidR="00227EC0">
          <w:rPr>
            <w:rFonts w:ascii="メイリオ" w:eastAsia="メイリオ" w:hAnsi="メイリオ" w:cs="メイリオ" w:hint="eastAsia"/>
            <w:sz w:val="18"/>
            <w:szCs w:val="18"/>
            <w:lang w:eastAsia="ja-JP"/>
          </w:rPr>
          <w:t>（Incorporation）</w:t>
        </w:r>
      </w:ins>
      <w:r w:rsidR="00BC2BB1">
        <w:rPr>
          <w:rFonts w:ascii="メイリオ" w:eastAsia="メイリオ" w:hAnsi="メイリオ" w:cs="メイリオ" w:hint="eastAsia"/>
          <w:sz w:val="18"/>
          <w:szCs w:val="18"/>
          <w:lang w:eastAsia="ja-JP"/>
        </w:rPr>
        <w:t>、リンク</w:t>
      </w:r>
      <w:ins w:id="22" w:author="The Linux Foundation Japan" w:date="2018-01-28T08:42:00Z">
        <w:r w:rsidR="00227EC0">
          <w:rPr>
            <w:rFonts w:ascii="メイリオ" w:eastAsia="メイリオ" w:hAnsi="メイリオ" w:cs="メイリオ" w:hint="eastAsia"/>
            <w:sz w:val="18"/>
            <w:szCs w:val="18"/>
            <w:lang w:eastAsia="ja-JP"/>
          </w:rPr>
          <w:t>（Linking）</w:t>
        </w:r>
      </w:ins>
      <w:r w:rsidR="00BC2BB1">
        <w:rPr>
          <w:rFonts w:ascii="メイリオ" w:eastAsia="メイリオ" w:hAnsi="メイリオ" w:cs="メイリオ" w:hint="eastAsia"/>
          <w:sz w:val="18"/>
          <w:szCs w:val="18"/>
          <w:lang w:eastAsia="ja-JP"/>
        </w:rPr>
        <w:t>、および、改変</w:t>
      </w:r>
      <w:ins w:id="23" w:author="The Linux Foundation Japan" w:date="2018-01-28T08:42:00Z">
        <w:r w:rsidR="00227EC0">
          <w:rPr>
            <w:rFonts w:ascii="メイリオ" w:eastAsia="メイリオ" w:hAnsi="メイリオ" w:cs="メイリオ" w:hint="eastAsia"/>
            <w:sz w:val="18"/>
            <w:szCs w:val="18"/>
            <w:lang w:eastAsia="ja-JP"/>
          </w:rPr>
          <w:t>（Modification）</w:t>
        </w:r>
      </w:ins>
      <w:r w:rsidR="00027E2E">
        <w:rPr>
          <w:rFonts w:ascii="メイリオ" w:eastAsia="メイリオ" w:hAnsi="メイリオ" w:cs="メイリオ" w:hint="eastAsia"/>
          <w:sz w:val="18"/>
          <w:szCs w:val="18"/>
          <w:lang w:eastAsia="ja-JP"/>
        </w:rPr>
        <w:t>があります</w:t>
      </w:r>
      <w:r w:rsidR="00BC2BB1">
        <w:rPr>
          <w:rFonts w:ascii="メイリオ" w:eastAsia="メイリオ" w:hAnsi="メイリオ" w:cs="メイリオ" w:hint="eastAsia"/>
          <w:sz w:val="18"/>
          <w:szCs w:val="18"/>
          <w:lang w:eastAsia="ja-JP"/>
        </w:rPr>
        <w:t>。</w:t>
      </w:r>
    </w:p>
    <w:p w14:paraId="0D51780A" w14:textId="74BEBA38" w:rsidR="00C81F05" w:rsidRPr="004E2786" w:rsidRDefault="00107050" w:rsidP="00C81F05">
      <w:pPr>
        <w:pStyle w:val="bodyIbrahim1"/>
        <w:spacing w:line="240" w:lineRule="exact"/>
        <w:rPr>
          <w:rFonts w:ascii="メイリオ" w:eastAsia="メイリオ" w:hAnsi="メイリオ" w:cs="メイリオ"/>
          <w:sz w:val="18"/>
          <w:szCs w:val="18"/>
          <w:lang w:eastAsia="ja-JP"/>
        </w:rPr>
      </w:pPr>
      <w:r w:rsidRPr="00107050">
        <w:rPr>
          <w:rFonts w:ascii="メイリオ" w:eastAsia="メイリオ" w:hAnsi="メイリオ" w:cs="メイリオ" w:hint="eastAsia"/>
          <w:sz w:val="18"/>
          <w:szCs w:val="18"/>
          <w:lang w:eastAsia="ja-JP"/>
        </w:rPr>
        <w:t>オープンソースのコンポーネントに変更を加えることや、オープンソースのコードを</w:t>
      </w:r>
      <w:r w:rsidR="002801A1" w:rsidRPr="00107050">
        <w:rPr>
          <w:rFonts w:ascii="メイリオ" w:eastAsia="メイリオ" w:hAnsi="メイリオ" w:cs="メイリオ" w:hint="eastAsia"/>
          <w:sz w:val="18"/>
          <w:szCs w:val="18"/>
          <w:lang w:eastAsia="ja-JP"/>
        </w:rPr>
        <w:t>プロプライエタリ</w:t>
      </w:r>
      <w:r w:rsidR="002801A1">
        <w:rPr>
          <w:rFonts w:ascii="メイリオ" w:eastAsia="メイリオ" w:hAnsi="メイリオ" w:cs="メイリオ" w:hint="eastAsia"/>
          <w:sz w:val="18"/>
          <w:szCs w:val="18"/>
          <w:lang w:eastAsia="ja-JP"/>
        </w:rPr>
        <w:t xml:space="preserve"> </w:t>
      </w:r>
      <w:r w:rsidR="002801A1" w:rsidRPr="00107050">
        <w:rPr>
          <w:rFonts w:ascii="メイリオ" w:eastAsia="メイリオ" w:hAnsi="メイリオ" w:cs="メイリオ" w:hint="eastAsia"/>
          <w:sz w:val="18"/>
          <w:szCs w:val="18"/>
          <w:lang w:eastAsia="ja-JP"/>
        </w:rPr>
        <w:t>コード</w:t>
      </w:r>
      <w:r w:rsidR="002801A1">
        <w:rPr>
          <w:rFonts w:ascii="メイリオ" w:eastAsia="メイリオ" w:hAnsi="メイリオ" w:cs="メイリオ" w:hint="eastAsia"/>
          <w:sz w:val="18"/>
          <w:szCs w:val="18"/>
          <w:lang w:eastAsia="ja-JP"/>
        </w:rPr>
        <w:t>や</w:t>
      </w:r>
      <w:r w:rsidRPr="00107050">
        <w:rPr>
          <w:rFonts w:ascii="メイリオ" w:eastAsia="メイリオ" w:hAnsi="メイリオ" w:cs="メイリオ" w:hint="eastAsia"/>
          <w:sz w:val="18"/>
          <w:szCs w:val="18"/>
          <w:lang w:eastAsia="ja-JP"/>
        </w:rPr>
        <w:t>サード パーティ</w:t>
      </w:r>
      <w:r w:rsidR="002801A1">
        <w:rPr>
          <w:rFonts w:ascii="メイリオ" w:eastAsia="メイリオ" w:hAnsi="メイリオ" w:cs="メイリオ" w:hint="eastAsia"/>
          <w:sz w:val="18"/>
          <w:szCs w:val="18"/>
          <w:lang w:eastAsia="ja-JP"/>
        </w:rPr>
        <w:t xml:space="preserve"> </w:t>
      </w:r>
      <w:r w:rsidRPr="00107050">
        <w:rPr>
          <w:rFonts w:ascii="メイリオ" w:eastAsia="メイリオ" w:hAnsi="メイリオ" w:cs="メイリオ" w:hint="eastAsia"/>
          <w:sz w:val="18"/>
          <w:szCs w:val="18"/>
          <w:lang w:eastAsia="ja-JP"/>
        </w:rPr>
        <w:t>コードに注入（Inject）することは、監査サービス プロバイダのコード発見・報告手法に影響</w:t>
      </w:r>
      <w:r w:rsidR="00B17D75">
        <w:rPr>
          <w:rFonts w:ascii="メイリオ" w:eastAsia="メイリオ" w:hAnsi="メイリオ" w:cs="メイリオ" w:hint="eastAsia"/>
          <w:sz w:val="18"/>
          <w:szCs w:val="18"/>
          <w:lang w:eastAsia="ja-JP"/>
        </w:rPr>
        <w:t>を与える</w:t>
      </w:r>
      <w:r w:rsidRPr="00107050">
        <w:rPr>
          <w:rFonts w:ascii="メイリオ" w:eastAsia="メイリオ" w:hAnsi="メイリオ" w:cs="メイリオ" w:hint="eastAsia"/>
          <w:sz w:val="18"/>
          <w:szCs w:val="18"/>
          <w:lang w:eastAsia="ja-JP"/>
        </w:rPr>
        <w:t>可能性があります。オープンソース監査</w:t>
      </w:r>
      <w:r w:rsidR="002801A1">
        <w:rPr>
          <w:rFonts w:ascii="メイリオ" w:eastAsia="メイリオ" w:hAnsi="メイリオ" w:cs="メイリオ" w:hint="eastAsia"/>
          <w:sz w:val="18"/>
          <w:szCs w:val="18"/>
          <w:lang w:eastAsia="ja-JP"/>
        </w:rPr>
        <w:t>のサービス提供</w:t>
      </w:r>
      <w:r w:rsidRPr="00107050">
        <w:rPr>
          <w:rFonts w:ascii="メイリオ" w:eastAsia="メイリオ" w:hAnsi="メイリオ" w:cs="メイリオ" w:hint="eastAsia"/>
          <w:sz w:val="18"/>
          <w:szCs w:val="18"/>
          <w:lang w:eastAsia="ja-JP"/>
        </w:rPr>
        <w:t>者と関わる際に、彼らがどうやってオープンソースのコードを発見し、</w:t>
      </w:r>
      <w:r w:rsidR="002801A1">
        <w:rPr>
          <w:rFonts w:ascii="メイリオ" w:eastAsia="メイリオ" w:hAnsi="メイリオ" w:cs="メイリオ" w:hint="eastAsia"/>
          <w:sz w:val="18"/>
          <w:szCs w:val="18"/>
          <w:lang w:eastAsia="ja-JP"/>
        </w:rPr>
        <w:t>捕捉する</w:t>
      </w:r>
      <w:r w:rsidR="00856D2B">
        <w:rPr>
          <w:rFonts w:ascii="メイリオ" w:eastAsia="メイリオ" w:hAnsi="メイリオ" w:cs="メイリオ" w:hint="eastAsia"/>
          <w:sz w:val="18"/>
          <w:szCs w:val="18"/>
          <w:lang w:eastAsia="ja-JP"/>
        </w:rPr>
        <w:t>か、そのアプローチを理解することがしばしば助けとなるのです。</w:t>
      </w:r>
    </w:p>
    <w:p w14:paraId="2DC80A67" w14:textId="0676CF71" w:rsidR="00BF7C96" w:rsidRPr="001F25A8" w:rsidRDefault="00444017" w:rsidP="001F25A8">
      <w:pPr>
        <w:pStyle w:val="HeadingIbrahim2"/>
        <w:rPr>
          <w:lang w:eastAsia="ja-JP"/>
        </w:rPr>
      </w:pPr>
      <w:bookmarkStart w:id="24" w:name="_Toc492046553"/>
      <w:r w:rsidRPr="002C4D0C">
        <w:rPr>
          <w:lang w:eastAsia="ja-JP"/>
        </w:rPr>
        <w:t xml:space="preserve">2.1 </w:t>
      </w:r>
      <w:r w:rsidR="00BA6C74" w:rsidRPr="00130284">
        <w:rPr>
          <w:rFonts w:ascii="メイリオ" w:eastAsia="メイリオ" w:hAnsi="メイリオ" w:cs="メイリオ" w:hint="eastAsia"/>
          <w:lang w:eastAsia="ja-JP"/>
        </w:rPr>
        <w:t>取り込む（</w:t>
      </w:r>
      <w:r w:rsidR="004C6B67" w:rsidRPr="002C4D0C">
        <w:rPr>
          <w:lang w:eastAsia="ja-JP"/>
        </w:rPr>
        <w:t>Incorporation</w:t>
      </w:r>
      <w:bookmarkEnd w:id="24"/>
      <w:r w:rsidR="00BA6C74" w:rsidRPr="00130284">
        <w:rPr>
          <w:rFonts w:ascii="メイリオ" w:eastAsia="メイリオ" w:hAnsi="メイリオ" w:cs="メイリオ" w:hint="eastAsia"/>
          <w:lang w:eastAsia="ja-JP"/>
        </w:rPr>
        <w:t>）</w:t>
      </w:r>
    </w:p>
    <w:p w14:paraId="69914545" w14:textId="765C3F67" w:rsidR="00FE64A2" w:rsidRDefault="00BA6C74" w:rsidP="00BA6C74">
      <w:pPr>
        <w:pStyle w:val="bodyIbrahim1"/>
        <w:spacing w:line="240" w:lineRule="exact"/>
        <w:rPr>
          <w:ins w:id="25" w:author="The Linux Foundation Japan" w:date="2018-01-28T09:00: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開発者がソフトウェア製品の</w:t>
      </w:r>
      <w:del w:id="26" w:author="The Linux Foundation Japan" w:date="2018-01-28T08:49:00Z">
        <w:r w:rsidRPr="004E2786" w:rsidDel="00227EC0">
          <w:rPr>
            <w:rFonts w:ascii="メイリオ" w:eastAsia="メイリオ" w:hAnsi="メイリオ" w:cs="メイリオ" w:hint="eastAsia"/>
            <w:sz w:val="18"/>
            <w:szCs w:val="18"/>
            <w:lang w:eastAsia="ja-JP"/>
          </w:rPr>
          <w:delText>コードベース</w:delText>
        </w:r>
      </w:del>
      <w:del w:id="27" w:author="The Linux Foundation Japan" w:date="2018-01-28T09:16:00Z">
        <w:r w:rsidR="00581DD1" w:rsidRPr="004E2786" w:rsidDel="004E1962">
          <w:rPr>
            <w:rFonts w:ascii="メイリオ" w:eastAsia="メイリオ" w:hAnsi="メイリオ" w:cs="メイリオ" w:hint="eastAsia"/>
            <w:sz w:val="18"/>
            <w:szCs w:val="18"/>
            <w:lang w:eastAsia="ja-JP"/>
          </w:rPr>
          <w:delText>の</w:delText>
        </w:r>
      </w:del>
      <w:r w:rsidR="00581DD1" w:rsidRPr="004E2786">
        <w:rPr>
          <w:rFonts w:ascii="メイリオ" w:eastAsia="メイリオ" w:hAnsi="メイリオ" w:cs="メイリオ" w:hint="eastAsia"/>
          <w:sz w:val="18"/>
          <w:szCs w:val="18"/>
          <w:lang w:eastAsia="ja-JP"/>
        </w:rPr>
        <w:t>中に</w:t>
      </w:r>
      <w:r w:rsidRPr="004E2786">
        <w:rPr>
          <w:rFonts w:ascii="メイリオ" w:eastAsia="メイリオ" w:hAnsi="メイリオ" w:cs="メイリオ" w:hint="eastAsia"/>
          <w:sz w:val="18"/>
          <w:szCs w:val="18"/>
          <w:lang w:eastAsia="ja-JP"/>
        </w:rPr>
        <w:t>オープンソース コンポーネント全部もしくは部分的なコピー</w:t>
      </w:r>
      <w:ins w:id="28" w:author="The Linux Foundation Japan" w:date="2018-01-28T08:49:00Z">
        <w:r w:rsidR="00227EC0">
          <w:rPr>
            <w:rFonts w:ascii="メイリオ" w:eastAsia="メイリオ" w:hAnsi="メイリオ" w:cs="メイリオ" w:hint="eastAsia"/>
            <w:sz w:val="18"/>
            <w:szCs w:val="18"/>
            <w:lang w:eastAsia="ja-JP"/>
          </w:rPr>
          <w:t>（</w:t>
        </w:r>
      </w:ins>
      <w:ins w:id="29" w:author="The Linux Foundation Japan" w:date="2018-01-28T08:50:00Z">
        <w:r w:rsidR="00227EC0">
          <w:rPr>
            <w:rFonts w:ascii="メイリオ" w:eastAsia="メイリオ" w:hAnsi="メイリオ" w:cs="メイリオ" w:hint="eastAsia"/>
            <w:sz w:val="18"/>
            <w:szCs w:val="18"/>
            <w:lang w:eastAsia="ja-JP"/>
          </w:rPr>
          <w:t>これは</w:t>
        </w:r>
      </w:ins>
      <w:ins w:id="30" w:author="The Linux Foundation Japan" w:date="2018-01-28T08:49:00Z">
        <w:r w:rsidR="00227EC0">
          <w:rPr>
            <w:rFonts w:ascii="メイリオ" w:eastAsia="メイリオ" w:hAnsi="メイリオ" w:cs="メイリオ" w:hint="eastAsia"/>
            <w:sz w:val="18"/>
            <w:szCs w:val="18"/>
            <w:lang w:eastAsia="ja-JP"/>
          </w:rPr>
          <w:t>スニペットと</w:t>
        </w:r>
      </w:ins>
      <w:ins w:id="31" w:author="The Linux Foundation Japan" w:date="2018-01-28T08:50:00Z">
        <w:r w:rsidR="00227EC0">
          <w:rPr>
            <w:rFonts w:ascii="メイリオ" w:eastAsia="メイリオ" w:hAnsi="メイリオ" w:cs="メイリオ" w:hint="eastAsia"/>
            <w:sz w:val="18"/>
            <w:szCs w:val="18"/>
            <w:lang w:eastAsia="ja-JP"/>
          </w:rPr>
          <w:t>言われること</w:t>
        </w:r>
      </w:ins>
      <w:ins w:id="32" w:author="The Linux Foundation Japan" w:date="2018-01-28T08:51:00Z">
        <w:r w:rsidR="00227EC0">
          <w:rPr>
            <w:rFonts w:ascii="メイリオ" w:eastAsia="メイリオ" w:hAnsi="メイリオ" w:cs="メイリオ" w:hint="eastAsia"/>
            <w:sz w:val="18"/>
            <w:szCs w:val="18"/>
            <w:lang w:eastAsia="ja-JP"/>
          </w:rPr>
          <w:t>も</w:t>
        </w:r>
      </w:ins>
      <w:ins w:id="33" w:author="The Linux Foundation Japan" w:date="2018-01-28T08:50:00Z">
        <w:r w:rsidR="00227EC0">
          <w:rPr>
            <w:rFonts w:ascii="メイリオ" w:eastAsia="メイリオ" w:hAnsi="メイリオ" w:cs="メイリオ" w:hint="eastAsia"/>
            <w:sz w:val="18"/>
            <w:szCs w:val="18"/>
            <w:lang w:eastAsia="ja-JP"/>
          </w:rPr>
          <w:t>あります）</w:t>
        </w:r>
      </w:ins>
      <w:r w:rsidRPr="004E2786">
        <w:rPr>
          <w:rFonts w:ascii="メイリオ" w:eastAsia="メイリオ" w:hAnsi="メイリオ" w:cs="メイリオ" w:hint="eastAsia"/>
          <w:sz w:val="18"/>
          <w:szCs w:val="18"/>
          <w:lang w:eastAsia="ja-JP"/>
        </w:rPr>
        <w:t>を使用する場合があります。</w:t>
      </w:r>
      <w:ins w:id="34" w:author="The Linux Foundation Japan" w:date="2018-01-28T08:52:00Z">
        <w:r w:rsidR="00227EC0">
          <w:rPr>
            <w:rFonts w:ascii="メイリオ" w:eastAsia="メイリオ" w:hAnsi="メイリオ" w:cs="メイリオ" w:hint="eastAsia"/>
            <w:sz w:val="18"/>
            <w:szCs w:val="18"/>
            <w:lang w:eastAsia="ja-JP"/>
          </w:rPr>
          <w:t>そういったシナリオ</w:t>
        </w:r>
      </w:ins>
      <w:ins w:id="35" w:author="The Linux Foundation Japan" w:date="2018-01-28T08:59:00Z">
        <w:r w:rsidR="00227EC0">
          <w:rPr>
            <w:rFonts w:ascii="メイリオ" w:eastAsia="メイリオ" w:hAnsi="メイリオ" w:cs="メイリオ" w:hint="eastAsia"/>
            <w:sz w:val="18"/>
            <w:szCs w:val="18"/>
            <w:lang w:eastAsia="ja-JP"/>
          </w:rPr>
          <w:t>は</w:t>
        </w:r>
      </w:ins>
      <w:ins w:id="36" w:author="The Linux Foundation Japan" w:date="2018-01-28T09:03:00Z">
        <w:r w:rsidR="00FE64A2">
          <w:rPr>
            <w:rFonts w:ascii="メイリオ" w:eastAsia="メイリオ" w:hAnsi="メイリオ" w:cs="メイリオ" w:hint="eastAsia"/>
            <w:sz w:val="18"/>
            <w:szCs w:val="18"/>
            <w:lang w:eastAsia="ja-JP"/>
          </w:rPr>
          <w:t>許容</w:t>
        </w:r>
      </w:ins>
      <w:ins w:id="37" w:author="The Linux Foundation Japan" w:date="2018-01-28T09:15:00Z">
        <w:r w:rsidR="004E1962">
          <w:rPr>
            <w:rFonts w:ascii="メイリオ" w:eastAsia="メイリオ" w:hAnsi="メイリオ" w:cs="メイリオ" w:hint="eastAsia"/>
            <w:sz w:val="18"/>
            <w:szCs w:val="18"/>
            <w:lang w:eastAsia="ja-JP"/>
          </w:rPr>
          <w:t>できるもので</w:t>
        </w:r>
      </w:ins>
      <w:ins w:id="38" w:author="The Linux Foundation Japan" w:date="2018-01-28T09:03:00Z">
        <w:r w:rsidR="00FE64A2">
          <w:rPr>
            <w:rFonts w:ascii="メイリオ" w:eastAsia="メイリオ" w:hAnsi="メイリオ" w:cs="メイリオ" w:hint="eastAsia"/>
            <w:sz w:val="18"/>
            <w:szCs w:val="18"/>
            <w:lang w:eastAsia="ja-JP"/>
          </w:rPr>
          <w:t>、</w:t>
        </w:r>
      </w:ins>
      <w:ins w:id="39" w:author="The Linux Foundation Japan" w:date="2018-01-28T09:09:00Z">
        <w:r w:rsidR="00FE64A2">
          <w:rPr>
            <w:rFonts w:ascii="メイリオ" w:eastAsia="メイリオ" w:hAnsi="メイリオ" w:cs="メイリオ" w:hint="eastAsia"/>
            <w:sz w:val="18"/>
            <w:szCs w:val="18"/>
            <w:lang w:eastAsia="ja-JP"/>
          </w:rPr>
          <w:t>取り</w:t>
        </w:r>
      </w:ins>
      <w:ins w:id="40" w:author="The Linux Foundation Japan" w:date="2018-01-28T09:03:00Z">
        <w:r w:rsidR="00FE64A2">
          <w:rPr>
            <w:rFonts w:ascii="メイリオ" w:eastAsia="メイリオ" w:hAnsi="メイリオ" w:cs="メイリオ" w:hint="eastAsia"/>
            <w:sz w:val="18"/>
            <w:szCs w:val="18"/>
            <w:lang w:eastAsia="ja-JP"/>
          </w:rPr>
          <w:t>込まれ</w:t>
        </w:r>
      </w:ins>
      <w:ins w:id="41" w:author="The Linux Foundation Japan" w:date="2018-01-28T09:07:00Z">
        <w:r w:rsidR="00FE64A2">
          <w:rPr>
            <w:rFonts w:ascii="メイリオ" w:eastAsia="メイリオ" w:hAnsi="メイリオ" w:cs="メイリオ" w:hint="eastAsia"/>
            <w:sz w:val="18"/>
            <w:szCs w:val="18"/>
            <w:lang w:eastAsia="ja-JP"/>
          </w:rPr>
          <w:t>る</w:t>
        </w:r>
      </w:ins>
      <w:ins w:id="42" w:author="The Linux Foundation Japan" w:date="2018-01-28T09:03:00Z">
        <w:r w:rsidR="00FE64A2">
          <w:rPr>
            <w:rFonts w:ascii="メイリオ" w:eastAsia="メイリオ" w:hAnsi="メイリオ" w:cs="メイリオ" w:hint="eastAsia"/>
            <w:sz w:val="18"/>
            <w:szCs w:val="18"/>
            <w:lang w:eastAsia="ja-JP"/>
          </w:rPr>
          <w:t>オープンソースのコード</w:t>
        </w:r>
      </w:ins>
      <w:ins w:id="43" w:author="The Linux Foundation Japan" w:date="2018-01-28T09:06:00Z">
        <w:r w:rsidR="00FE64A2">
          <w:rPr>
            <w:rFonts w:ascii="メイリオ" w:eastAsia="メイリオ" w:hAnsi="メイリオ" w:cs="メイリオ" w:hint="eastAsia"/>
            <w:sz w:val="18"/>
            <w:szCs w:val="18"/>
            <w:lang w:eastAsia="ja-JP"/>
          </w:rPr>
          <w:t>のライセンスや、</w:t>
        </w:r>
      </w:ins>
      <w:ins w:id="44" w:author="The Linux Foundation Japan" w:date="2018-01-28T09:07:00Z">
        <w:r w:rsidR="00FE64A2">
          <w:rPr>
            <w:rFonts w:ascii="メイリオ" w:eastAsia="メイリオ" w:hAnsi="メイリオ" w:cs="メイリオ" w:hint="eastAsia"/>
            <w:sz w:val="18"/>
            <w:szCs w:val="18"/>
            <w:lang w:eastAsia="ja-JP"/>
          </w:rPr>
          <w:t>それを</w:t>
        </w:r>
      </w:ins>
      <w:ins w:id="45" w:author="The Linux Foundation Japan" w:date="2018-01-28T09:09:00Z">
        <w:r w:rsidR="00FE64A2">
          <w:rPr>
            <w:rFonts w:ascii="メイリオ" w:eastAsia="メイリオ" w:hAnsi="メイリオ" w:cs="メイリオ" w:hint="eastAsia"/>
            <w:sz w:val="18"/>
            <w:szCs w:val="18"/>
            <w:lang w:eastAsia="ja-JP"/>
          </w:rPr>
          <w:t>取り</w:t>
        </w:r>
      </w:ins>
      <w:ins w:id="46" w:author="The Linux Foundation Japan" w:date="2018-01-28T09:07:00Z">
        <w:r w:rsidR="00FE64A2">
          <w:rPr>
            <w:rFonts w:ascii="メイリオ" w:eastAsia="メイリオ" w:hAnsi="メイリオ" w:cs="メイリオ" w:hint="eastAsia"/>
            <w:sz w:val="18"/>
            <w:szCs w:val="18"/>
            <w:lang w:eastAsia="ja-JP"/>
          </w:rPr>
          <w:t>込むソフトウェア コンポーネントのライセンスに</w:t>
        </w:r>
      </w:ins>
      <w:ins w:id="47" w:author="The Linux Foundation Japan" w:date="2018-01-28T09:03:00Z">
        <w:r w:rsidR="00FE64A2">
          <w:rPr>
            <w:rFonts w:ascii="メイリオ" w:eastAsia="メイリオ" w:hAnsi="メイリオ" w:cs="メイリオ" w:hint="eastAsia"/>
            <w:sz w:val="18"/>
            <w:szCs w:val="18"/>
            <w:lang w:eastAsia="ja-JP"/>
          </w:rPr>
          <w:t>依存したライセンス リス</w:t>
        </w:r>
      </w:ins>
      <w:ins w:id="48" w:author="The Linux Foundation Japan" w:date="2018-01-28T09:08:00Z">
        <w:r w:rsidR="00FE64A2">
          <w:rPr>
            <w:rFonts w:ascii="メイリオ" w:eastAsia="メイリオ" w:hAnsi="メイリオ" w:cs="メイリオ" w:hint="eastAsia"/>
            <w:sz w:val="18"/>
            <w:szCs w:val="18"/>
            <w:lang w:eastAsia="ja-JP"/>
          </w:rPr>
          <w:t>クもない</w:t>
        </w:r>
      </w:ins>
      <w:ins w:id="49" w:author="The Linux Foundation Japan" w:date="2018-01-28T09:16:00Z">
        <w:r w:rsidR="004E1962">
          <w:rPr>
            <w:rFonts w:ascii="メイリオ" w:eastAsia="メイリオ" w:hAnsi="メイリオ" w:cs="メイリオ" w:hint="eastAsia"/>
            <w:sz w:val="18"/>
            <w:szCs w:val="18"/>
            <w:lang w:eastAsia="ja-JP"/>
          </w:rPr>
          <w:t>もの</w:t>
        </w:r>
      </w:ins>
      <w:ins w:id="50" w:author="The Linux Foundation Japan" w:date="2018-01-28T09:15:00Z">
        <w:r w:rsidR="004E1962">
          <w:rPr>
            <w:rFonts w:ascii="メイリオ" w:eastAsia="メイリオ" w:hAnsi="メイリオ" w:cs="メイリオ" w:hint="eastAsia"/>
            <w:sz w:val="18"/>
            <w:szCs w:val="18"/>
            <w:lang w:eastAsia="ja-JP"/>
          </w:rPr>
          <w:t>かもしれません</w:t>
        </w:r>
      </w:ins>
      <w:ins w:id="51" w:author="The Linux Foundation Japan" w:date="2018-01-28T09:08:00Z">
        <w:r w:rsidR="00FE64A2">
          <w:rPr>
            <w:rFonts w:ascii="メイリオ" w:eastAsia="メイリオ" w:hAnsi="メイリオ" w:cs="メイリオ" w:hint="eastAsia"/>
            <w:sz w:val="18"/>
            <w:szCs w:val="18"/>
            <w:lang w:eastAsia="ja-JP"/>
          </w:rPr>
          <w:t>。しかし</w:t>
        </w:r>
      </w:ins>
      <w:ins w:id="52" w:author="The Linux Foundation Japan" w:date="2018-01-28T09:14:00Z">
        <w:r w:rsidR="004E1962">
          <w:rPr>
            <w:rFonts w:ascii="メイリオ" w:eastAsia="メイリオ" w:hAnsi="メイリオ" w:cs="メイリオ" w:hint="eastAsia"/>
            <w:sz w:val="18"/>
            <w:szCs w:val="18"/>
            <w:lang w:eastAsia="ja-JP"/>
          </w:rPr>
          <w:t>、</w:t>
        </w:r>
      </w:ins>
      <w:ins w:id="53" w:author="The Linux Foundation Japan" w:date="2018-01-28T09:11:00Z">
        <w:r w:rsidR="004E1962">
          <w:rPr>
            <w:rFonts w:ascii="メイリオ" w:eastAsia="メイリオ" w:hAnsi="メイリオ" w:cs="メイリオ" w:hint="eastAsia"/>
            <w:sz w:val="18"/>
            <w:szCs w:val="18"/>
            <w:lang w:eastAsia="ja-JP"/>
          </w:rPr>
          <w:t>コピーされたオープンソースのコードが</w:t>
        </w:r>
      </w:ins>
      <w:ins w:id="54" w:author="The Linux Foundation Japan" w:date="2018-01-28T09:12:00Z">
        <w:r w:rsidR="004E1962">
          <w:rPr>
            <w:rFonts w:ascii="メイリオ" w:eastAsia="メイリオ" w:hAnsi="メイリオ" w:cs="メイリオ" w:hint="eastAsia"/>
            <w:sz w:val="18"/>
            <w:szCs w:val="18"/>
            <w:lang w:eastAsia="ja-JP"/>
          </w:rPr>
          <w:t>プロプライエタリのコードベースのライセンスと</w:t>
        </w:r>
      </w:ins>
      <w:ins w:id="55" w:author="The Linux Foundation Japan" w:date="2018-01-28T09:11:00Z">
        <w:r w:rsidR="004E1962">
          <w:rPr>
            <w:rFonts w:ascii="メイリオ" w:eastAsia="メイリオ" w:hAnsi="メイリオ" w:cs="メイリオ" w:hint="eastAsia"/>
            <w:sz w:val="18"/>
            <w:szCs w:val="18"/>
            <w:lang w:eastAsia="ja-JP"/>
          </w:rPr>
          <w:t>相</w:t>
        </w:r>
      </w:ins>
      <w:ins w:id="56" w:author="The Linux Foundation Japan" w:date="2018-01-28T09:12:00Z">
        <w:r w:rsidR="004E1962">
          <w:rPr>
            <w:rFonts w:ascii="メイリオ" w:eastAsia="メイリオ" w:hAnsi="メイリオ" w:cs="メイリオ" w:hint="eastAsia"/>
            <w:sz w:val="18"/>
            <w:szCs w:val="18"/>
            <w:lang w:eastAsia="ja-JP"/>
          </w:rPr>
          <w:t>入</w:t>
        </w:r>
      </w:ins>
      <w:ins w:id="57" w:author="The Linux Foundation Japan" w:date="2018-01-28T09:11:00Z">
        <w:r w:rsidR="004E1962">
          <w:rPr>
            <w:rFonts w:ascii="メイリオ" w:eastAsia="メイリオ" w:hAnsi="メイリオ" w:cs="メイリオ" w:hint="eastAsia"/>
            <w:sz w:val="18"/>
            <w:szCs w:val="18"/>
            <w:lang w:eastAsia="ja-JP"/>
          </w:rPr>
          <w:t>れない</w:t>
        </w:r>
      </w:ins>
      <w:ins w:id="58" w:author="The Linux Foundation Japan" w:date="2018-01-28T09:13:00Z">
        <w:r w:rsidR="004E1962">
          <w:rPr>
            <w:rFonts w:ascii="メイリオ" w:eastAsia="メイリオ" w:hAnsi="メイリオ" w:cs="メイリオ" w:hint="eastAsia"/>
            <w:sz w:val="18"/>
            <w:szCs w:val="18"/>
            <w:lang w:eastAsia="ja-JP"/>
          </w:rPr>
          <w:t>ような</w:t>
        </w:r>
      </w:ins>
      <w:ins w:id="59" w:author="The Linux Foundation Japan" w:date="2018-01-28T09:14:00Z">
        <w:r w:rsidR="004E1962">
          <w:rPr>
            <w:rFonts w:ascii="メイリオ" w:eastAsia="メイリオ" w:hAnsi="メイリオ" w:cs="メイリオ" w:hint="eastAsia"/>
            <w:sz w:val="18"/>
            <w:szCs w:val="18"/>
            <w:lang w:eastAsia="ja-JP"/>
          </w:rPr>
          <w:t>場合など、取り込みが問題を生じること</w:t>
        </w:r>
      </w:ins>
      <w:ins w:id="60" w:author="The Linux Foundation Japan" w:date="2018-01-28T09:15:00Z">
        <w:r w:rsidR="004E1962">
          <w:rPr>
            <w:rFonts w:ascii="メイリオ" w:eastAsia="メイリオ" w:hAnsi="メイリオ" w:cs="メイリオ" w:hint="eastAsia"/>
            <w:sz w:val="18"/>
            <w:szCs w:val="18"/>
            <w:lang w:eastAsia="ja-JP"/>
          </w:rPr>
          <w:t>も</w:t>
        </w:r>
      </w:ins>
      <w:ins w:id="61" w:author="The Linux Foundation Japan" w:date="2018-01-28T09:14:00Z">
        <w:r w:rsidR="004E1962">
          <w:rPr>
            <w:rFonts w:ascii="メイリオ" w:eastAsia="メイリオ" w:hAnsi="メイリオ" w:cs="メイリオ" w:hint="eastAsia"/>
            <w:sz w:val="18"/>
            <w:szCs w:val="18"/>
            <w:lang w:eastAsia="ja-JP"/>
          </w:rPr>
          <w:t>あ</w:t>
        </w:r>
      </w:ins>
      <w:ins w:id="62" w:author="The Linux Foundation Japan" w:date="2018-01-28T09:16:00Z">
        <w:r w:rsidR="004E1962">
          <w:rPr>
            <w:rFonts w:ascii="メイリオ" w:eastAsia="メイリオ" w:hAnsi="メイリオ" w:cs="メイリオ" w:hint="eastAsia"/>
            <w:sz w:val="18"/>
            <w:szCs w:val="18"/>
            <w:lang w:eastAsia="ja-JP"/>
          </w:rPr>
          <w:t>るのです</w:t>
        </w:r>
      </w:ins>
      <w:ins w:id="63" w:author="The Linux Foundation Japan" w:date="2018-01-28T09:14:00Z">
        <w:r w:rsidR="004E1962">
          <w:rPr>
            <w:rFonts w:ascii="メイリオ" w:eastAsia="メイリオ" w:hAnsi="メイリオ" w:cs="メイリオ" w:hint="eastAsia"/>
            <w:sz w:val="18"/>
            <w:szCs w:val="18"/>
            <w:lang w:eastAsia="ja-JP"/>
          </w:rPr>
          <w:t>（図1）。</w:t>
        </w:r>
      </w:ins>
    </w:p>
    <w:p w14:paraId="1700DCCC" w14:textId="4D4EFA94" w:rsidR="00BA6C74" w:rsidRDefault="00581DD1" w:rsidP="00BA6C74">
      <w:pPr>
        <w:pStyle w:val="bodyIbrahim1"/>
        <w:spacing w:line="240" w:lineRule="exact"/>
        <w:rPr>
          <w:ins w:id="64" w:author="The Linux Foundation Japan" w:date="2018-01-28T08:48:00Z"/>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オープンソース ライセンスは企業の法的責任や、</w:t>
      </w:r>
      <w:r w:rsidR="00905E92" w:rsidRPr="004E2786">
        <w:rPr>
          <w:rFonts w:ascii="メイリオ" w:eastAsia="メイリオ" w:hAnsi="メイリオ" w:cs="メイリオ" w:hint="eastAsia"/>
          <w:sz w:val="18"/>
          <w:szCs w:val="18"/>
          <w:lang w:eastAsia="ja-JP"/>
        </w:rPr>
        <w:t>自社</w:t>
      </w:r>
      <w:r w:rsidRPr="004E2786">
        <w:rPr>
          <w:rFonts w:ascii="メイリオ" w:eastAsia="メイリオ" w:hAnsi="メイリオ" w:cs="メイリオ" w:hint="eastAsia"/>
          <w:sz w:val="18"/>
          <w:szCs w:val="18"/>
          <w:lang w:eastAsia="ja-JP"/>
        </w:rPr>
        <w:t>コード</w:t>
      </w:r>
      <w:r w:rsidR="00905E92" w:rsidRPr="004E2786">
        <w:rPr>
          <w:rFonts w:ascii="メイリオ" w:eastAsia="メイリオ" w:hAnsi="メイリオ" w:cs="メイリオ" w:hint="eastAsia"/>
          <w:sz w:val="18"/>
          <w:szCs w:val="18"/>
          <w:lang w:eastAsia="ja-JP"/>
        </w:rPr>
        <w:t>の</w:t>
      </w:r>
      <w:r w:rsidR="00B17D75">
        <w:rPr>
          <w:rFonts w:ascii="メイリオ" w:eastAsia="メイリオ" w:hAnsi="メイリオ" w:cs="メイリオ" w:hint="eastAsia"/>
          <w:sz w:val="18"/>
          <w:szCs w:val="18"/>
          <w:lang w:eastAsia="ja-JP"/>
        </w:rPr>
        <w:t>プロプライエタリ性</w:t>
      </w:r>
      <w:r w:rsidRPr="004E2786">
        <w:rPr>
          <w:rFonts w:ascii="メイリオ" w:eastAsia="メイリオ" w:hAnsi="メイリオ" w:cs="メイリオ" w:hint="eastAsia"/>
          <w:sz w:val="18"/>
          <w:szCs w:val="18"/>
          <w:lang w:eastAsia="ja-JP"/>
        </w:rPr>
        <w:t>に影響</w:t>
      </w:r>
      <w:r w:rsidR="00905E92" w:rsidRPr="004E2786">
        <w:rPr>
          <w:rFonts w:ascii="メイリオ" w:eastAsia="メイリオ" w:hAnsi="メイリオ" w:cs="メイリオ" w:hint="eastAsia"/>
          <w:sz w:val="18"/>
          <w:szCs w:val="18"/>
          <w:lang w:eastAsia="ja-JP"/>
        </w:rPr>
        <w:t>しうる</w:t>
      </w:r>
      <w:r w:rsidRPr="004E2786">
        <w:rPr>
          <w:rFonts w:ascii="メイリオ" w:eastAsia="メイリオ" w:hAnsi="メイリオ" w:cs="メイリオ" w:hint="eastAsia"/>
          <w:sz w:val="18"/>
          <w:szCs w:val="18"/>
          <w:lang w:eastAsia="ja-JP"/>
        </w:rPr>
        <w:t>さまざまな義務</w:t>
      </w:r>
      <w:r w:rsidR="00905E92" w:rsidRPr="004E2786">
        <w:rPr>
          <w:rFonts w:ascii="メイリオ" w:eastAsia="メイリオ" w:hAnsi="メイリオ" w:cs="メイリオ" w:hint="eastAsia"/>
          <w:sz w:val="18"/>
          <w:szCs w:val="18"/>
          <w:lang w:eastAsia="ja-JP"/>
        </w:rPr>
        <w:t>を伴いますので、こういった取り込み</w:t>
      </w:r>
      <w:del w:id="65" w:author="The Linux Foundation Japan" w:date="2018-01-28T09:10:00Z">
        <w:r w:rsidR="00905E92" w:rsidRPr="004E2786" w:rsidDel="00FE64A2">
          <w:rPr>
            <w:rFonts w:ascii="メイリオ" w:eastAsia="メイリオ" w:hAnsi="メイリオ" w:cs="メイリオ" w:hint="eastAsia"/>
            <w:sz w:val="18"/>
            <w:szCs w:val="18"/>
            <w:lang w:eastAsia="ja-JP"/>
          </w:rPr>
          <w:delText>（Incorporation）</w:delText>
        </w:r>
      </w:del>
      <w:r w:rsidR="00905E92" w:rsidRPr="004E2786">
        <w:rPr>
          <w:rFonts w:ascii="メイリオ" w:eastAsia="メイリオ" w:hAnsi="メイリオ" w:cs="メイリオ" w:hint="eastAsia"/>
          <w:sz w:val="18"/>
          <w:szCs w:val="18"/>
          <w:lang w:eastAsia="ja-JP"/>
        </w:rPr>
        <w:t>は、</w:t>
      </w:r>
      <w:ins w:id="66" w:author="The Linux Foundation Japan" w:date="2018-01-28T09:01:00Z">
        <w:r w:rsidR="00FE64A2">
          <w:rPr>
            <w:rFonts w:ascii="メイリオ" w:eastAsia="メイリオ" w:hAnsi="メイリオ" w:cs="メイリオ" w:hint="eastAsia"/>
            <w:sz w:val="18"/>
            <w:szCs w:val="18"/>
            <w:lang w:eastAsia="ja-JP"/>
          </w:rPr>
          <w:t>サードパーティのソフトウェアと</w:t>
        </w:r>
      </w:ins>
      <w:ins w:id="67" w:author="The Linux Foundation Japan" w:date="2018-01-28T09:02:00Z">
        <w:r w:rsidR="00FE64A2">
          <w:rPr>
            <w:rFonts w:ascii="メイリオ" w:eastAsia="メイリオ" w:hAnsi="メイリオ" w:cs="メイリオ" w:hint="eastAsia"/>
            <w:sz w:val="18"/>
            <w:szCs w:val="18"/>
            <w:lang w:eastAsia="ja-JP"/>
          </w:rPr>
          <w:t>同様のプロセスの下で</w:t>
        </w:r>
      </w:ins>
      <w:r w:rsidR="00905E92" w:rsidRPr="004E2786">
        <w:rPr>
          <w:rFonts w:ascii="メイリオ" w:eastAsia="メイリオ" w:hAnsi="メイリオ" w:cs="メイリオ" w:hint="eastAsia"/>
          <w:sz w:val="18"/>
          <w:szCs w:val="18"/>
          <w:lang w:eastAsia="ja-JP"/>
        </w:rPr>
        <w:t>追跡され、</w:t>
      </w:r>
      <w:r w:rsidR="009E44BE">
        <w:rPr>
          <w:rFonts w:ascii="メイリオ" w:eastAsia="メイリオ" w:hAnsi="メイリオ" w:cs="メイリオ" w:hint="eastAsia"/>
          <w:sz w:val="18"/>
          <w:szCs w:val="18"/>
          <w:lang w:eastAsia="ja-JP"/>
        </w:rPr>
        <w:t>申告</w:t>
      </w:r>
      <w:r w:rsidR="00905E92" w:rsidRPr="004E2786">
        <w:rPr>
          <w:rFonts w:ascii="メイリオ" w:eastAsia="メイリオ" w:hAnsi="メイリオ" w:cs="メイリオ" w:hint="eastAsia"/>
          <w:sz w:val="18"/>
          <w:szCs w:val="18"/>
          <w:lang w:eastAsia="ja-JP"/>
        </w:rPr>
        <w:t>され、社内で承認されるべきものと</w:t>
      </w:r>
      <w:r w:rsidR="00726AF8">
        <w:rPr>
          <w:rFonts w:ascii="メイリオ" w:eastAsia="メイリオ" w:hAnsi="メイリオ" w:cs="メイリオ" w:hint="eastAsia"/>
          <w:sz w:val="18"/>
          <w:szCs w:val="18"/>
          <w:lang w:eastAsia="ja-JP"/>
        </w:rPr>
        <w:t>い</w:t>
      </w:r>
      <w:r w:rsidR="00905E92" w:rsidRPr="004E2786">
        <w:rPr>
          <w:rFonts w:ascii="メイリオ" w:eastAsia="メイリオ" w:hAnsi="メイリオ" w:cs="メイリオ" w:hint="eastAsia"/>
          <w:sz w:val="18"/>
          <w:szCs w:val="18"/>
          <w:lang w:eastAsia="ja-JP"/>
        </w:rPr>
        <w:t>えるでしょう。</w:t>
      </w:r>
    </w:p>
    <w:p w14:paraId="0BF3B343" w14:textId="5E27B217" w:rsid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t>A developer may use a complete open source component or copy portions of a component (sometimes referred to as snippets) into their software products. Such a scenario may be acceptable and does not pose any license risk depending on the license of the open source code that was incorporated and the license of the software component it was copied into. However, in some cases, incorporation can cause issues when the license of the copied open source code is incompatible with the license of the proprietary codebase (Figure 1).</w:t>
      </w:r>
    </w:p>
    <w:p w14:paraId="5F9F5193" w14:textId="0A2CD491" w:rsidR="00227EC0" w:rsidRPr="00227EC0" w:rsidRDefault="00227EC0" w:rsidP="00BA6C74">
      <w:pPr>
        <w:pStyle w:val="bodyIbrahim1"/>
        <w:spacing w:line="240" w:lineRule="exact"/>
        <w:rPr>
          <w:rFonts w:ascii="メイリオ" w:eastAsia="メイリオ" w:hAnsi="メイリオ" w:cs="メイリオ"/>
          <w:sz w:val="18"/>
          <w:szCs w:val="18"/>
          <w:lang w:eastAsia="ja-JP"/>
        </w:rPr>
      </w:pPr>
      <w:r w:rsidRPr="00227EC0">
        <w:rPr>
          <w:rFonts w:ascii="メイリオ" w:eastAsia="メイリオ" w:hAnsi="メイリオ" w:cs="メイリオ"/>
          <w:sz w:val="18"/>
          <w:szCs w:val="18"/>
          <w:lang w:eastAsia="ja-JP"/>
        </w:rPr>
        <w:lastRenderedPageBreak/>
        <w:t>Open source licenses come with a variety of obligations that may impact the company’s legal responsibilities and the proprietary nature of their code, so all incorporation should be tracked, declared, and approved internally following the same process used for tracking and approving third-party licensed software.</w:t>
      </w:r>
    </w:p>
    <w:p w14:paraId="292C4D47" w14:textId="5E27B217" w:rsidR="008A54DB" w:rsidRPr="00197BB6" w:rsidRDefault="008A54DB" w:rsidP="00197BB6">
      <w:pPr>
        <w:pStyle w:val="Figure1"/>
      </w:pPr>
      <w:r>
        <w:rPr>
          <w:noProof/>
        </w:rPr>
        <w:drawing>
          <wp:inline distT="0" distB="0" distL="0" distR="0" wp14:anchorId="4235421C" wp14:editId="18F78FD6">
            <wp:extent cx="2939400" cy="1779840"/>
            <wp:effectExtent l="0" t="0" r="0" b="0"/>
            <wp:docPr id="19" name="図 19" descr="C:\Users\maabou\Desktop\capture3\2017-11-19 11_5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7-11-19 11_50_50-Figures_M&amp;A_paper_JP.pptx - Microsoft PowerPoi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9400" cy="1779840"/>
                    </a:xfrm>
                    <a:prstGeom prst="rect">
                      <a:avLst/>
                    </a:prstGeom>
                    <a:noFill/>
                    <a:ln>
                      <a:noFill/>
                    </a:ln>
                  </pic:spPr>
                </pic:pic>
              </a:graphicData>
            </a:graphic>
          </wp:inline>
        </w:drawing>
      </w:r>
    </w:p>
    <w:p w14:paraId="2C6463D7" w14:textId="135326D7" w:rsidR="0076793F" w:rsidRPr="0076793F" w:rsidRDefault="0076793F" w:rsidP="00905E92">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図1：オープンソース </w:t>
      </w:r>
      <w:r w:rsidR="008A54DB">
        <w:rPr>
          <w:rFonts w:ascii="メイリオ" w:eastAsia="メイリオ" w:hAnsi="メイリオ" w:cs="メイリオ" w:hint="eastAsia"/>
          <w:sz w:val="14"/>
        </w:rPr>
        <w:t>コード（緑色ドット）の別コード体系（青色</w:t>
      </w:r>
      <w:r w:rsidR="00107050">
        <w:rPr>
          <w:rFonts w:ascii="メイリオ" w:eastAsia="メイリオ" w:hAnsi="メイリオ" w:cs="メイリオ" w:hint="eastAsia"/>
          <w:sz w:val="14"/>
        </w:rPr>
        <w:t>）への取り込み</w:t>
      </w:r>
      <w:r>
        <w:rPr>
          <w:rFonts w:ascii="メイリオ" w:eastAsia="メイリオ" w:hAnsi="メイリオ" w:cs="メイリオ" w:hint="eastAsia"/>
          <w:sz w:val="14"/>
        </w:rPr>
        <w:t>（Incorporation</w:t>
      </w:r>
      <w:r>
        <w:rPr>
          <w:rFonts w:ascii="メイリオ" w:eastAsia="メイリオ" w:hAnsi="メイリオ" w:cs="メイリオ"/>
          <w:sz w:val="14"/>
        </w:rPr>
        <w:t>）</w:t>
      </w:r>
    </w:p>
    <w:p w14:paraId="27981522" w14:textId="5541CD60" w:rsidR="0076793F" w:rsidRPr="004E2786" w:rsidRDefault="00A662C1" w:rsidP="004E2786">
      <w:pPr>
        <w:pStyle w:val="bodyIbrahim1"/>
        <w:spacing w:line="240" w:lineRule="exact"/>
        <w:rPr>
          <w:rFonts w:ascii="メイリオ" w:eastAsia="メイリオ" w:hAnsi="メイリオ" w:cs="メイリオ"/>
          <w:sz w:val="18"/>
          <w:szCs w:val="18"/>
          <w:lang w:eastAsia="ja-JP"/>
        </w:rPr>
      </w:pPr>
      <w:r w:rsidRPr="004E2786">
        <w:rPr>
          <w:rFonts w:ascii="メイリオ" w:eastAsia="メイリオ" w:hAnsi="メイリオ" w:cs="メイリオ" w:hint="eastAsia"/>
          <w:sz w:val="18"/>
          <w:szCs w:val="18"/>
          <w:lang w:eastAsia="ja-JP"/>
        </w:rPr>
        <w:t>ソースコー</w:t>
      </w:r>
      <w:r w:rsidR="00107050">
        <w:rPr>
          <w:rFonts w:ascii="メイリオ" w:eastAsia="メイリオ" w:hAnsi="メイリオ" w:cs="メイリオ" w:hint="eastAsia"/>
          <w:sz w:val="18"/>
          <w:szCs w:val="18"/>
          <w:lang w:eastAsia="ja-JP"/>
        </w:rPr>
        <w:t>ド監査は</w:t>
      </w:r>
      <w:r w:rsidR="00B17D75">
        <w:rPr>
          <w:rFonts w:ascii="メイリオ" w:eastAsia="メイリオ" w:hAnsi="メイリオ" w:cs="メイリオ" w:hint="eastAsia"/>
          <w:sz w:val="18"/>
          <w:szCs w:val="18"/>
          <w:lang w:eastAsia="ja-JP"/>
        </w:rPr>
        <w:t>、</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されていないオープンソースのコードベースへの取り込み</w:t>
      </w:r>
      <w:r w:rsidRPr="004E2786">
        <w:rPr>
          <w:rFonts w:ascii="メイリオ" w:eastAsia="メイリオ" w:hAnsi="メイリオ" w:cs="メイリオ" w:hint="eastAsia"/>
          <w:sz w:val="18"/>
          <w:szCs w:val="18"/>
          <w:lang w:eastAsia="ja-JP"/>
        </w:rPr>
        <w:t>を発見し、買収後の</w:t>
      </w:r>
      <w:r w:rsidR="002A37AB">
        <w:rPr>
          <w:rFonts w:ascii="メイリオ" w:eastAsia="メイリオ" w:hAnsi="メイリオ" w:cs="メイリオ" w:hint="eastAsia"/>
          <w:sz w:val="18"/>
          <w:szCs w:val="18"/>
          <w:lang w:eastAsia="ja-JP"/>
        </w:rPr>
        <w:t>好ましくない</w:t>
      </w:r>
      <w:r w:rsidR="00107050">
        <w:rPr>
          <w:rFonts w:ascii="メイリオ" w:eastAsia="メイリオ" w:hAnsi="メイリオ" w:cs="メイリオ" w:hint="eastAsia"/>
          <w:sz w:val="18"/>
          <w:szCs w:val="18"/>
          <w:lang w:eastAsia="ja-JP"/>
        </w:rPr>
        <w:t>サプライズを回避するために設計されます。</w:t>
      </w:r>
      <w:r w:rsidR="009E44BE">
        <w:rPr>
          <w:rFonts w:ascii="メイリオ" w:eastAsia="メイリオ" w:hAnsi="メイリオ" w:cs="メイリオ" w:hint="eastAsia"/>
          <w:sz w:val="18"/>
          <w:szCs w:val="18"/>
          <w:lang w:eastAsia="ja-JP"/>
        </w:rPr>
        <w:t>申告</w:t>
      </w:r>
      <w:r w:rsidR="00107050">
        <w:rPr>
          <w:rFonts w:ascii="メイリオ" w:eastAsia="メイリオ" w:hAnsi="メイリオ" w:cs="メイリオ" w:hint="eastAsia"/>
          <w:sz w:val="18"/>
          <w:szCs w:val="18"/>
          <w:lang w:eastAsia="ja-JP"/>
        </w:rPr>
        <w:t>されない取り込みは</w:t>
      </w:r>
      <w:r w:rsidRPr="004E2786">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買収対象</w:t>
      </w:r>
      <w:r w:rsidR="004E2786" w:rsidRPr="004E2786">
        <w:rPr>
          <w:rFonts w:ascii="メイリオ" w:eastAsia="メイリオ" w:hAnsi="メイリオ" w:cs="メイリオ" w:hint="eastAsia"/>
          <w:sz w:val="18"/>
          <w:szCs w:val="18"/>
          <w:lang w:eastAsia="ja-JP"/>
        </w:rPr>
        <w:t>が</w:t>
      </w:r>
      <w:r w:rsidR="003F6E87" w:rsidRPr="004E2786">
        <w:rPr>
          <w:rFonts w:ascii="メイリオ" w:eastAsia="メイリオ" w:hAnsi="メイリオ" w:cs="メイリオ" w:hint="eastAsia"/>
          <w:sz w:val="18"/>
          <w:szCs w:val="18"/>
          <w:lang w:eastAsia="ja-JP"/>
        </w:rPr>
        <w:t>オープンソース コンプライアンス</w:t>
      </w:r>
      <w:r w:rsidR="004E2786" w:rsidRPr="004E2786">
        <w:rPr>
          <w:rFonts w:ascii="メイリオ" w:eastAsia="メイリオ" w:hAnsi="メイリオ" w:cs="メイリオ" w:hint="eastAsia"/>
          <w:sz w:val="18"/>
          <w:szCs w:val="18"/>
          <w:lang w:eastAsia="ja-JP"/>
        </w:rPr>
        <w:t>について開発者の</w:t>
      </w:r>
      <w:r w:rsidR="003F6E87" w:rsidRPr="004E2786">
        <w:rPr>
          <w:rFonts w:ascii="メイリオ" w:eastAsia="メイリオ" w:hAnsi="メイリオ" w:cs="メイリオ" w:hint="eastAsia"/>
          <w:sz w:val="18"/>
          <w:szCs w:val="18"/>
          <w:lang w:eastAsia="ja-JP"/>
        </w:rPr>
        <w:t>トレーニング</w:t>
      </w:r>
      <w:r w:rsidR="004E2786" w:rsidRPr="004E2786">
        <w:rPr>
          <w:rFonts w:ascii="メイリオ" w:eastAsia="メイリオ" w:hAnsi="メイリオ" w:cs="メイリオ" w:hint="eastAsia"/>
          <w:sz w:val="18"/>
          <w:szCs w:val="18"/>
          <w:lang w:eastAsia="ja-JP"/>
        </w:rPr>
        <w:t>を十分に実施してこなかったり、</w:t>
      </w:r>
      <w:r w:rsidR="002A37AB">
        <w:rPr>
          <w:rFonts w:ascii="メイリオ" w:eastAsia="メイリオ" w:hAnsi="メイリオ" w:cs="メイリオ" w:hint="eastAsia"/>
          <w:sz w:val="18"/>
          <w:szCs w:val="18"/>
          <w:lang w:eastAsia="ja-JP"/>
        </w:rPr>
        <w:t>コントラクタ</w:t>
      </w:r>
      <w:r w:rsidR="004E2786" w:rsidRPr="004E2786">
        <w:rPr>
          <w:rFonts w:ascii="メイリオ" w:eastAsia="メイリオ" w:hAnsi="メイリオ" w:cs="メイリオ" w:hint="eastAsia"/>
          <w:sz w:val="18"/>
          <w:szCs w:val="18"/>
          <w:lang w:eastAsia="ja-JP"/>
        </w:rPr>
        <w:t>やインターンといった長期</w:t>
      </w:r>
      <w:r w:rsidR="00B17D75">
        <w:rPr>
          <w:rFonts w:ascii="メイリオ" w:eastAsia="メイリオ" w:hAnsi="メイリオ" w:cs="メイリオ" w:hint="eastAsia"/>
          <w:sz w:val="18"/>
          <w:szCs w:val="18"/>
          <w:lang w:eastAsia="ja-JP"/>
        </w:rPr>
        <w:t>に</w:t>
      </w:r>
      <w:r w:rsidR="000D34E9">
        <w:rPr>
          <w:rFonts w:ascii="メイリオ" w:eastAsia="メイリオ" w:hAnsi="メイリオ" w:cs="メイリオ" w:hint="eastAsia"/>
          <w:sz w:val="18"/>
          <w:szCs w:val="18"/>
          <w:lang w:eastAsia="ja-JP"/>
        </w:rPr>
        <w:t>亘</w:t>
      </w:r>
      <w:r w:rsidR="00B17D75">
        <w:rPr>
          <w:rFonts w:ascii="メイリオ" w:eastAsia="メイリオ" w:hAnsi="メイリオ" w:cs="メイリオ" w:hint="eastAsia"/>
          <w:sz w:val="18"/>
          <w:szCs w:val="18"/>
          <w:lang w:eastAsia="ja-JP"/>
        </w:rPr>
        <w:t>る</w:t>
      </w:r>
      <w:r w:rsidR="004E2786" w:rsidRPr="004E2786">
        <w:rPr>
          <w:rFonts w:ascii="メイリオ" w:eastAsia="メイリオ" w:hAnsi="メイリオ" w:cs="メイリオ" w:hint="eastAsia"/>
          <w:sz w:val="18"/>
          <w:szCs w:val="18"/>
          <w:lang w:eastAsia="ja-JP"/>
        </w:rPr>
        <w:t>記録管理を行わない</w:t>
      </w:r>
      <w:r w:rsidR="007F5541">
        <w:rPr>
          <w:rFonts w:ascii="メイリオ" w:eastAsia="メイリオ" w:hAnsi="メイリオ" w:cs="メイリオ" w:hint="eastAsia"/>
          <w:sz w:val="18"/>
          <w:szCs w:val="18"/>
          <w:lang w:eastAsia="ja-JP"/>
        </w:rPr>
        <w:t>期間作業者</w:t>
      </w:r>
      <w:r w:rsidR="004E2786" w:rsidRPr="004E2786">
        <w:rPr>
          <w:rFonts w:ascii="メイリオ" w:eastAsia="メイリオ" w:hAnsi="メイリオ" w:cs="メイリオ" w:hint="eastAsia"/>
          <w:sz w:val="18"/>
          <w:szCs w:val="18"/>
          <w:lang w:eastAsia="ja-JP"/>
        </w:rPr>
        <w:t>に依存し</w:t>
      </w:r>
      <w:r w:rsidR="00726AF8">
        <w:rPr>
          <w:rFonts w:ascii="メイリオ" w:eastAsia="メイリオ" w:hAnsi="メイリオ" w:cs="メイリオ" w:hint="eastAsia"/>
          <w:sz w:val="18"/>
          <w:szCs w:val="18"/>
          <w:lang w:eastAsia="ja-JP"/>
        </w:rPr>
        <w:t>続けて</w:t>
      </w:r>
      <w:r w:rsidR="007F5541">
        <w:rPr>
          <w:rFonts w:ascii="メイリオ" w:eastAsia="メイリオ" w:hAnsi="メイリオ" w:cs="メイリオ" w:hint="eastAsia"/>
          <w:sz w:val="18"/>
          <w:szCs w:val="18"/>
          <w:lang w:eastAsia="ja-JP"/>
        </w:rPr>
        <w:t>き</w:t>
      </w:r>
      <w:r w:rsidR="00107050">
        <w:rPr>
          <w:rFonts w:ascii="メイリオ" w:eastAsia="メイリオ" w:hAnsi="メイリオ" w:cs="メイリオ" w:hint="eastAsia"/>
          <w:sz w:val="18"/>
          <w:szCs w:val="18"/>
          <w:lang w:eastAsia="ja-JP"/>
        </w:rPr>
        <w:t>たりする場合</w:t>
      </w:r>
      <w:r w:rsidR="007F5541">
        <w:rPr>
          <w:rFonts w:ascii="メイリオ" w:eastAsia="メイリオ" w:hAnsi="メイリオ" w:cs="メイリオ" w:hint="eastAsia"/>
          <w:sz w:val="18"/>
          <w:szCs w:val="18"/>
          <w:lang w:eastAsia="ja-JP"/>
        </w:rPr>
        <w:t>に起こる</w:t>
      </w:r>
      <w:r w:rsidR="00605C1A">
        <w:rPr>
          <w:rFonts w:ascii="メイリオ" w:eastAsia="メイリオ" w:hAnsi="メイリオ" w:cs="メイリオ" w:hint="eastAsia"/>
          <w:sz w:val="18"/>
          <w:szCs w:val="18"/>
          <w:lang w:eastAsia="ja-JP"/>
        </w:rPr>
        <w:t>可能性が高くなります。</w:t>
      </w:r>
    </w:p>
    <w:p w14:paraId="205922E4" w14:textId="27B8264E" w:rsidR="004E2786" w:rsidRPr="0022070C" w:rsidRDefault="000864BA" w:rsidP="004E2786">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人間の目でソースコードを見た場合、</w:t>
      </w:r>
      <w:r w:rsidR="00605C1A">
        <w:rPr>
          <w:rFonts w:ascii="メイリオ" w:eastAsia="メイリオ" w:hAnsi="メイリオ" w:cs="メイリオ" w:hint="eastAsia"/>
          <w:sz w:val="18"/>
          <w:szCs w:val="18"/>
          <w:lang w:eastAsia="ja-JP"/>
        </w:rPr>
        <w:t>この</w:t>
      </w:r>
      <w:r w:rsidR="001B1709">
        <w:rPr>
          <w:rFonts w:ascii="メイリオ" w:eastAsia="メイリオ" w:hAnsi="メイリオ" w:cs="メイリオ" w:hint="eastAsia"/>
          <w:sz w:val="18"/>
          <w:szCs w:val="18"/>
          <w:lang w:eastAsia="ja-JP"/>
        </w:rPr>
        <w:t>取り込</w:t>
      </w:r>
      <w:r w:rsidR="00663239">
        <w:rPr>
          <w:rFonts w:ascii="メイリオ" w:eastAsia="メイリオ" w:hAnsi="メイリオ" w:cs="メイリオ" w:hint="eastAsia"/>
          <w:sz w:val="18"/>
          <w:szCs w:val="18"/>
          <w:lang w:eastAsia="ja-JP"/>
        </w:rPr>
        <w:t>み</w:t>
      </w:r>
      <w:r w:rsidRPr="0022070C">
        <w:rPr>
          <w:rFonts w:ascii="メイリオ" w:eastAsia="メイリオ" w:hAnsi="メイリオ" w:cs="メイリオ" w:hint="eastAsia"/>
          <w:sz w:val="18"/>
          <w:szCs w:val="18"/>
          <w:lang w:eastAsia="ja-JP"/>
        </w:rPr>
        <w:t>が</w:t>
      </w:r>
      <w:r w:rsidR="004E2786" w:rsidRPr="0022070C">
        <w:rPr>
          <w:rFonts w:ascii="メイリオ" w:eastAsia="メイリオ" w:hAnsi="メイリオ" w:cs="メイリオ" w:hint="eastAsia"/>
          <w:sz w:val="18"/>
          <w:szCs w:val="18"/>
          <w:lang w:eastAsia="ja-JP"/>
        </w:rPr>
        <w:t>はっきりとわからないことが多い</w:t>
      </w:r>
      <w:r w:rsidRPr="0022070C">
        <w:rPr>
          <w:rFonts w:ascii="メイリオ" w:eastAsia="メイリオ" w:hAnsi="メイリオ" w:cs="メイリオ" w:hint="eastAsia"/>
          <w:sz w:val="18"/>
          <w:szCs w:val="18"/>
          <w:lang w:eastAsia="ja-JP"/>
        </w:rPr>
        <w:t>の</w:t>
      </w:r>
      <w:r w:rsidR="004E2786" w:rsidRPr="0022070C">
        <w:rPr>
          <w:rFonts w:ascii="メイリオ" w:eastAsia="メイリオ" w:hAnsi="メイリオ" w:cs="メイリオ" w:hint="eastAsia"/>
          <w:sz w:val="18"/>
          <w:szCs w:val="18"/>
          <w:lang w:eastAsia="ja-JP"/>
        </w:rPr>
        <w:t>ですが、</w:t>
      </w:r>
      <w:r w:rsidRPr="0022070C">
        <w:rPr>
          <w:rFonts w:ascii="メイリオ" w:eastAsia="メイリオ" w:hAnsi="メイリオ" w:cs="メイリオ" w:hint="eastAsia"/>
          <w:sz w:val="18"/>
          <w:szCs w:val="18"/>
          <w:lang w:eastAsia="ja-JP"/>
        </w:rPr>
        <w:t>スニペット</w:t>
      </w:r>
      <w:del w:id="68" w:author="The Linux Foundation Japan" w:date="2018-01-28T09:31:00Z">
        <w:r w:rsidRPr="0022070C" w:rsidDel="00923E58">
          <w:rPr>
            <w:rFonts w:ascii="メイリオ" w:eastAsia="メイリオ" w:hAnsi="メイリオ" w:cs="メイリオ" w:hint="eastAsia"/>
            <w:sz w:val="18"/>
            <w:szCs w:val="18"/>
            <w:lang w:eastAsia="ja-JP"/>
          </w:rPr>
          <w:delText>（ソフトウェアの断片）</w:delText>
        </w:r>
      </w:del>
      <w:r w:rsidRPr="0022070C">
        <w:rPr>
          <w:rFonts w:ascii="メイリオ" w:eastAsia="メイリオ" w:hAnsi="メイリオ" w:cs="メイリオ" w:hint="eastAsia"/>
          <w:sz w:val="18"/>
          <w:szCs w:val="18"/>
          <w:lang w:eastAsia="ja-JP"/>
        </w:rPr>
        <w:t>を発見し、突合</w:t>
      </w:r>
      <w:r w:rsidR="00DA2D52">
        <w:rPr>
          <w:rFonts w:ascii="メイリオ" w:eastAsia="メイリオ" w:hAnsi="メイリオ" w:cs="メイリオ" w:hint="eastAsia"/>
          <w:sz w:val="18"/>
          <w:szCs w:val="18"/>
          <w:lang w:eastAsia="ja-JP"/>
        </w:rPr>
        <w:t>せ</w:t>
      </w:r>
      <w:r w:rsidR="001B1709">
        <w:rPr>
          <w:rFonts w:ascii="メイリオ" w:eastAsia="メイリオ" w:hAnsi="メイリオ" w:cs="メイリオ" w:hint="eastAsia"/>
          <w:sz w:val="18"/>
          <w:szCs w:val="18"/>
          <w:lang w:eastAsia="ja-JP"/>
        </w:rPr>
        <w:t>を行う</w:t>
      </w:r>
      <w:r w:rsidRPr="0022070C">
        <w:rPr>
          <w:rFonts w:ascii="メイリオ" w:eastAsia="メイリオ" w:hAnsi="メイリオ" w:cs="メイリオ" w:hint="eastAsia"/>
          <w:sz w:val="18"/>
          <w:szCs w:val="18"/>
          <w:lang w:eastAsia="ja-JP"/>
        </w:rPr>
        <w:t>機能のある</w:t>
      </w:r>
      <w:r w:rsidR="004E2786" w:rsidRPr="0022070C">
        <w:rPr>
          <w:rFonts w:ascii="メイリオ" w:eastAsia="メイリオ" w:hAnsi="メイリオ" w:cs="メイリオ" w:hint="eastAsia"/>
          <w:sz w:val="18"/>
          <w:szCs w:val="18"/>
          <w:lang w:eastAsia="ja-JP"/>
        </w:rPr>
        <w:t>ソースコード スキャンツール</w:t>
      </w:r>
      <w:r w:rsidRPr="0022070C">
        <w:rPr>
          <w:rFonts w:ascii="メイリオ" w:eastAsia="メイリオ" w:hAnsi="メイリオ" w:cs="メイリオ" w:hint="eastAsia"/>
          <w:sz w:val="18"/>
          <w:szCs w:val="18"/>
          <w:lang w:eastAsia="ja-JP"/>
        </w:rPr>
        <w:t>によって</w:t>
      </w:r>
      <w:r w:rsidR="001B1709">
        <w:rPr>
          <w:rFonts w:ascii="メイリオ" w:eastAsia="メイリオ" w:hAnsi="メイリオ" w:cs="メイリオ" w:hint="eastAsia"/>
          <w:sz w:val="18"/>
          <w:szCs w:val="18"/>
          <w:lang w:eastAsia="ja-JP"/>
        </w:rPr>
        <w:t>取り込み</w:t>
      </w:r>
      <w:r w:rsidR="00435AC4">
        <w:rPr>
          <w:rFonts w:ascii="メイリオ" w:eastAsia="メイリオ" w:hAnsi="メイリオ" w:cs="メイリオ" w:hint="eastAsia"/>
          <w:sz w:val="18"/>
          <w:szCs w:val="18"/>
          <w:lang w:eastAsia="ja-JP"/>
        </w:rPr>
        <w:t>を容易に</w:t>
      </w:r>
      <w:ins w:id="69" w:author="The Linux Foundation Japan" w:date="2018-01-28T09:33:00Z">
        <w:r w:rsidR="00923E58">
          <w:rPr>
            <w:rFonts w:ascii="メイリオ" w:eastAsia="メイリオ" w:hAnsi="メイリオ" w:cs="メイリオ" w:hint="eastAsia"/>
            <w:sz w:val="18"/>
            <w:szCs w:val="18"/>
            <w:lang w:eastAsia="ja-JP"/>
          </w:rPr>
          <w:t>発見</w:t>
        </w:r>
      </w:ins>
      <w:del w:id="70" w:author="The Linux Foundation Japan" w:date="2018-01-28T09:33:00Z">
        <w:r w:rsidR="00435AC4" w:rsidDel="00923E58">
          <w:rPr>
            <w:rFonts w:ascii="メイリオ" w:eastAsia="メイリオ" w:hAnsi="メイリオ" w:cs="メイリオ" w:hint="eastAsia"/>
            <w:sz w:val="18"/>
            <w:szCs w:val="18"/>
            <w:lang w:eastAsia="ja-JP"/>
          </w:rPr>
          <w:delText>明らかに</w:delText>
        </w:r>
      </w:del>
      <w:r w:rsidR="00435AC4">
        <w:rPr>
          <w:rFonts w:ascii="メイリオ" w:eastAsia="メイリオ" w:hAnsi="メイリオ" w:cs="メイリオ" w:hint="eastAsia"/>
          <w:sz w:val="18"/>
          <w:szCs w:val="18"/>
          <w:lang w:eastAsia="ja-JP"/>
        </w:rPr>
        <w:t>できる場合があります</w:t>
      </w:r>
      <w:r w:rsidRPr="0022070C">
        <w:rPr>
          <w:rFonts w:ascii="メイリオ" w:eastAsia="メイリオ" w:hAnsi="メイリオ" w:cs="メイリオ" w:hint="eastAsia"/>
          <w:sz w:val="18"/>
          <w:szCs w:val="18"/>
          <w:lang w:eastAsia="ja-JP"/>
        </w:rPr>
        <w:t>。</w:t>
      </w:r>
    </w:p>
    <w:p w14:paraId="7F3A7D00" w14:textId="4AE3A154" w:rsidR="00597D3F" w:rsidRPr="002C4D0C" w:rsidRDefault="00444017" w:rsidP="004A494D">
      <w:pPr>
        <w:pStyle w:val="HeadingIbrahim2"/>
        <w:rPr>
          <w:lang w:eastAsia="ja-JP"/>
        </w:rPr>
      </w:pPr>
      <w:bookmarkStart w:id="71" w:name="_Toc492046554"/>
      <w:r w:rsidRPr="002C4D0C">
        <w:rPr>
          <w:lang w:eastAsia="ja-JP"/>
        </w:rPr>
        <w:t xml:space="preserve">2.2 </w:t>
      </w:r>
      <w:r w:rsidR="0022070C" w:rsidRPr="00130284">
        <w:rPr>
          <w:rFonts w:ascii="メイリオ" w:eastAsia="メイリオ" w:hAnsi="メイリオ" w:cs="メイリオ" w:hint="eastAsia"/>
          <w:lang w:eastAsia="ja-JP"/>
        </w:rPr>
        <w:t>リンクする</w:t>
      </w:r>
      <w:r w:rsidR="003769EA" w:rsidRPr="00130284">
        <w:rPr>
          <w:rFonts w:ascii="メイリオ" w:eastAsia="メイリオ" w:hAnsi="メイリオ" w:cs="メイリオ" w:hint="eastAsia"/>
          <w:lang w:eastAsia="ja-JP"/>
        </w:rPr>
        <w:t>（</w:t>
      </w:r>
      <w:r w:rsidR="004C6B67" w:rsidRPr="002C4D0C">
        <w:rPr>
          <w:lang w:eastAsia="ja-JP"/>
        </w:rPr>
        <w:t>Linking</w:t>
      </w:r>
      <w:bookmarkEnd w:id="71"/>
      <w:r w:rsidR="003769EA" w:rsidRPr="002E784D">
        <w:rPr>
          <w:rFonts w:ascii="メイリオ" w:eastAsia="メイリオ" w:hAnsi="メイリオ" w:cs="メイリオ" w:hint="eastAsia"/>
          <w:lang w:eastAsia="ja-JP"/>
        </w:rPr>
        <w:t>）</w:t>
      </w:r>
    </w:p>
    <w:p w14:paraId="35A54F6B" w14:textId="7286D186" w:rsidR="0022070C" w:rsidRPr="00266C89" w:rsidRDefault="0022070C" w:rsidP="0022070C">
      <w:pPr>
        <w:pStyle w:val="bodyIbrahim1"/>
        <w:spacing w:line="240" w:lineRule="exact"/>
        <w:rPr>
          <w:rFonts w:ascii="メイリオ" w:eastAsia="メイリオ" w:hAnsi="メイリオ" w:cs="メイリオ"/>
          <w:sz w:val="18"/>
          <w:szCs w:val="18"/>
          <w:lang w:eastAsia="ja-JP"/>
        </w:rPr>
      </w:pPr>
      <w:r w:rsidRPr="0022070C">
        <w:rPr>
          <w:rFonts w:ascii="メイリオ" w:eastAsia="メイリオ" w:hAnsi="メイリオ" w:cs="メイリオ" w:hint="eastAsia"/>
          <w:sz w:val="18"/>
          <w:szCs w:val="18"/>
          <w:lang w:eastAsia="ja-JP"/>
        </w:rPr>
        <w:t>リンク</w:t>
      </w:r>
      <w:r>
        <w:rPr>
          <w:rFonts w:ascii="メイリオ" w:eastAsia="メイリオ" w:hAnsi="メイリオ" w:cs="メイリオ" w:hint="eastAsia"/>
          <w:sz w:val="18"/>
          <w:szCs w:val="18"/>
          <w:lang w:eastAsia="ja-JP"/>
        </w:rPr>
        <w:t>（Linking）は、たとえばオープンソースのライブラリを使用するときなどで、</w:t>
      </w:r>
      <w:del w:id="72" w:author="The Linux Foundation Japan" w:date="2018-01-28T09:39:00Z">
        <w:r w:rsidDel="009B4AE0">
          <w:rPr>
            <w:rFonts w:ascii="メイリオ" w:eastAsia="メイリオ" w:hAnsi="メイリオ" w:cs="メイリオ" w:hint="eastAsia"/>
            <w:sz w:val="18"/>
            <w:szCs w:val="18"/>
            <w:lang w:eastAsia="ja-JP"/>
          </w:rPr>
          <w:delText>非常に</w:delText>
        </w:r>
      </w:del>
      <w:r>
        <w:rPr>
          <w:rFonts w:ascii="メイリオ" w:eastAsia="メイリオ" w:hAnsi="メイリオ" w:cs="メイリオ" w:hint="eastAsia"/>
          <w:sz w:val="18"/>
          <w:szCs w:val="18"/>
          <w:lang w:eastAsia="ja-JP"/>
        </w:rPr>
        <w:t>よくあるシナリオの一つです。このシナリオでは、開発者はオープンソース ソフトウェアのコンポーネントと自社ソフトウェアコンポーネントをリンクさせます（図2）。</w:t>
      </w:r>
      <w:r w:rsidR="00E87B91">
        <w:rPr>
          <w:rFonts w:ascii="メイリオ" w:eastAsia="メイリオ" w:hAnsi="メイリオ" w:cs="メイリオ" w:hint="eastAsia"/>
          <w:sz w:val="18"/>
          <w:szCs w:val="18"/>
          <w:lang w:eastAsia="ja-JP"/>
        </w:rPr>
        <w:t>このシナリオに対応する用語は</w:t>
      </w:r>
      <w:del w:id="73" w:author="The Linux Foundation Japan" w:date="2018-01-28T09:42:00Z">
        <w:r w:rsidR="00E87B91" w:rsidDel="003B3AAE">
          <w:rPr>
            <w:rFonts w:ascii="メイリオ" w:eastAsia="メイリオ" w:hAnsi="メイリオ" w:cs="メイリオ" w:hint="eastAsia"/>
            <w:sz w:val="18"/>
            <w:szCs w:val="18"/>
            <w:lang w:eastAsia="ja-JP"/>
          </w:rPr>
          <w:delText>いくつかあり、</w:delText>
        </w:r>
        <w:r w:rsidR="00266C89" w:rsidDel="003B3AAE">
          <w:rPr>
            <w:rFonts w:ascii="メイリオ" w:eastAsia="メイリオ" w:hAnsi="メイリオ" w:cs="メイリオ" w:hint="eastAsia"/>
            <w:sz w:val="18"/>
            <w:szCs w:val="18"/>
            <w:lang w:eastAsia="ja-JP"/>
          </w:rPr>
          <w:delText>たとえば</w:delText>
        </w:r>
      </w:del>
      <w:r w:rsidR="00266C89">
        <w:rPr>
          <w:rFonts w:ascii="メイリオ" w:eastAsia="メイリオ" w:hAnsi="メイリオ" w:cs="メイリオ" w:hint="eastAsia"/>
          <w:sz w:val="18"/>
          <w:szCs w:val="18"/>
          <w:lang w:eastAsia="ja-JP"/>
        </w:rPr>
        <w:t>静的リンク（Static link）、動的リンク（Dynamic link）、結合（Combining）、パッケージング（Packaging）、相互依存性の生成（Creating interdependency）といったもの</w:t>
      </w:r>
      <w:ins w:id="74" w:author="The Linux Foundation Japan" w:date="2018-01-28T09:42:00Z">
        <w:r w:rsidR="003B3AAE">
          <w:rPr>
            <w:rFonts w:ascii="メイリオ" w:eastAsia="メイリオ" w:hAnsi="メイリオ" w:cs="メイリオ" w:hint="eastAsia"/>
            <w:sz w:val="18"/>
            <w:szCs w:val="18"/>
            <w:lang w:eastAsia="ja-JP"/>
          </w:rPr>
          <w:t>を含めいくつか</w:t>
        </w:r>
      </w:ins>
      <w:del w:id="75" w:author="The Linux Foundation Japan" w:date="2018-01-28T09:42:00Z">
        <w:r w:rsidR="00266C89" w:rsidDel="003B3AAE">
          <w:rPr>
            <w:rFonts w:ascii="メイリオ" w:eastAsia="メイリオ" w:hAnsi="メイリオ" w:cs="メイリオ" w:hint="eastAsia"/>
            <w:sz w:val="18"/>
            <w:szCs w:val="18"/>
            <w:lang w:eastAsia="ja-JP"/>
          </w:rPr>
          <w:delText>が</w:delText>
        </w:r>
      </w:del>
      <w:r w:rsidR="00266C89">
        <w:rPr>
          <w:rFonts w:ascii="メイリオ" w:eastAsia="メイリオ" w:hAnsi="メイリオ" w:cs="メイリオ" w:hint="eastAsia"/>
          <w:sz w:val="18"/>
          <w:szCs w:val="18"/>
          <w:lang w:eastAsia="ja-JP"/>
        </w:rPr>
        <w:t>あります。ライブラリ</w:t>
      </w:r>
      <w:r w:rsidR="00BF4D80">
        <w:rPr>
          <w:rFonts w:ascii="メイリオ" w:eastAsia="メイリオ" w:hAnsi="メイリオ" w:cs="メイリオ" w:hint="eastAsia"/>
          <w:sz w:val="18"/>
          <w:szCs w:val="18"/>
          <w:lang w:eastAsia="ja-JP"/>
        </w:rPr>
        <w:t>が</w:t>
      </w:r>
      <w:r w:rsidR="00266C89">
        <w:rPr>
          <w:rFonts w:ascii="メイリオ" w:eastAsia="メイリオ" w:hAnsi="メイリオ" w:cs="メイリオ" w:hint="eastAsia"/>
          <w:sz w:val="18"/>
          <w:szCs w:val="18"/>
          <w:lang w:eastAsia="ja-JP"/>
        </w:rPr>
        <w:t>ファイルの最初でインクルードされ</w:t>
      </w:r>
      <w:r w:rsidR="00BF4D80">
        <w:rPr>
          <w:rFonts w:ascii="メイリオ" w:eastAsia="メイリオ" w:hAnsi="メイリオ" w:cs="メイリオ" w:hint="eastAsia"/>
          <w:sz w:val="18"/>
          <w:szCs w:val="18"/>
          <w:lang w:eastAsia="ja-JP"/>
        </w:rPr>
        <w:t>ることや</w:t>
      </w:r>
      <w:r w:rsidR="00266C89">
        <w:rPr>
          <w:rFonts w:ascii="メイリオ" w:eastAsia="メイリオ" w:hAnsi="メイリオ" w:cs="メイリオ" w:hint="eastAsia"/>
          <w:sz w:val="18"/>
          <w:szCs w:val="18"/>
          <w:lang w:eastAsia="ja-JP"/>
        </w:rPr>
        <w:t>、リンクされるコードが</w:t>
      </w:r>
      <w:r w:rsidR="00BF4D80">
        <w:rPr>
          <w:rFonts w:ascii="メイリオ" w:eastAsia="メイリオ" w:hAnsi="メイリオ" w:cs="メイリオ" w:hint="eastAsia"/>
          <w:sz w:val="18"/>
          <w:szCs w:val="18"/>
          <w:lang w:eastAsia="ja-JP"/>
        </w:rPr>
        <w:t>別のディレクトリやファイルにあることから</w:t>
      </w:r>
      <w:r w:rsidR="001B170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ソースコードの目視確認などでリンクは発見され</w:t>
      </w:r>
      <w:r w:rsidR="00266C89">
        <w:rPr>
          <w:rFonts w:ascii="メイリオ" w:eastAsia="メイリオ" w:hAnsi="メイリオ" w:cs="メイリオ" w:hint="eastAsia"/>
          <w:sz w:val="18"/>
          <w:szCs w:val="18"/>
          <w:lang w:eastAsia="ja-JP"/>
        </w:rPr>
        <w:t>、</w:t>
      </w:r>
      <w:r w:rsidR="00BF4D80">
        <w:rPr>
          <w:rFonts w:ascii="メイリオ" w:eastAsia="メイリオ" w:hAnsi="メイリオ" w:cs="メイリオ" w:hint="eastAsia"/>
          <w:sz w:val="18"/>
          <w:szCs w:val="18"/>
          <w:lang w:eastAsia="ja-JP"/>
        </w:rPr>
        <w:t>検出は</w:t>
      </w:r>
      <w:r w:rsidR="00266C89">
        <w:rPr>
          <w:rFonts w:ascii="メイリオ" w:eastAsia="メイリオ" w:hAnsi="メイリオ" w:cs="メイリオ" w:hint="eastAsia"/>
          <w:sz w:val="18"/>
          <w:szCs w:val="18"/>
          <w:lang w:eastAsia="ja-JP"/>
        </w:rPr>
        <w:t>一般的に</w:t>
      </w:r>
      <w:r w:rsidR="00BF4D80">
        <w:rPr>
          <w:rFonts w:ascii="メイリオ" w:eastAsia="メイリオ" w:hAnsi="メイリオ" w:cs="メイリオ" w:hint="eastAsia"/>
          <w:sz w:val="18"/>
          <w:szCs w:val="18"/>
          <w:lang w:eastAsia="ja-JP"/>
        </w:rPr>
        <w:t>は</w:t>
      </w:r>
      <w:r w:rsidR="00266C89">
        <w:rPr>
          <w:rFonts w:ascii="メイリオ" w:eastAsia="メイリオ" w:hAnsi="メイリオ" w:cs="メイリオ" w:hint="eastAsia"/>
          <w:sz w:val="18"/>
          <w:szCs w:val="18"/>
          <w:lang w:eastAsia="ja-JP"/>
        </w:rPr>
        <w:t>容易</w:t>
      </w:r>
      <w:r w:rsidR="00BF4D80">
        <w:rPr>
          <w:rFonts w:ascii="メイリオ" w:eastAsia="メイリオ" w:hAnsi="メイリオ" w:cs="メイリオ" w:hint="eastAsia"/>
          <w:sz w:val="18"/>
          <w:szCs w:val="18"/>
          <w:lang w:eastAsia="ja-JP"/>
        </w:rPr>
        <w:t>なもの</w:t>
      </w:r>
      <w:r w:rsidR="00831CA1">
        <w:rPr>
          <w:rFonts w:ascii="メイリオ" w:eastAsia="メイリオ" w:hAnsi="メイリオ" w:cs="メイリオ" w:hint="eastAsia"/>
          <w:sz w:val="18"/>
          <w:szCs w:val="18"/>
          <w:lang w:eastAsia="ja-JP"/>
        </w:rPr>
        <w:t>となります</w:t>
      </w:r>
      <w:r w:rsidR="00BF4D80">
        <w:rPr>
          <w:rFonts w:ascii="メイリオ" w:eastAsia="メイリオ" w:hAnsi="メイリオ" w:cs="メイリオ" w:hint="eastAsia"/>
          <w:sz w:val="18"/>
          <w:szCs w:val="18"/>
          <w:lang w:eastAsia="ja-JP"/>
        </w:rPr>
        <w:t>。</w:t>
      </w:r>
    </w:p>
    <w:p w14:paraId="4411E2A1" w14:textId="68103165" w:rsidR="008A54DB" w:rsidRPr="00197BB6" w:rsidRDefault="008A54DB" w:rsidP="00197BB6">
      <w:pPr>
        <w:pStyle w:val="Figure1"/>
      </w:pPr>
      <w:r>
        <w:rPr>
          <w:noProof/>
        </w:rPr>
        <w:drawing>
          <wp:inline distT="0" distB="0" distL="0" distR="0" wp14:anchorId="5DBAF6B2" wp14:editId="5043DB83">
            <wp:extent cx="2955960" cy="1793160"/>
            <wp:effectExtent l="0" t="0" r="0" b="0"/>
            <wp:docPr id="18" name="図 18" descr="C:\Users\maabou\Desktop\capture3\2017-11-19 11_49_45-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abou\Desktop\capture3\2017-11-19 11_49_45-Figures_M&amp;A_paper_JP.pptx - Microsoft PowerPoi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960" cy="1793160"/>
                    </a:xfrm>
                    <a:prstGeom prst="rect">
                      <a:avLst/>
                    </a:prstGeom>
                    <a:noFill/>
                    <a:ln>
                      <a:noFill/>
                    </a:ln>
                  </pic:spPr>
                </pic:pic>
              </a:graphicData>
            </a:graphic>
          </wp:inline>
        </w:drawing>
      </w:r>
    </w:p>
    <w:p w14:paraId="1F41242D" w14:textId="7B4F3835" w:rsidR="0022070C" w:rsidRPr="0022070C" w:rsidRDefault="0022070C" w:rsidP="008A54DB">
      <w:pPr>
        <w:pStyle w:val="FigureCaption"/>
        <w:rPr>
          <w:rFonts w:ascii="メイリオ" w:eastAsia="メイリオ" w:hAnsi="メイリオ" w:cs="メイリオ"/>
          <w:sz w:val="14"/>
        </w:rPr>
      </w:pPr>
      <w:r>
        <w:rPr>
          <w:rFonts w:ascii="メイリオ" w:eastAsia="メイリオ" w:hAnsi="メイリオ" w:cs="メイリオ" w:hint="eastAsia"/>
          <w:sz w:val="14"/>
        </w:rPr>
        <w:t xml:space="preserve">図2：オープンソース </w:t>
      </w:r>
      <w:r w:rsidR="008A54DB">
        <w:rPr>
          <w:rFonts w:ascii="メイリオ" w:eastAsia="メイリオ" w:hAnsi="メイリオ" w:cs="メイリオ" w:hint="eastAsia"/>
          <w:sz w:val="14"/>
        </w:rPr>
        <w:t>コード（緑色ドット）の別のコード体系（青色</w:t>
      </w:r>
      <w:r>
        <w:rPr>
          <w:rFonts w:ascii="メイリオ" w:eastAsia="メイリオ" w:hAnsi="メイリオ" w:cs="メイリオ" w:hint="eastAsia"/>
          <w:sz w:val="14"/>
        </w:rPr>
        <w:t>）へのリンク（Linking）</w:t>
      </w:r>
    </w:p>
    <w:p w14:paraId="7DE7E540" w14:textId="4E451ADB" w:rsidR="001F2403" w:rsidRPr="00831CA1" w:rsidRDefault="00435AC4" w:rsidP="00831CA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lastRenderedPageBreak/>
        <w:t>リンクが取り込み</w:t>
      </w:r>
      <w:r w:rsidR="00831CA1">
        <w:rPr>
          <w:rFonts w:ascii="メイリオ" w:eastAsia="メイリオ" w:hAnsi="メイリオ" w:cs="メイリオ" w:hint="eastAsia"/>
          <w:sz w:val="18"/>
          <w:szCs w:val="18"/>
          <w:lang w:eastAsia="ja-JP"/>
        </w:rPr>
        <w:t>（Incorporation）と異なるのは、</w:t>
      </w:r>
      <w:r w:rsidR="001B1709">
        <w:rPr>
          <w:rFonts w:ascii="メイリオ" w:eastAsia="メイリオ" w:hAnsi="メイリオ" w:cs="メイリオ" w:hint="eastAsia"/>
          <w:sz w:val="18"/>
          <w:szCs w:val="18"/>
          <w:lang w:eastAsia="ja-JP"/>
        </w:rPr>
        <w:t>ソースコードが</w:t>
      </w:r>
      <w:r w:rsidR="004A6C13">
        <w:rPr>
          <w:rFonts w:ascii="メイリオ" w:eastAsia="メイリオ" w:hAnsi="メイリオ" w:cs="メイリオ" w:hint="eastAsia"/>
          <w:sz w:val="18"/>
          <w:szCs w:val="18"/>
          <w:lang w:eastAsia="ja-JP"/>
        </w:rPr>
        <w:t>一体化した形で</w:t>
      </w:r>
      <w:r w:rsidR="00E71A65">
        <w:rPr>
          <w:rFonts w:ascii="メイリオ" w:eastAsia="メイリオ" w:hAnsi="メイリオ" w:cs="メイリオ" w:hint="eastAsia"/>
          <w:sz w:val="18"/>
          <w:szCs w:val="18"/>
          <w:lang w:eastAsia="ja-JP"/>
        </w:rPr>
        <w:t>コピーされるものではなく、ソースコードが分離されている点にあります。リンクの相互作用は、コードが一つの実行バイナリにコンパイルされる</w:t>
      </w:r>
      <w:r w:rsidR="004A6C13">
        <w:rPr>
          <w:rFonts w:ascii="メイリオ" w:eastAsia="メイリオ" w:hAnsi="メイリオ" w:cs="メイリオ" w:hint="eastAsia"/>
          <w:sz w:val="18"/>
          <w:szCs w:val="18"/>
          <w:lang w:eastAsia="ja-JP"/>
        </w:rPr>
        <w:t>時点</w:t>
      </w:r>
      <w:r w:rsidR="00E71A65">
        <w:rPr>
          <w:rFonts w:ascii="メイリオ" w:eastAsia="メイリオ" w:hAnsi="メイリオ" w:cs="メイリオ" w:hint="eastAsia"/>
          <w:sz w:val="18"/>
          <w:szCs w:val="18"/>
          <w:lang w:eastAsia="ja-JP"/>
        </w:rPr>
        <w:t>（静的リンク）</w:t>
      </w:r>
      <w:r w:rsidR="001F2403">
        <w:rPr>
          <w:rFonts w:ascii="メイリオ" w:eastAsia="メイリオ" w:hAnsi="メイリオ" w:cs="メイリオ" w:hint="eastAsia"/>
          <w:sz w:val="18"/>
          <w:szCs w:val="18"/>
          <w:lang w:eastAsia="ja-JP"/>
        </w:rPr>
        <w:t>、</w:t>
      </w:r>
      <w:r w:rsidR="004A6C13">
        <w:rPr>
          <w:rFonts w:ascii="メイリオ" w:eastAsia="メイリオ" w:hAnsi="メイリオ" w:cs="メイリオ" w:hint="eastAsia"/>
          <w:sz w:val="18"/>
          <w:szCs w:val="18"/>
          <w:lang w:eastAsia="ja-JP"/>
        </w:rPr>
        <w:t>あるいは</w:t>
      </w:r>
      <w:r w:rsidR="001F2403">
        <w:rPr>
          <w:rFonts w:ascii="メイリオ" w:eastAsia="メイリオ" w:hAnsi="メイリオ" w:cs="メイリオ" w:hint="eastAsia"/>
          <w:sz w:val="18"/>
          <w:szCs w:val="18"/>
          <w:lang w:eastAsia="ja-JP"/>
        </w:rPr>
        <w:t>主プログラムが実行され、リンクされたプログラムを呼び出すとき（動的リンク）のいずれかの</w:t>
      </w:r>
      <w:r w:rsidR="001B1709">
        <w:rPr>
          <w:rFonts w:ascii="メイリオ" w:eastAsia="メイリオ" w:hAnsi="メイリオ" w:cs="メイリオ" w:hint="eastAsia"/>
          <w:sz w:val="18"/>
          <w:szCs w:val="18"/>
          <w:lang w:eastAsia="ja-JP"/>
        </w:rPr>
        <w:t>時点で</w:t>
      </w:r>
      <w:r w:rsidR="001F2403">
        <w:rPr>
          <w:rFonts w:ascii="メイリオ" w:eastAsia="メイリオ" w:hAnsi="メイリオ" w:cs="メイリオ" w:hint="eastAsia"/>
          <w:sz w:val="18"/>
          <w:szCs w:val="18"/>
          <w:lang w:eastAsia="ja-JP"/>
        </w:rPr>
        <w:t>生じます。</w:t>
      </w:r>
    </w:p>
    <w:p w14:paraId="6C81CC40" w14:textId="2BE75542" w:rsidR="00597D3F" w:rsidRPr="002C4D0C" w:rsidRDefault="00444017" w:rsidP="004A494D">
      <w:pPr>
        <w:pStyle w:val="HeadingIbrahim2"/>
        <w:rPr>
          <w:lang w:eastAsia="ja-JP"/>
        </w:rPr>
      </w:pPr>
      <w:bookmarkStart w:id="76" w:name="_Toc492046555"/>
      <w:r w:rsidRPr="002C4D0C">
        <w:rPr>
          <w:lang w:eastAsia="ja-JP"/>
        </w:rPr>
        <w:t xml:space="preserve">2.3 </w:t>
      </w:r>
      <w:r w:rsidR="001F2403" w:rsidRPr="0044254A">
        <w:rPr>
          <w:rFonts w:ascii="メイリオ" w:eastAsia="メイリオ" w:hAnsi="メイリオ" w:cs="メイリオ" w:hint="eastAsia"/>
          <w:lang w:eastAsia="ja-JP"/>
        </w:rPr>
        <w:t>改変（</w:t>
      </w:r>
      <w:r w:rsidR="004C6B67" w:rsidRPr="002C4D0C">
        <w:rPr>
          <w:lang w:eastAsia="ja-JP"/>
        </w:rPr>
        <w:t>Modification</w:t>
      </w:r>
      <w:bookmarkEnd w:id="76"/>
      <w:r w:rsidR="001F2403" w:rsidRPr="0044254A">
        <w:rPr>
          <w:rFonts w:ascii="メイリオ" w:eastAsia="メイリオ" w:hAnsi="メイリオ" w:cs="メイリオ" w:hint="eastAsia"/>
          <w:lang w:eastAsia="ja-JP"/>
        </w:rPr>
        <w:t>）</w:t>
      </w:r>
    </w:p>
    <w:p w14:paraId="32B150B7" w14:textId="4A03D0AD" w:rsidR="00F7165C" w:rsidRPr="00F7165C" w:rsidRDefault="00F7165C" w:rsidP="00F7165C">
      <w:pPr>
        <w:pStyle w:val="bodyIbrahim1"/>
        <w:spacing w:line="240" w:lineRule="exact"/>
        <w:rPr>
          <w:rFonts w:ascii="メイリオ" w:eastAsia="メイリオ" w:hAnsi="メイリオ" w:cs="メイリオ"/>
          <w:sz w:val="18"/>
          <w:szCs w:val="18"/>
          <w:lang w:eastAsia="ja-JP"/>
        </w:rPr>
      </w:pPr>
      <w:r w:rsidRPr="00F7165C">
        <w:rPr>
          <w:rFonts w:ascii="メイリオ" w:eastAsia="メイリオ" w:hAnsi="メイリオ" w:cs="メイリオ"/>
          <w:sz w:val="18"/>
          <w:szCs w:val="18"/>
          <w:lang w:eastAsia="ja-JP"/>
        </w:rPr>
        <w:t>改変は、開発者がオープンソース</w:t>
      </w:r>
      <w:r w:rsidRPr="00F7165C">
        <w:rPr>
          <w:rFonts w:ascii="メイリオ" w:eastAsia="メイリオ" w:hAnsi="メイリオ" w:cs="メイリオ" w:hint="eastAsia"/>
          <w:sz w:val="18"/>
          <w:szCs w:val="18"/>
          <w:lang w:eastAsia="ja-JP"/>
        </w:rPr>
        <w:t xml:space="preserve"> </w:t>
      </w:r>
      <w:r w:rsidR="00435AC4">
        <w:rPr>
          <w:rFonts w:ascii="メイリオ" w:eastAsia="メイリオ" w:hAnsi="メイリオ" w:cs="メイリオ"/>
          <w:sz w:val="18"/>
          <w:szCs w:val="18"/>
          <w:lang w:eastAsia="ja-JP"/>
        </w:rPr>
        <w:t>ソフトウェアのコンポーネントに変更を加える</w:t>
      </w:r>
      <w:del w:id="77" w:author="The Linux Foundation Japan" w:date="2018-01-28T10:17:00Z">
        <w:r w:rsidRPr="00F7165C" w:rsidDel="00AC3AA4">
          <w:rPr>
            <w:rFonts w:ascii="メイリオ" w:eastAsia="メイリオ" w:hAnsi="メイリオ" w:cs="メイリオ"/>
            <w:sz w:val="18"/>
            <w:szCs w:val="18"/>
            <w:lang w:eastAsia="ja-JP"/>
          </w:rPr>
          <w:delText>非常に</w:delText>
        </w:r>
      </w:del>
      <w:r w:rsidRPr="00F7165C">
        <w:rPr>
          <w:rFonts w:ascii="メイリオ" w:eastAsia="メイリオ" w:hAnsi="メイリオ" w:cs="メイリオ"/>
          <w:sz w:val="18"/>
          <w:szCs w:val="18"/>
          <w:lang w:eastAsia="ja-JP"/>
        </w:rPr>
        <w:t>一般的なシナリオで（図</w:t>
      </w:r>
      <w:r w:rsidRPr="00F7165C">
        <w:rPr>
          <w:rFonts w:ascii="メイリオ" w:eastAsia="メイリオ" w:hAnsi="メイリオ" w:cs="メイリオ" w:hint="eastAsia"/>
          <w:sz w:val="18"/>
          <w:szCs w:val="18"/>
          <w:lang w:eastAsia="ja-JP"/>
        </w:rPr>
        <w:t>3</w:t>
      </w:r>
      <w:r w:rsidRPr="00F7165C">
        <w:rPr>
          <w:rFonts w:ascii="メイリオ" w:eastAsia="メイリオ" w:hAnsi="メイリオ" w:cs="メイリオ"/>
          <w:sz w:val="18"/>
          <w:szCs w:val="18"/>
          <w:lang w:eastAsia="ja-JP"/>
        </w:rPr>
        <w:t>）</w:t>
      </w:r>
      <w:r w:rsidR="00F57A2C">
        <w:rPr>
          <w:rFonts w:ascii="メイリオ" w:eastAsia="メイリオ" w:hAnsi="メイリオ" w:cs="メイリオ" w:hint="eastAsia"/>
          <w:sz w:val="18"/>
          <w:szCs w:val="18"/>
          <w:lang w:eastAsia="ja-JP"/>
        </w:rPr>
        <w:t>あり</w:t>
      </w:r>
      <w:r w:rsidRPr="00F7165C">
        <w:rPr>
          <w:rFonts w:ascii="メイリオ" w:eastAsia="メイリオ" w:hAnsi="メイリオ" w:cs="メイリオ"/>
          <w:sz w:val="18"/>
          <w:szCs w:val="18"/>
          <w:lang w:eastAsia="ja-JP"/>
        </w:rPr>
        <w:t>、以下のようなものがあります：</w:t>
      </w:r>
    </w:p>
    <w:p w14:paraId="116D24EA" w14:textId="77777777" w:rsidR="002C16CB" w:rsidRPr="002C16CB" w:rsidRDefault="002C16CB" w:rsidP="00AC342D">
      <w:pPr>
        <w:pStyle w:val="ListIbrahim1"/>
        <w:spacing w:line="240" w:lineRule="exact"/>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コンポーネントへ新しいコードを追加</w:t>
      </w:r>
      <w:r>
        <w:rPr>
          <w:rFonts w:ascii="メイリオ" w:eastAsia="メイリオ" w:hAnsi="メイリオ" w:cs="メイリオ" w:hint="eastAsia"/>
          <w:sz w:val="18"/>
          <w:lang w:eastAsia="ja-JP"/>
        </w:rPr>
        <w:t>（Adding）</w:t>
      </w:r>
      <w:r w:rsidRPr="002C16CB">
        <w:rPr>
          <w:rFonts w:ascii="メイリオ" w:eastAsia="メイリオ" w:hAnsi="メイリオ" w:cs="メイリオ" w:hint="eastAsia"/>
          <w:sz w:val="18"/>
          <w:lang w:eastAsia="ja-JP"/>
        </w:rPr>
        <w:t>/注入</w:t>
      </w:r>
      <w:r>
        <w:rPr>
          <w:rFonts w:ascii="メイリオ" w:eastAsia="メイリオ" w:hAnsi="メイリオ" w:cs="メイリオ" w:hint="eastAsia"/>
          <w:sz w:val="18"/>
          <w:lang w:eastAsia="ja-JP"/>
        </w:rPr>
        <w:t>（Injecting）</w:t>
      </w:r>
      <w:r w:rsidRPr="002C16CB">
        <w:rPr>
          <w:rFonts w:ascii="メイリオ" w:eastAsia="メイリオ" w:hAnsi="メイリオ" w:cs="メイリオ" w:hint="eastAsia"/>
          <w:sz w:val="18"/>
          <w:lang w:eastAsia="ja-JP"/>
        </w:rPr>
        <w:t>する</w:t>
      </w:r>
    </w:p>
    <w:p w14:paraId="232DDC3B" w14:textId="4ABAD2C1" w:rsidR="002C16CB" w:rsidRPr="002C16CB" w:rsidRDefault="002C16CB" w:rsidP="00AC342D">
      <w:pPr>
        <w:pStyle w:val="ListIbrahim1"/>
        <w:spacing w:line="240" w:lineRule="exact"/>
        <w:ind w:left="714" w:hanging="357"/>
        <w:rPr>
          <w:rFonts w:ascii="メイリオ" w:eastAsia="メイリオ" w:hAnsi="メイリオ" w:cs="メイリオ"/>
          <w:lang w:eastAsia="ja-JP"/>
        </w:rPr>
      </w:pPr>
      <w:r w:rsidRPr="002C16CB">
        <w:rPr>
          <w:rFonts w:ascii="メイリオ" w:eastAsia="メイリオ" w:hAnsi="メイリオ" w:cs="メイリオ"/>
          <w:sz w:val="18"/>
          <w:lang w:eastAsia="ja-JP"/>
        </w:rPr>
        <w:t>オープンソース</w:t>
      </w:r>
      <w:r w:rsidRPr="002C16CB">
        <w:rPr>
          <w:rFonts w:ascii="メイリオ" w:eastAsia="メイリオ" w:hAnsi="メイリオ" w:cs="メイリオ" w:hint="eastAsia"/>
          <w:sz w:val="18"/>
          <w:lang w:eastAsia="ja-JP"/>
        </w:rPr>
        <w:t xml:space="preserve"> ソフトウェア コンポーネント</w:t>
      </w:r>
      <w:r w:rsidR="00435AC4">
        <w:rPr>
          <w:rFonts w:ascii="メイリオ" w:eastAsia="メイリオ" w:hAnsi="メイリオ" w:cs="メイリオ" w:hint="eastAsia"/>
          <w:sz w:val="18"/>
          <w:lang w:eastAsia="ja-JP"/>
        </w:rPr>
        <w:t>に対し</w:t>
      </w:r>
      <w:r w:rsidR="00F57A2C">
        <w:rPr>
          <w:rFonts w:ascii="メイリオ" w:eastAsia="メイリオ" w:hAnsi="メイリオ" w:cs="メイリオ" w:hint="eastAsia"/>
          <w:sz w:val="18"/>
          <w:lang w:eastAsia="ja-JP"/>
        </w:rPr>
        <w:t>バグ修正</w:t>
      </w:r>
      <w:r>
        <w:rPr>
          <w:rFonts w:ascii="メイリオ" w:eastAsia="メイリオ" w:hAnsi="メイリオ" w:cs="メイリオ" w:hint="eastAsia"/>
          <w:sz w:val="18"/>
          <w:lang w:eastAsia="ja-JP"/>
        </w:rPr>
        <w:t>（Fixing）、最適化（Optimizing）、</w:t>
      </w:r>
      <w:r w:rsidR="00F57A2C">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変更</w:t>
      </w:r>
      <w:ins w:id="78" w:author="The Linux Foundation Japan" w:date="2018-01-28T10:21:00Z">
        <w:r w:rsidR="00AC3AA4">
          <w:rPr>
            <w:rFonts w:ascii="メイリオ" w:eastAsia="メイリオ" w:hAnsi="メイリオ" w:cs="メイリオ" w:hint="eastAsia"/>
            <w:sz w:val="18"/>
            <w:lang w:eastAsia="ja-JP"/>
          </w:rPr>
          <w:t>（Making change）</w:t>
        </w:r>
      </w:ins>
      <w:r>
        <w:rPr>
          <w:rFonts w:ascii="メイリオ" w:eastAsia="メイリオ" w:hAnsi="メイリオ" w:cs="メイリオ" w:hint="eastAsia"/>
          <w:sz w:val="18"/>
          <w:lang w:eastAsia="ja-JP"/>
        </w:rPr>
        <w:t>を</w:t>
      </w:r>
      <w:r w:rsidR="00F57A2C">
        <w:rPr>
          <w:rFonts w:ascii="メイリオ" w:eastAsia="メイリオ" w:hAnsi="メイリオ" w:cs="メイリオ" w:hint="eastAsia"/>
          <w:sz w:val="18"/>
          <w:lang w:eastAsia="ja-JP"/>
        </w:rPr>
        <w:t>実施す</w:t>
      </w:r>
      <w:r>
        <w:rPr>
          <w:rFonts w:ascii="メイリオ" w:eastAsia="メイリオ" w:hAnsi="メイリオ" w:cs="メイリオ" w:hint="eastAsia"/>
          <w:sz w:val="18"/>
          <w:lang w:eastAsia="ja-JP"/>
        </w:rPr>
        <w:t>る</w:t>
      </w:r>
      <w:del w:id="79" w:author="The Linux Foundation Japan" w:date="2018-01-28T10:21:00Z">
        <w:r w:rsidDel="00AC3AA4">
          <w:rPr>
            <w:rFonts w:ascii="メイリオ" w:eastAsia="メイリオ" w:hAnsi="メイリオ" w:cs="メイリオ" w:hint="eastAsia"/>
            <w:sz w:val="18"/>
            <w:lang w:eastAsia="ja-JP"/>
          </w:rPr>
          <w:delText>（Making change）</w:delText>
        </w:r>
      </w:del>
    </w:p>
    <w:p w14:paraId="31669841" w14:textId="089ED1B1" w:rsidR="002C16CB" w:rsidRPr="002C16CB" w:rsidRDefault="002C16CB" w:rsidP="00AC342D">
      <w:pPr>
        <w:pStyle w:val="ListIbrahim1"/>
        <w:spacing w:line="240" w:lineRule="exact"/>
        <w:rPr>
          <w:rFonts w:ascii="メイリオ" w:eastAsia="メイリオ" w:hAnsi="メイリオ" w:cs="メイリオ"/>
          <w:lang w:eastAsia="ja-JP"/>
        </w:rPr>
      </w:pPr>
      <w:r>
        <w:rPr>
          <w:rFonts w:ascii="メイリオ" w:eastAsia="メイリオ" w:hAnsi="メイリオ" w:cs="メイリオ" w:hint="eastAsia"/>
          <w:sz w:val="18"/>
          <w:lang w:eastAsia="ja-JP"/>
        </w:rPr>
        <w:t>コードの削除（Deleting）または</w:t>
      </w:r>
      <w:r w:rsidR="00F7165C">
        <w:rPr>
          <w:rFonts w:ascii="メイリオ" w:eastAsia="メイリオ" w:hAnsi="メイリオ" w:cs="メイリオ" w:hint="eastAsia"/>
          <w:sz w:val="18"/>
          <w:lang w:eastAsia="ja-JP"/>
        </w:rPr>
        <w:t>除去</w:t>
      </w:r>
      <w:r>
        <w:rPr>
          <w:rFonts w:ascii="メイリオ" w:eastAsia="メイリオ" w:hAnsi="メイリオ" w:cs="メイリオ" w:hint="eastAsia"/>
          <w:sz w:val="18"/>
          <w:lang w:eastAsia="ja-JP"/>
        </w:rPr>
        <w:t>（Remov</w:t>
      </w:r>
      <w:r>
        <w:rPr>
          <w:rFonts w:ascii="メイリオ" w:eastAsia="メイリオ" w:hAnsi="メイリオ" w:cs="メイリオ"/>
          <w:sz w:val="18"/>
          <w:lang w:eastAsia="ja-JP"/>
        </w:rPr>
        <w:t>ing</w:t>
      </w:r>
      <w:r>
        <w:rPr>
          <w:rFonts w:ascii="メイリオ" w:eastAsia="メイリオ" w:hAnsi="メイリオ" w:cs="メイリオ" w:hint="eastAsia"/>
          <w:sz w:val="18"/>
          <w:lang w:eastAsia="ja-JP"/>
        </w:rPr>
        <w:t>）</w:t>
      </w:r>
    </w:p>
    <w:p w14:paraId="65BA6B91" w14:textId="1935BA04" w:rsidR="002C16CB" w:rsidRDefault="008A54DB" w:rsidP="00F7165C">
      <w:pPr>
        <w:pStyle w:val="Figure1"/>
      </w:pPr>
      <w:r>
        <w:rPr>
          <w:noProof/>
        </w:rPr>
        <w:drawing>
          <wp:inline distT="0" distB="0" distL="0" distR="0" wp14:anchorId="20CDD204" wp14:editId="3D2DF33C">
            <wp:extent cx="3231360" cy="2447280"/>
            <wp:effectExtent l="0" t="0" r="7620" b="0"/>
            <wp:docPr id="17" name="図 17" descr="C:\Users\maabou\Desktop\capture3\2017-11-19 11_48_29-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abou\Desktop\capture3\2017-11-19 11_48_29-Figures_M&amp;A_paper_JP.pptx - Microsoft PowerPoi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360" cy="2447280"/>
                    </a:xfrm>
                    <a:prstGeom prst="rect">
                      <a:avLst/>
                    </a:prstGeom>
                    <a:noFill/>
                    <a:ln>
                      <a:noFill/>
                    </a:ln>
                  </pic:spPr>
                </pic:pic>
              </a:graphicData>
            </a:graphic>
          </wp:inline>
        </w:drawing>
      </w:r>
    </w:p>
    <w:p w14:paraId="7E49DD0A" w14:textId="5BDCF4D4" w:rsidR="00F7165C" w:rsidRPr="00F7165C" w:rsidRDefault="00F7165C" w:rsidP="00F7165C">
      <w:pPr>
        <w:pStyle w:val="FigureCaption"/>
        <w:rPr>
          <w:rFonts w:ascii="メイリオ" w:eastAsia="メイリオ" w:hAnsi="メイリオ" w:cs="メイリオ"/>
          <w:sz w:val="14"/>
        </w:rPr>
      </w:pPr>
      <w:r>
        <w:rPr>
          <w:rFonts w:ascii="メイリオ" w:eastAsia="メイリオ" w:hAnsi="メイリオ" w:cs="メイリオ" w:hint="eastAsia"/>
          <w:sz w:val="14"/>
        </w:rPr>
        <w:t>図3：オープンソースのコードへの開発者によって適用された改変（緑色</w:t>
      </w:r>
      <w:r w:rsidR="00435AC4">
        <w:rPr>
          <w:rFonts w:ascii="メイリオ" w:eastAsia="メイリオ" w:hAnsi="メイリオ" w:cs="メイリオ" w:hint="eastAsia"/>
          <w:sz w:val="14"/>
        </w:rPr>
        <w:t>・ドット</w:t>
      </w:r>
      <w:r>
        <w:rPr>
          <w:rFonts w:ascii="メイリオ" w:eastAsia="メイリオ" w:hAnsi="メイリオ" w:cs="メイリオ" w:hint="eastAsia"/>
          <w:sz w:val="14"/>
        </w:rPr>
        <w:t>）</w:t>
      </w:r>
    </w:p>
    <w:p w14:paraId="053F8DAF" w14:textId="1A7B416B" w:rsidR="00597D3F" w:rsidRPr="002C4D0C" w:rsidRDefault="00444017" w:rsidP="004A494D">
      <w:pPr>
        <w:pStyle w:val="HeadingIbrahim2"/>
        <w:rPr>
          <w:lang w:eastAsia="ja-JP"/>
        </w:rPr>
      </w:pPr>
      <w:bookmarkStart w:id="80" w:name="_Toc492046556"/>
      <w:r w:rsidRPr="002C4D0C">
        <w:rPr>
          <w:lang w:eastAsia="ja-JP"/>
        </w:rPr>
        <w:t xml:space="preserve">2.4 </w:t>
      </w:r>
      <w:del w:id="81" w:author="The Linux Foundation Japan" w:date="2018-01-28T10:24:00Z">
        <w:r w:rsidR="00810B39" w:rsidRPr="004A6C13" w:rsidDel="00FC06A1">
          <w:rPr>
            <w:rFonts w:ascii="メイリオ" w:eastAsia="メイリオ" w:hAnsi="メイリオ" w:cs="メイリオ" w:hint="eastAsia"/>
            <w:lang w:eastAsia="ja-JP"/>
          </w:rPr>
          <w:delText>注記：</w:delText>
        </w:r>
      </w:del>
      <w:r w:rsidR="00F7165C" w:rsidRPr="004A6C13">
        <w:rPr>
          <w:rFonts w:ascii="メイリオ" w:eastAsia="メイリオ" w:hAnsi="メイリオ" w:cs="メイリオ" w:hint="eastAsia"/>
          <w:lang w:eastAsia="ja-JP"/>
        </w:rPr>
        <w:t>開発ツールに</w:t>
      </w:r>
      <w:ins w:id="82" w:author="The Linux Foundation Japan" w:date="2018-01-28T10:24:00Z">
        <w:r w:rsidR="00FC06A1">
          <w:rPr>
            <w:rFonts w:ascii="メイリオ" w:eastAsia="メイリオ" w:hAnsi="メイリオ" w:cs="メイリオ" w:hint="eastAsia"/>
            <w:lang w:eastAsia="ja-JP"/>
          </w:rPr>
          <w:t>関する留意事項</w:t>
        </w:r>
      </w:ins>
      <w:del w:id="83" w:author="The Linux Foundation Japan" w:date="2018-01-28T10:24:00Z">
        <w:r w:rsidR="00F7165C" w:rsidRPr="004A6C13" w:rsidDel="00FC06A1">
          <w:rPr>
            <w:rFonts w:ascii="メイリオ" w:eastAsia="メイリオ" w:hAnsi="メイリオ" w:cs="メイリオ" w:hint="eastAsia"/>
            <w:lang w:eastAsia="ja-JP"/>
          </w:rPr>
          <w:delText>ついて</w:delText>
        </w:r>
      </w:del>
      <w:bookmarkEnd w:id="80"/>
    </w:p>
    <w:p w14:paraId="51ECAAF8" w14:textId="01529C63" w:rsidR="00F7165C" w:rsidRPr="004D31D9" w:rsidRDefault="00F7165C" w:rsidP="00E55C24">
      <w:pPr>
        <w:pStyle w:val="bodyIbrahim1"/>
        <w:spacing w:line="240" w:lineRule="exact"/>
        <w:rPr>
          <w:lang w:eastAsia="ja-JP"/>
        </w:rPr>
      </w:pPr>
      <w:r w:rsidRPr="007A4A22">
        <w:rPr>
          <w:rFonts w:ascii="メイリオ" w:eastAsia="メイリオ" w:hAnsi="メイリオ" w:cs="メイリオ" w:hint="eastAsia"/>
          <w:sz w:val="18"/>
          <w:szCs w:val="18"/>
          <w:lang w:eastAsia="ja-JP"/>
        </w:rPr>
        <w:t>開発ツール</w:t>
      </w:r>
      <w:r w:rsidR="00C30421">
        <w:rPr>
          <w:rFonts w:ascii="メイリオ" w:eastAsia="メイリオ" w:hAnsi="メイリオ" w:cs="メイリオ" w:hint="eastAsia"/>
          <w:sz w:val="18"/>
          <w:szCs w:val="18"/>
          <w:lang w:eastAsia="ja-JP"/>
        </w:rPr>
        <w:t>の中には</w:t>
      </w:r>
      <w:r w:rsidR="007A4A22">
        <w:rPr>
          <w:rFonts w:ascii="メイリオ" w:eastAsia="メイリオ" w:hAnsi="メイリオ" w:cs="メイリオ" w:hint="eastAsia"/>
          <w:sz w:val="18"/>
          <w:szCs w:val="18"/>
          <w:lang w:eastAsia="ja-JP"/>
        </w:rPr>
        <w:t>こういった作業を</w:t>
      </w:r>
      <w:r w:rsidR="004A6C13">
        <w:rPr>
          <w:rFonts w:ascii="メイリオ" w:eastAsia="メイリオ" w:hAnsi="メイリオ" w:cs="メイリオ" w:hint="eastAsia"/>
          <w:sz w:val="18"/>
          <w:szCs w:val="18"/>
          <w:lang w:eastAsia="ja-JP"/>
        </w:rPr>
        <w:t>開発者に</w:t>
      </w:r>
      <w:r w:rsidR="00B17D75">
        <w:rPr>
          <w:rFonts w:ascii="メイリオ" w:eastAsia="メイリオ" w:hAnsi="メイリオ" w:cs="メイリオ" w:hint="eastAsia"/>
          <w:sz w:val="18"/>
          <w:szCs w:val="18"/>
          <w:lang w:eastAsia="ja-JP"/>
        </w:rPr>
        <w:t>気づかれ</w:t>
      </w:r>
      <w:r w:rsidR="004A6C13">
        <w:rPr>
          <w:rFonts w:ascii="メイリオ" w:eastAsia="メイリオ" w:hAnsi="メイリオ" w:cs="メイリオ" w:hint="eastAsia"/>
          <w:sz w:val="18"/>
          <w:szCs w:val="18"/>
          <w:lang w:eastAsia="ja-JP"/>
        </w:rPr>
        <w:t>ず</w:t>
      </w:r>
      <w:r w:rsidR="007A4A22">
        <w:rPr>
          <w:rFonts w:ascii="メイリオ" w:eastAsia="メイリオ" w:hAnsi="メイリオ" w:cs="メイリオ" w:hint="eastAsia"/>
          <w:sz w:val="18"/>
          <w:szCs w:val="18"/>
          <w:lang w:eastAsia="ja-JP"/>
        </w:rPr>
        <w:t>実施</w:t>
      </w:r>
      <w:r w:rsidR="004A6C13">
        <w:rPr>
          <w:rFonts w:ascii="メイリオ" w:eastAsia="メイリオ" w:hAnsi="メイリオ" w:cs="メイリオ" w:hint="eastAsia"/>
          <w:sz w:val="18"/>
          <w:szCs w:val="18"/>
          <w:lang w:eastAsia="ja-JP"/>
        </w:rPr>
        <w:t>して</w:t>
      </w:r>
      <w:r w:rsidR="00B17D75">
        <w:rPr>
          <w:rFonts w:ascii="メイリオ" w:eastAsia="メイリオ" w:hAnsi="メイリオ" w:cs="メイリオ" w:hint="eastAsia"/>
          <w:sz w:val="18"/>
          <w:szCs w:val="18"/>
          <w:lang w:eastAsia="ja-JP"/>
        </w:rPr>
        <w:t>しまう</w:t>
      </w:r>
      <w:r w:rsidR="004A6C13">
        <w:rPr>
          <w:rFonts w:ascii="メイリオ" w:eastAsia="メイリオ" w:hAnsi="メイリオ" w:cs="メイリオ" w:hint="eastAsia"/>
          <w:sz w:val="18"/>
          <w:szCs w:val="18"/>
          <w:lang w:eastAsia="ja-JP"/>
        </w:rPr>
        <w:t>ものがあることを知っておくことが</w:t>
      </w:r>
      <w:r w:rsidR="007A4A22">
        <w:rPr>
          <w:rFonts w:ascii="メイリオ" w:eastAsia="メイリオ" w:hAnsi="メイリオ" w:cs="メイリオ" w:hint="eastAsia"/>
          <w:sz w:val="18"/>
          <w:szCs w:val="18"/>
          <w:lang w:eastAsia="ja-JP"/>
        </w:rPr>
        <w:t>重要です。たとえば開発者は、開発プロセスの</w:t>
      </w:r>
      <w:del w:id="84" w:author="The Linux Foundation Japan" w:date="2018-01-28T10:41:00Z">
        <w:r w:rsidR="007A4A22" w:rsidDel="0020165B">
          <w:rPr>
            <w:rFonts w:ascii="メイリオ" w:eastAsia="メイリオ" w:hAnsi="メイリオ" w:cs="メイリオ" w:hint="eastAsia"/>
            <w:sz w:val="18"/>
            <w:szCs w:val="18"/>
            <w:lang w:eastAsia="ja-JP"/>
          </w:rPr>
          <w:delText>どこか</w:delText>
        </w:r>
      </w:del>
      <w:r w:rsidR="007A4A22">
        <w:rPr>
          <w:rFonts w:ascii="メイリオ" w:eastAsia="メイリオ" w:hAnsi="メイリオ" w:cs="メイリオ" w:hint="eastAsia"/>
          <w:sz w:val="18"/>
          <w:szCs w:val="18"/>
          <w:lang w:eastAsia="ja-JP"/>
        </w:rPr>
        <w:t>一部を自動的に行ってくれる</w:t>
      </w:r>
      <w:del w:id="85" w:author="The Linux Foundation Japan" w:date="2018-01-28T10:38:00Z">
        <w:r w:rsidR="007A4A22" w:rsidDel="0020165B">
          <w:rPr>
            <w:rFonts w:ascii="メイリオ" w:eastAsia="メイリオ" w:hAnsi="メイリオ" w:cs="メイリオ" w:hint="eastAsia"/>
            <w:sz w:val="18"/>
            <w:szCs w:val="18"/>
            <w:lang w:eastAsia="ja-JP"/>
          </w:rPr>
          <w:delText>開発</w:delText>
        </w:r>
      </w:del>
      <w:r w:rsidR="007A4A22">
        <w:rPr>
          <w:rFonts w:ascii="メイリオ" w:eastAsia="メイリオ" w:hAnsi="メイリオ" w:cs="メイリオ" w:hint="eastAsia"/>
          <w:sz w:val="18"/>
          <w:szCs w:val="18"/>
          <w:lang w:eastAsia="ja-JP"/>
        </w:rPr>
        <w:t>ツールを使うことがあります。こういったものには、ユーザー インターフェースのテンプレートを提供するグラフィックス</w:t>
      </w:r>
      <w:r w:rsidR="003369AD">
        <w:rPr>
          <w:rFonts w:ascii="メイリオ" w:eastAsia="メイリオ" w:hAnsi="メイリオ" w:cs="メイリオ" w:hint="eastAsia"/>
          <w:sz w:val="18"/>
          <w:szCs w:val="18"/>
          <w:lang w:eastAsia="ja-JP"/>
        </w:rPr>
        <w:t>の</w:t>
      </w:r>
      <w:r w:rsidR="007A4A22">
        <w:rPr>
          <w:rFonts w:ascii="メイリオ" w:eastAsia="メイリオ" w:hAnsi="メイリオ" w:cs="メイリオ" w:hint="eastAsia"/>
          <w:sz w:val="18"/>
          <w:szCs w:val="18"/>
          <w:lang w:eastAsia="ja-JP"/>
        </w:rPr>
        <w:t>フレームワークや、物理エンジンを提供するゲーム開発用のプラットフォーム、もしくはクラウド サービスへのコネクタを提供する</w:t>
      </w:r>
      <w:r w:rsidR="00F57A2C">
        <w:rPr>
          <w:rFonts w:ascii="メイリオ" w:eastAsia="メイリオ" w:hAnsi="メイリオ" w:cs="メイリオ" w:hint="eastAsia"/>
          <w:sz w:val="18"/>
          <w:szCs w:val="18"/>
          <w:lang w:eastAsia="ja-JP"/>
        </w:rPr>
        <w:t>ソフトウェア</w:t>
      </w:r>
      <w:r w:rsidR="007A4A22">
        <w:rPr>
          <w:rFonts w:ascii="メイリオ" w:eastAsia="メイリオ" w:hAnsi="メイリオ" w:cs="メイリオ" w:hint="eastAsia"/>
          <w:sz w:val="18"/>
          <w:szCs w:val="18"/>
          <w:lang w:eastAsia="ja-JP"/>
        </w:rPr>
        <w:t>開発キット（SDKs：Software Development Kit）などがあります。</w:t>
      </w:r>
      <w:r w:rsidR="002F7C13">
        <w:rPr>
          <w:rFonts w:ascii="メイリオ" w:eastAsia="メイリオ" w:hAnsi="メイリオ" w:cs="メイリオ" w:hint="eastAsia"/>
          <w:sz w:val="18"/>
          <w:szCs w:val="18"/>
          <w:lang w:eastAsia="ja-JP"/>
        </w:rPr>
        <w:t>こういったツールは、開発者の作成物がビルドされる際、前述の</w:t>
      </w:r>
      <w:r w:rsidR="004D31D9">
        <w:rPr>
          <w:rFonts w:ascii="メイリオ" w:eastAsia="メイリオ" w:hAnsi="メイリオ" w:cs="メイリオ" w:hint="eastAsia"/>
          <w:sz w:val="18"/>
          <w:szCs w:val="18"/>
          <w:lang w:eastAsia="ja-JP"/>
        </w:rPr>
        <w:t>処理を提供する</w:t>
      </w:r>
      <w:r w:rsidR="00282DDE">
        <w:rPr>
          <w:rFonts w:ascii="メイリオ" w:eastAsia="メイリオ" w:hAnsi="メイリオ" w:cs="メイリオ" w:hint="eastAsia"/>
          <w:sz w:val="18"/>
          <w:szCs w:val="18"/>
          <w:lang w:eastAsia="ja-JP"/>
        </w:rPr>
        <w:t>ために</w:t>
      </w:r>
      <w:r w:rsidR="004D31D9">
        <w:rPr>
          <w:rFonts w:ascii="メイリオ" w:eastAsia="メイリオ" w:hAnsi="メイリオ" w:cs="メイリオ" w:hint="eastAsia"/>
          <w:sz w:val="18"/>
          <w:szCs w:val="18"/>
          <w:lang w:eastAsia="ja-JP"/>
        </w:rPr>
        <w:t>開発ツールの</w:t>
      </w:r>
      <w:r w:rsidR="003369AD">
        <w:rPr>
          <w:rFonts w:ascii="メイリオ" w:eastAsia="メイリオ" w:hAnsi="メイリオ" w:cs="メイリオ" w:hint="eastAsia"/>
          <w:sz w:val="18"/>
          <w:szCs w:val="18"/>
          <w:lang w:eastAsia="ja-JP"/>
        </w:rPr>
        <w:t>コードの一部</w:t>
      </w:r>
      <w:r w:rsidR="002F7C13">
        <w:rPr>
          <w:rFonts w:ascii="メイリオ" w:eastAsia="メイリオ" w:hAnsi="メイリオ" w:cs="メイリオ" w:hint="eastAsia"/>
          <w:sz w:val="18"/>
          <w:szCs w:val="18"/>
          <w:lang w:eastAsia="ja-JP"/>
        </w:rPr>
        <w:t>をその</w:t>
      </w:r>
      <w:r w:rsidR="00274466">
        <w:rPr>
          <w:rFonts w:ascii="メイリオ" w:eastAsia="メイリオ" w:hAnsi="メイリオ" w:cs="メイリオ" w:hint="eastAsia"/>
          <w:sz w:val="18"/>
          <w:szCs w:val="18"/>
          <w:lang w:eastAsia="ja-JP"/>
        </w:rPr>
        <w:t>作成物に</w:t>
      </w:r>
      <w:r w:rsidR="003369AD">
        <w:rPr>
          <w:rFonts w:ascii="メイリオ" w:eastAsia="メイリオ" w:hAnsi="メイリオ" w:cs="メイリオ" w:hint="eastAsia"/>
          <w:sz w:val="18"/>
          <w:szCs w:val="18"/>
          <w:lang w:eastAsia="ja-JP"/>
        </w:rPr>
        <w:t>注入</w:t>
      </w:r>
      <w:r w:rsidR="002F7C13">
        <w:rPr>
          <w:rFonts w:ascii="メイリオ" w:eastAsia="メイリオ" w:hAnsi="メイリオ" w:cs="メイリオ" w:hint="eastAsia"/>
          <w:sz w:val="18"/>
          <w:szCs w:val="18"/>
          <w:lang w:eastAsia="ja-JP"/>
        </w:rPr>
        <w:t>しなければなりません。</w:t>
      </w:r>
      <w:r w:rsidR="00D931A0">
        <w:rPr>
          <w:rFonts w:ascii="メイリオ" w:eastAsia="メイリオ" w:hAnsi="メイリオ" w:cs="メイリオ" w:hint="eastAsia"/>
          <w:sz w:val="18"/>
          <w:szCs w:val="18"/>
          <w:lang w:eastAsia="ja-JP"/>
        </w:rPr>
        <w:t>特に</w:t>
      </w:r>
      <w:r w:rsidR="002F7C13">
        <w:rPr>
          <w:rFonts w:ascii="メイリオ" w:eastAsia="メイリオ" w:hAnsi="メイリオ" w:cs="メイリオ" w:hint="eastAsia"/>
          <w:sz w:val="18"/>
          <w:szCs w:val="18"/>
          <w:lang w:eastAsia="ja-JP"/>
        </w:rPr>
        <w:t>、</w:t>
      </w:r>
      <w:r w:rsidR="003369AD">
        <w:rPr>
          <w:rFonts w:ascii="メイリオ" w:eastAsia="メイリオ" w:hAnsi="メイリオ" w:cs="メイリオ" w:hint="eastAsia"/>
          <w:sz w:val="18"/>
          <w:szCs w:val="18"/>
          <w:lang w:eastAsia="ja-JP"/>
        </w:rPr>
        <w:t>生み出された作成物がしばしば静的</w:t>
      </w:r>
      <w:r w:rsidR="004D31D9">
        <w:rPr>
          <w:rFonts w:ascii="メイリオ" w:eastAsia="メイリオ" w:hAnsi="メイリオ" w:cs="メイリオ" w:hint="eastAsia"/>
          <w:sz w:val="18"/>
          <w:szCs w:val="18"/>
          <w:lang w:eastAsia="ja-JP"/>
        </w:rPr>
        <w:t>リンクされ</w:t>
      </w:r>
      <w:r w:rsidR="00C30421">
        <w:rPr>
          <w:rFonts w:ascii="メイリオ" w:eastAsia="メイリオ" w:hAnsi="メイリオ" w:cs="メイリオ" w:hint="eastAsia"/>
          <w:sz w:val="18"/>
          <w:szCs w:val="18"/>
          <w:lang w:eastAsia="ja-JP"/>
        </w:rPr>
        <w:t>てい</w:t>
      </w:r>
      <w:r w:rsidR="004D31D9">
        <w:rPr>
          <w:rFonts w:ascii="メイリオ" w:eastAsia="メイリオ" w:hAnsi="メイリオ" w:cs="メイリオ" w:hint="eastAsia"/>
          <w:sz w:val="18"/>
          <w:szCs w:val="18"/>
          <w:lang w:eastAsia="ja-JP"/>
        </w:rPr>
        <w:t>るということを</w:t>
      </w:r>
      <w:r w:rsidR="00E55C24">
        <w:rPr>
          <w:rFonts w:ascii="メイリオ" w:eastAsia="メイリオ" w:hAnsi="メイリオ" w:cs="メイリオ" w:hint="eastAsia"/>
          <w:sz w:val="18"/>
          <w:szCs w:val="18"/>
          <w:lang w:eastAsia="ja-JP"/>
        </w:rPr>
        <w:t>考慮すると</w:t>
      </w:r>
      <w:r w:rsidR="004D31D9">
        <w:rPr>
          <w:rFonts w:ascii="メイリオ" w:eastAsia="メイリオ" w:hAnsi="メイリオ" w:cs="メイリオ" w:hint="eastAsia"/>
          <w:sz w:val="18"/>
          <w:szCs w:val="18"/>
          <w:lang w:eastAsia="ja-JP"/>
        </w:rPr>
        <w:t>、このように開発ツールによって注入されたコードのライセンス</w:t>
      </w:r>
      <w:r w:rsidR="00E55C24">
        <w:rPr>
          <w:rFonts w:ascii="メイリオ" w:eastAsia="メイリオ" w:hAnsi="メイリオ" w:cs="メイリオ" w:hint="eastAsia"/>
          <w:sz w:val="18"/>
          <w:szCs w:val="18"/>
          <w:lang w:eastAsia="ja-JP"/>
        </w:rPr>
        <w:t>を</w:t>
      </w:r>
      <w:r w:rsidR="004D31D9">
        <w:rPr>
          <w:rFonts w:ascii="メイリオ" w:eastAsia="メイリオ" w:hAnsi="メイリオ" w:cs="メイリオ" w:hint="eastAsia"/>
          <w:sz w:val="18"/>
          <w:szCs w:val="18"/>
          <w:lang w:eastAsia="ja-JP"/>
        </w:rPr>
        <w:t>検証</w:t>
      </w:r>
      <w:r w:rsidR="00E55C24">
        <w:rPr>
          <w:rFonts w:ascii="メイリオ" w:eastAsia="メイリオ" w:hAnsi="メイリオ" w:cs="メイリオ" w:hint="eastAsia"/>
          <w:sz w:val="18"/>
          <w:szCs w:val="18"/>
          <w:lang w:eastAsia="ja-JP"/>
        </w:rPr>
        <w:t>する必要があります。</w:t>
      </w:r>
    </w:p>
    <w:p w14:paraId="592FB995" w14:textId="184D4BD3" w:rsidR="00597D3F" w:rsidRPr="004A494D" w:rsidRDefault="003F7C6D" w:rsidP="004A494D">
      <w:pPr>
        <w:pStyle w:val="HeadingIbrahim1"/>
        <w:rPr>
          <w:lang w:eastAsia="ja-JP"/>
        </w:rPr>
      </w:pPr>
      <w:r w:rsidRPr="002C4D0C">
        <w:rPr>
          <w:lang w:eastAsia="ja-JP"/>
        </w:rPr>
        <w:t xml:space="preserve">3. </w:t>
      </w:r>
      <w:bookmarkStart w:id="86" w:name="_Toc492046557"/>
      <w:r w:rsidR="00FA02EB" w:rsidRPr="002F7C13">
        <w:rPr>
          <w:rFonts w:ascii="メイリオ" w:eastAsia="メイリオ" w:hAnsi="メイリオ" w:cs="メイリオ" w:hint="eastAsia"/>
          <w:lang w:eastAsia="ja-JP"/>
        </w:rPr>
        <w:t>オープンソース監査</w:t>
      </w:r>
      <w:bookmarkEnd w:id="86"/>
    </w:p>
    <w:p w14:paraId="67608EBE" w14:textId="18FF711E" w:rsidR="00FA02EB" w:rsidRPr="00FA02EB" w:rsidRDefault="00413556" w:rsidP="00FA02E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個々の</w:t>
      </w:r>
      <w:r w:rsidR="00FA02EB">
        <w:rPr>
          <w:rFonts w:ascii="メイリオ" w:eastAsia="メイリオ" w:hAnsi="メイリオ" w:cs="メイリオ" w:hint="eastAsia"/>
          <w:sz w:val="18"/>
          <w:szCs w:val="18"/>
          <w:lang w:eastAsia="ja-JP"/>
        </w:rPr>
        <w:t>M&amp;A</w:t>
      </w:r>
      <w:r>
        <w:rPr>
          <w:rFonts w:ascii="メイリオ" w:eastAsia="メイリオ" w:hAnsi="メイリオ" w:cs="メイリオ" w:hint="eastAsia"/>
          <w:sz w:val="18"/>
          <w:szCs w:val="18"/>
          <w:lang w:eastAsia="ja-JP"/>
        </w:rPr>
        <w:t>取引は</w:t>
      </w:r>
      <w:r w:rsidR="00FA02EB">
        <w:rPr>
          <w:rFonts w:ascii="メイリオ" w:eastAsia="メイリオ" w:hAnsi="メイリオ" w:cs="メイリオ" w:hint="eastAsia"/>
          <w:sz w:val="18"/>
          <w:szCs w:val="18"/>
          <w:lang w:eastAsia="ja-JP"/>
        </w:rPr>
        <w:t>いずれも異なるもので</w:t>
      </w:r>
      <w:r w:rsidR="005C31FC">
        <w:rPr>
          <w:rFonts w:ascii="メイリオ" w:eastAsia="メイリオ" w:hAnsi="メイリオ" w:cs="メイリオ" w:hint="eastAsia"/>
          <w:sz w:val="18"/>
          <w:szCs w:val="18"/>
          <w:lang w:eastAsia="ja-JP"/>
        </w:rPr>
        <w:t>はありま</w:t>
      </w:r>
      <w:r w:rsidR="00FA02EB">
        <w:rPr>
          <w:rFonts w:ascii="メイリオ" w:eastAsia="メイリオ" w:hAnsi="メイリオ" w:cs="メイリオ" w:hint="eastAsia"/>
          <w:sz w:val="18"/>
          <w:szCs w:val="18"/>
          <w:lang w:eastAsia="ja-JP"/>
        </w:rPr>
        <w:t>すが、</w:t>
      </w:r>
      <w:r w:rsidR="00D931A0">
        <w:rPr>
          <w:rFonts w:ascii="メイリオ" w:eastAsia="メイリオ" w:hAnsi="メイリオ" w:cs="メイリオ" w:hint="eastAsia"/>
          <w:sz w:val="18"/>
          <w:szCs w:val="18"/>
          <w:lang w:eastAsia="ja-JP"/>
        </w:rPr>
        <w:t>買収</w:t>
      </w:r>
      <w:r w:rsidR="00DB76CA">
        <w:rPr>
          <w:rFonts w:ascii="メイリオ" w:eastAsia="メイリオ" w:hAnsi="メイリオ" w:cs="メイリオ" w:hint="eastAsia"/>
          <w:sz w:val="18"/>
          <w:szCs w:val="18"/>
          <w:lang w:eastAsia="ja-JP"/>
        </w:rPr>
        <w:t>に伴って</w:t>
      </w:r>
      <w:r w:rsidR="00502318">
        <w:rPr>
          <w:rFonts w:ascii="メイリオ" w:eastAsia="メイリオ" w:hAnsi="メイリオ" w:cs="メイリオ" w:hint="eastAsia"/>
          <w:sz w:val="18"/>
          <w:szCs w:val="18"/>
          <w:lang w:eastAsia="ja-JP"/>
        </w:rPr>
        <w:t>オープンソース</w:t>
      </w:r>
      <w:r>
        <w:rPr>
          <w:rFonts w:ascii="メイリオ" w:eastAsia="メイリオ" w:hAnsi="メイリオ" w:cs="メイリオ" w:hint="eastAsia"/>
          <w:sz w:val="18"/>
          <w:szCs w:val="18"/>
          <w:lang w:eastAsia="ja-JP"/>
        </w:rPr>
        <w:t>の義務を</w:t>
      </w:r>
      <w:r w:rsidR="00DB76CA">
        <w:rPr>
          <w:rFonts w:ascii="メイリオ" w:eastAsia="メイリオ" w:hAnsi="メイリオ" w:cs="メイリオ" w:hint="eastAsia"/>
          <w:sz w:val="18"/>
          <w:szCs w:val="18"/>
          <w:lang w:eastAsia="ja-JP"/>
        </w:rPr>
        <w:t>引き継ぐ</w:t>
      </w:r>
      <w:ins w:id="87" w:author="The Linux Foundation Japan" w:date="2018-01-28T17:30:00Z">
        <w:r w:rsidR="00BF0D40">
          <w:rPr>
            <w:rFonts w:ascii="メイリオ" w:eastAsia="メイリオ" w:hAnsi="メイリオ" w:cs="メイリオ" w:hint="eastAsia"/>
            <w:sz w:val="18"/>
            <w:szCs w:val="18"/>
            <w:lang w:eastAsia="ja-JP"/>
          </w:rPr>
          <w:t>、その</w:t>
        </w:r>
      </w:ins>
      <w:del w:id="88" w:author="The Linux Foundation Japan" w:date="2018-01-28T17:30:00Z">
        <w:r w:rsidR="00DB76CA" w:rsidDel="00BF0D40">
          <w:rPr>
            <w:rFonts w:ascii="メイリオ" w:eastAsia="メイリオ" w:hAnsi="メイリオ" w:cs="メイリオ" w:hint="eastAsia"/>
            <w:sz w:val="18"/>
            <w:szCs w:val="18"/>
            <w:lang w:eastAsia="ja-JP"/>
          </w:rPr>
          <w:delText>こと</w:delText>
        </w:r>
        <w:r w:rsidDel="00BF0D40">
          <w:rPr>
            <w:rFonts w:ascii="メイリオ" w:eastAsia="メイリオ" w:hAnsi="メイリオ" w:cs="メイリオ" w:hint="eastAsia"/>
            <w:sz w:val="18"/>
            <w:szCs w:val="18"/>
            <w:lang w:eastAsia="ja-JP"/>
          </w:rPr>
          <w:delText>の</w:delText>
        </w:r>
      </w:del>
      <w:r w:rsidR="005C31FC">
        <w:rPr>
          <w:rFonts w:ascii="メイリオ" w:eastAsia="メイリオ" w:hAnsi="メイリオ" w:cs="メイリオ" w:hint="eastAsia"/>
          <w:sz w:val="18"/>
          <w:szCs w:val="18"/>
          <w:lang w:eastAsia="ja-JP"/>
        </w:rPr>
        <w:t>インパクトを検証する必要性は</w:t>
      </w:r>
      <w:del w:id="89" w:author="The Linux Foundation Japan" w:date="2018-01-28T17:24:00Z">
        <w:r w:rsidR="005C31FC" w:rsidDel="00BF0D40">
          <w:rPr>
            <w:rFonts w:ascii="メイリオ" w:eastAsia="メイリオ" w:hAnsi="メイリオ" w:cs="メイリオ" w:hint="eastAsia"/>
            <w:sz w:val="18"/>
            <w:szCs w:val="18"/>
            <w:lang w:eastAsia="ja-JP"/>
          </w:rPr>
          <w:delText>、すべての取引について</w:delText>
        </w:r>
      </w:del>
      <w:r w:rsidR="005C31FC">
        <w:rPr>
          <w:rFonts w:ascii="メイリオ" w:eastAsia="メイリオ" w:hAnsi="メイリオ" w:cs="メイリオ" w:hint="eastAsia"/>
          <w:sz w:val="18"/>
          <w:szCs w:val="18"/>
          <w:lang w:eastAsia="ja-JP"/>
        </w:rPr>
        <w:t>普遍的な</w:t>
      </w:r>
      <w:ins w:id="90" w:author="The Linux Foundation Japan" w:date="2018-01-28T17:31:00Z">
        <w:r w:rsidR="00BF0D40">
          <w:rPr>
            <w:rFonts w:ascii="メイリオ" w:eastAsia="メイリオ" w:hAnsi="メイリオ" w:cs="メイリオ" w:hint="eastAsia"/>
            <w:sz w:val="18"/>
            <w:szCs w:val="18"/>
            <w:lang w:eastAsia="ja-JP"/>
          </w:rPr>
          <w:t>ものといえます</w:t>
        </w:r>
      </w:ins>
      <w:del w:id="91" w:author="The Linux Foundation Japan" w:date="2018-01-28T17:31:00Z">
        <w:r w:rsidR="005C31FC" w:rsidDel="00BF0D40">
          <w:rPr>
            <w:rFonts w:ascii="メイリオ" w:eastAsia="メイリオ" w:hAnsi="メイリオ" w:cs="メイリオ" w:hint="eastAsia"/>
            <w:sz w:val="18"/>
            <w:szCs w:val="18"/>
            <w:lang w:eastAsia="ja-JP"/>
          </w:rPr>
          <w:delText>こと</w:delText>
        </w:r>
      </w:del>
      <w:ins w:id="92" w:author="The Linux Foundation Japan" w:date="2018-01-28T17:24:00Z">
        <w:r w:rsidR="00BF0D40">
          <w:rPr>
            <w:rFonts w:ascii="メイリオ" w:eastAsia="メイリオ" w:hAnsi="メイリオ" w:cs="メイリオ" w:hint="eastAsia"/>
            <w:sz w:val="18"/>
            <w:szCs w:val="18"/>
            <w:lang w:eastAsia="ja-JP"/>
          </w:rPr>
          <w:t>。</w:t>
        </w:r>
      </w:ins>
      <w:del w:id="93" w:author="The Linux Foundation Japan" w:date="2018-01-28T17:24:00Z">
        <w:r w:rsidR="005C31FC" w:rsidDel="00BF0D40">
          <w:rPr>
            <w:rFonts w:ascii="メイリオ" w:eastAsia="メイリオ" w:hAnsi="メイリオ" w:cs="メイリオ" w:hint="eastAsia"/>
            <w:sz w:val="18"/>
            <w:szCs w:val="18"/>
            <w:lang w:eastAsia="ja-JP"/>
          </w:rPr>
          <w:delText>といえます。</w:delText>
        </w:r>
      </w:del>
      <w:r w:rsidR="005C31FC">
        <w:rPr>
          <w:rFonts w:ascii="メイリオ" w:eastAsia="メイリオ" w:hAnsi="メイリオ" w:cs="メイリオ" w:hint="eastAsia"/>
          <w:sz w:val="18"/>
          <w:szCs w:val="18"/>
          <w:lang w:eastAsia="ja-JP"/>
        </w:rPr>
        <w:t>オープンソース監査はオープンソースの使用の深さと依存度について理解するために実行されます。</w:t>
      </w:r>
      <w:ins w:id="94" w:author="The Linux Foundation Japan" w:date="2018-01-28T17:26:00Z">
        <w:r w:rsidR="00BF0D40">
          <w:rPr>
            <w:rFonts w:ascii="メイリオ" w:eastAsia="メイリオ" w:hAnsi="メイリオ" w:cs="メイリオ" w:hint="eastAsia"/>
            <w:sz w:val="18"/>
            <w:szCs w:val="18"/>
            <w:lang w:eastAsia="ja-JP"/>
          </w:rPr>
          <w:t>さらに</w:t>
        </w:r>
      </w:ins>
      <w:del w:id="95" w:author="The Linux Foundation Japan" w:date="2018-01-28T17:26:00Z">
        <w:r w:rsidR="005C31FC" w:rsidDel="00BF0D40">
          <w:rPr>
            <w:rFonts w:ascii="メイリオ" w:eastAsia="メイリオ" w:hAnsi="メイリオ" w:cs="メイリオ" w:hint="eastAsia"/>
            <w:sz w:val="18"/>
            <w:szCs w:val="18"/>
            <w:lang w:eastAsia="ja-JP"/>
          </w:rPr>
          <w:delText>これに加えて</w:delText>
        </w:r>
      </w:del>
      <w:r w:rsidR="00D931A0">
        <w:rPr>
          <w:rFonts w:ascii="メイリオ" w:eastAsia="メイリオ" w:hAnsi="メイリオ" w:cs="メイリオ" w:hint="eastAsia"/>
          <w:sz w:val="18"/>
          <w:szCs w:val="18"/>
          <w:lang w:eastAsia="ja-JP"/>
        </w:rPr>
        <w:t>オープンソース監査は</w:t>
      </w:r>
      <w:ins w:id="96" w:author="The Linux Foundation Japan" w:date="2018-01-28T17:26:00Z">
        <w:r w:rsidR="00BF0D40">
          <w:rPr>
            <w:rFonts w:ascii="メイリオ" w:eastAsia="メイリオ" w:hAnsi="メイリオ" w:cs="メイリオ" w:hint="eastAsia"/>
            <w:sz w:val="18"/>
            <w:szCs w:val="18"/>
            <w:lang w:eastAsia="ja-JP"/>
          </w:rPr>
          <w:t>、</w:t>
        </w:r>
      </w:ins>
      <w:r w:rsidR="005C31FC">
        <w:rPr>
          <w:rFonts w:ascii="メイリオ" w:eastAsia="メイリオ" w:hAnsi="メイリオ" w:cs="メイリオ" w:hint="eastAsia"/>
          <w:sz w:val="18"/>
          <w:szCs w:val="18"/>
          <w:lang w:eastAsia="ja-JP"/>
        </w:rPr>
        <w:t>コンプライアンス</w:t>
      </w:r>
      <w:r w:rsidR="00D931A0">
        <w:rPr>
          <w:rFonts w:ascii="メイリオ" w:eastAsia="メイリオ" w:hAnsi="メイリオ" w:cs="メイリオ" w:hint="eastAsia"/>
          <w:sz w:val="18"/>
          <w:szCs w:val="18"/>
          <w:lang w:eastAsia="ja-JP"/>
        </w:rPr>
        <w:t>課題や</w:t>
      </w:r>
      <w:r w:rsidR="004606ED">
        <w:rPr>
          <w:rFonts w:ascii="メイリオ" w:eastAsia="メイリオ" w:hAnsi="メイリオ" w:cs="メイリオ" w:hint="eastAsia"/>
          <w:sz w:val="18"/>
          <w:szCs w:val="18"/>
          <w:lang w:eastAsia="ja-JP"/>
        </w:rPr>
        <w:t>買収対象</w:t>
      </w:r>
      <w:r w:rsidR="005C31FC">
        <w:rPr>
          <w:rFonts w:ascii="メイリオ" w:eastAsia="メイリオ" w:hAnsi="メイリオ" w:cs="メイリオ" w:hint="eastAsia"/>
          <w:sz w:val="18"/>
          <w:szCs w:val="18"/>
          <w:lang w:eastAsia="ja-JP"/>
        </w:rPr>
        <w:t>におけるエンジニアリングの実務について</w:t>
      </w:r>
      <w:r w:rsidR="00D931A0">
        <w:rPr>
          <w:rFonts w:ascii="メイリオ" w:eastAsia="メイリオ" w:hAnsi="メイリオ" w:cs="メイリオ" w:hint="eastAsia"/>
          <w:sz w:val="18"/>
          <w:szCs w:val="18"/>
          <w:lang w:eastAsia="ja-JP"/>
        </w:rPr>
        <w:t>重要な</w:t>
      </w:r>
      <w:r w:rsidR="005C31FC">
        <w:rPr>
          <w:rFonts w:ascii="メイリオ" w:eastAsia="メイリオ" w:hAnsi="メイリオ" w:cs="メイリオ" w:hint="eastAsia"/>
          <w:sz w:val="18"/>
          <w:szCs w:val="18"/>
          <w:lang w:eastAsia="ja-JP"/>
        </w:rPr>
        <w:t>洞察を与えてくれるもの</w:t>
      </w:r>
      <w:ins w:id="97" w:author="The Linux Foundation Japan" w:date="2018-01-28T17:26:00Z">
        <w:r w:rsidR="00BF0D40">
          <w:rPr>
            <w:rFonts w:ascii="メイリオ" w:eastAsia="メイリオ" w:hAnsi="メイリオ" w:cs="メイリオ" w:hint="eastAsia"/>
            <w:sz w:val="18"/>
            <w:szCs w:val="18"/>
            <w:lang w:eastAsia="ja-JP"/>
          </w:rPr>
          <w:t>でもあります。</w:t>
        </w:r>
      </w:ins>
      <w:del w:id="98" w:author="The Linux Foundation Japan" w:date="2018-01-28T17:26:00Z">
        <w:r w:rsidR="005C31FC" w:rsidDel="00BF0D40">
          <w:rPr>
            <w:rFonts w:ascii="メイリオ" w:eastAsia="メイリオ" w:hAnsi="メイリオ" w:cs="メイリオ" w:hint="eastAsia"/>
            <w:sz w:val="18"/>
            <w:szCs w:val="18"/>
            <w:lang w:eastAsia="ja-JP"/>
          </w:rPr>
          <w:delText>となります。</w:delText>
        </w:r>
      </w:del>
    </w:p>
    <w:p w14:paraId="2CF81949" w14:textId="2C7CC196" w:rsidR="001A19BA" w:rsidRPr="002C4D0C" w:rsidRDefault="001A19BA" w:rsidP="000B59EF">
      <w:pPr>
        <w:pStyle w:val="HeadingIbrahim2"/>
        <w:rPr>
          <w:lang w:eastAsia="ja-JP"/>
        </w:rPr>
      </w:pPr>
      <w:r w:rsidRPr="002C4D0C">
        <w:rPr>
          <w:lang w:eastAsia="ja-JP"/>
        </w:rPr>
        <w:lastRenderedPageBreak/>
        <w:t xml:space="preserve">3.1 </w:t>
      </w:r>
      <w:r w:rsidR="00CB0023" w:rsidRPr="009E35CD">
        <w:rPr>
          <w:rFonts w:ascii="メイリオ" w:eastAsia="メイリオ" w:hAnsi="メイリオ" w:cs="メイリオ" w:hint="eastAsia"/>
          <w:lang w:eastAsia="ja-JP"/>
        </w:rPr>
        <w:t>なぜオープンソース監査を行うのか？</w:t>
      </w:r>
    </w:p>
    <w:p w14:paraId="1A3B8D0B" w14:textId="145AD6C5" w:rsidR="00C8062E" w:rsidRPr="00224A23" w:rsidRDefault="00926626" w:rsidP="00926626">
      <w:pPr>
        <w:pStyle w:val="bodyIbrahim1"/>
        <w:spacing w:line="240" w:lineRule="exact"/>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ライセンスはソフトウェア</w:t>
      </w:r>
      <w:r w:rsidR="00502318">
        <w:rPr>
          <w:rFonts w:ascii="メイリオ" w:eastAsia="メイリオ" w:hAnsi="メイリオ" w:cs="メイリオ" w:hint="eastAsia"/>
          <w:sz w:val="18"/>
          <w:szCs w:val="18"/>
          <w:lang w:eastAsia="ja-JP"/>
        </w:rPr>
        <w:t>の再頒布方法に</w:t>
      </w:r>
      <w:r w:rsidRPr="00224A23">
        <w:rPr>
          <w:rFonts w:ascii="メイリオ" w:eastAsia="メイリオ" w:hAnsi="メイリオ" w:cs="メイリオ" w:hint="eastAsia"/>
          <w:sz w:val="18"/>
          <w:szCs w:val="18"/>
          <w:lang w:eastAsia="ja-JP"/>
        </w:rPr>
        <w:t>制約を課すことがあります。こういった制約は買収企業のビジネスと相反するかもしれないので、早期に発見されるべきで</w:t>
      </w:r>
      <w:r w:rsidR="00B961EA">
        <w:rPr>
          <w:rFonts w:ascii="メイリオ" w:eastAsia="メイリオ" w:hAnsi="メイリオ" w:cs="メイリオ" w:hint="eastAsia"/>
          <w:sz w:val="18"/>
          <w:szCs w:val="18"/>
          <w:lang w:eastAsia="ja-JP"/>
        </w:rPr>
        <w:t>す</w:t>
      </w:r>
      <w:r w:rsidRPr="00224A23">
        <w:rPr>
          <w:rFonts w:ascii="メイリオ" w:eastAsia="メイリオ" w:hAnsi="メイリオ" w:cs="メイリオ" w:hint="eastAsia"/>
          <w:sz w:val="18"/>
          <w:szCs w:val="18"/>
          <w:lang w:eastAsia="ja-JP"/>
        </w:rPr>
        <w:t>。</w:t>
      </w:r>
      <w:r w:rsidR="0069314E" w:rsidRPr="00224A23">
        <w:rPr>
          <w:rFonts w:ascii="メイリオ" w:eastAsia="メイリオ" w:hAnsi="メイリオ" w:cs="メイリオ" w:hint="eastAsia"/>
          <w:sz w:val="18"/>
          <w:szCs w:val="18"/>
          <w:lang w:eastAsia="ja-JP"/>
        </w:rPr>
        <w:t>オープンソース</w:t>
      </w:r>
      <w:r w:rsidR="00D103B8">
        <w:rPr>
          <w:rFonts w:ascii="メイリオ" w:eastAsia="メイリオ" w:hAnsi="メイリオ" w:cs="メイリオ" w:hint="eastAsia"/>
          <w:sz w:val="18"/>
          <w:szCs w:val="18"/>
          <w:lang w:eastAsia="ja-JP"/>
        </w:rPr>
        <w:t xml:space="preserve"> </w:t>
      </w:r>
      <w:r w:rsidR="00332ECA">
        <w:rPr>
          <w:rFonts w:ascii="メイリオ" w:eastAsia="メイリオ" w:hAnsi="メイリオ" w:cs="メイリオ" w:hint="eastAsia"/>
          <w:sz w:val="18"/>
          <w:szCs w:val="18"/>
          <w:lang w:eastAsia="ja-JP"/>
        </w:rPr>
        <w:t>ソフトウェア</w:t>
      </w:r>
      <w:r w:rsidR="00502318">
        <w:rPr>
          <w:rFonts w:ascii="メイリオ" w:eastAsia="メイリオ" w:hAnsi="メイリオ" w:cs="メイリオ" w:hint="eastAsia"/>
          <w:sz w:val="18"/>
          <w:szCs w:val="18"/>
          <w:lang w:eastAsia="ja-JP"/>
        </w:rPr>
        <w:t>が</w:t>
      </w:r>
      <w:r w:rsidR="00332ECA">
        <w:rPr>
          <w:rFonts w:ascii="メイリオ" w:eastAsia="メイリオ" w:hAnsi="メイリオ" w:cs="メイリオ" w:hint="eastAsia"/>
          <w:sz w:val="18"/>
          <w:szCs w:val="18"/>
          <w:lang w:eastAsia="ja-JP"/>
        </w:rPr>
        <w:t>あることで</w:t>
      </w:r>
      <w:r w:rsidR="004606ED">
        <w:rPr>
          <w:rFonts w:ascii="メイリオ" w:eastAsia="メイリオ" w:hAnsi="メイリオ" w:cs="メイリオ" w:hint="eastAsia"/>
          <w:sz w:val="18"/>
          <w:szCs w:val="18"/>
          <w:lang w:eastAsia="ja-JP"/>
        </w:rPr>
        <w:t>買収対象</w:t>
      </w:r>
      <w:r w:rsidR="00B961EA">
        <w:rPr>
          <w:rFonts w:ascii="メイリオ" w:eastAsia="メイリオ" w:hAnsi="メイリオ" w:cs="メイリオ" w:hint="eastAsia"/>
          <w:sz w:val="18"/>
          <w:szCs w:val="18"/>
          <w:lang w:eastAsia="ja-JP"/>
        </w:rPr>
        <w:t>企業の資産</w:t>
      </w:r>
      <w:r w:rsidR="00332ECA">
        <w:rPr>
          <w:rFonts w:ascii="メイリオ" w:eastAsia="メイリオ" w:hAnsi="メイリオ" w:cs="メイリオ" w:hint="eastAsia"/>
          <w:sz w:val="18"/>
          <w:szCs w:val="18"/>
          <w:lang w:eastAsia="ja-JP"/>
        </w:rPr>
        <w:t>に影響しうる</w:t>
      </w:r>
      <w:r w:rsidR="00D103B8">
        <w:rPr>
          <w:rFonts w:ascii="メイリオ" w:eastAsia="メイリオ" w:hAnsi="メイリオ" w:cs="メイリオ" w:hint="eastAsia"/>
          <w:sz w:val="18"/>
          <w:szCs w:val="18"/>
          <w:lang w:eastAsia="ja-JP"/>
        </w:rPr>
        <w:t>例として、次のようなものがあります。</w:t>
      </w:r>
    </w:p>
    <w:p w14:paraId="36D165CF" w14:textId="537D474B" w:rsidR="00C8062E" w:rsidRPr="00224A23" w:rsidRDefault="00224A23" w:rsidP="00AC342D">
      <w:pPr>
        <w:pStyle w:val="ListIbrahim1"/>
        <w:spacing w:line="240" w:lineRule="exact"/>
        <w:ind w:left="714" w:hanging="357"/>
        <w:rPr>
          <w:rFonts w:ascii="メイリオ" w:eastAsia="メイリオ" w:hAnsi="メイリオ" w:cs="メイリオ"/>
          <w:sz w:val="18"/>
          <w:szCs w:val="18"/>
          <w:lang w:eastAsia="ja-JP"/>
        </w:rPr>
      </w:pPr>
      <w:r w:rsidRPr="00224A23">
        <w:rPr>
          <w:rFonts w:ascii="メイリオ" w:eastAsia="メイリオ" w:hAnsi="メイリオ" w:cs="メイリオ" w:hint="eastAsia"/>
          <w:sz w:val="18"/>
          <w:szCs w:val="18"/>
          <w:lang w:eastAsia="ja-JP"/>
        </w:rPr>
        <w:t>オープンソース ライセン</w:t>
      </w:r>
      <w:r w:rsidRPr="00224A23">
        <w:rPr>
          <w:rFonts w:ascii="メイリオ" w:eastAsia="メイリオ" w:hAnsi="メイリオ" w:cs="メイリオ" w:hint="eastAsia"/>
          <w:sz w:val="18"/>
          <w:lang w:eastAsia="ja-JP"/>
        </w:rPr>
        <w:t>スは一般的に、コード頒布の際に何らかの義務を課</w:t>
      </w:r>
      <w:r w:rsidR="00B961EA">
        <w:rPr>
          <w:rFonts w:ascii="メイリオ" w:eastAsia="メイリオ" w:hAnsi="メイリオ" w:cs="メイリオ" w:hint="eastAsia"/>
          <w:sz w:val="18"/>
          <w:lang w:eastAsia="ja-JP"/>
        </w:rPr>
        <w:t>し</w:t>
      </w:r>
      <w:r w:rsidRPr="00224A23">
        <w:rPr>
          <w:rFonts w:ascii="メイリオ" w:eastAsia="メイリオ" w:hAnsi="メイリオ" w:cs="メイリオ" w:hint="eastAsia"/>
          <w:sz w:val="18"/>
          <w:lang w:eastAsia="ja-JP"/>
        </w:rPr>
        <w:t>ます。一つの例</w:t>
      </w:r>
      <w:r>
        <w:rPr>
          <w:rFonts w:ascii="メイリオ" w:eastAsia="メイリオ" w:hAnsi="メイリオ" w:cs="メイリオ" w:hint="eastAsia"/>
          <w:sz w:val="18"/>
          <w:lang w:eastAsia="ja-JP"/>
        </w:rPr>
        <w:t>が</w:t>
      </w:r>
      <w:r w:rsidRPr="00224A23">
        <w:rPr>
          <w:rFonts w:ascii="メイリオ" w:eastAsia="メイリオ" w:hAnsi="メイリオ" w:cs="メイリオ"/>
          <w:sz w:val="18"/>
          <w:lang w:eastAsia="ja-JP"/>
        </w:rPr>
        <w:t>GNU General Public License (GNU GPL)</w:t>
      </w:r>
      <w:r>
        <w:rPr>
          <w:rFonts w:ascii="メイリオ" w:eastAsia="メイリオ" w:hAnsi="メイリオ" w:cs="メイリオ" w:hint="eastAsia"/>
          <w:sz w:val="18"/>
          <w:lang w:eastAsia="ja-JP"/>
        </w:rPr>
        <w:t>で、派生物もしくは結</w:t>
      </w:r>
      <w:r w:rsidR="00152FE5">
        <w:rPr>
          <w:rFonts w:ascii="メイリオ" w:eastAsia="メイリオ" w:hAnsi="メイリオ" w:cs="メイリオ" w:hint="eastAsia"/>
          <w:sz w:val="18"/>
          <w:lang w:eastAsia="ja-JP"/>
        </w:rPr>
        <w:t>合物を</w:t>
      </w:r>
      <w:r w:rsidR="00B961EA">
        <w:rPr>
          <w:rFonts w:ascii="メイリオ" w:eastAsia="メイリオ" w:hAnsi="メイリオ" w:cs="メイリオ" w:hint="eastAsia"/>
          <w:sz w:val="18"/>
          <w:lang w:eastAsia="ja-JP"/>
        </w:rPr>
        <w:t>同じライセンスの下で利用できるようにすることを要求し</w:t>
      </w:r>
      <w:r w:rsidR="00152FE5">
        <w:rPr>
          <w:rFonts w:ascii="メイリオ" w:eastAsia="メイリオ" w:hAnsi="メイリオ" w:cs="メイリオ" w:hint="eastAsia"/>
          <w:sz w:val="18"/>
          <w:lang w:eastAsia="ja-JP"/>
        </w:rPr>
        <w:t>ます。その他にもドキュメント内で</w:t>
      </w:r>
      <w:r>
        <w:rPr>
          <w:rFonts w:ascii="メイリオ" w:eastAsia="メイリオ" w:hAnsi="メイリオ" w:cs="メイリオ" w:hint="eastAsia"/>
          <w:sz w:val="18"/>
          <w:lang w:eastAsia="ja-JP"/>
        </w:rPr>
        <w:t>の通知、告知などを</w:t>
      </w:r>
      <w:r w:rsidR="00152FE5">
        <w:rPr>
          <w:rFonts w:ascii="メイリオ" w:eastAsia="メイリオ" w:hAnsi="メイリオ" w:cs="メイリオ" w:hint="eastAsia"/>
          <w:sz w:val="18"/>
          <w:lang w:eastAsia="ja-JP"/>
        </w:rPr>
        <w:t>求めたり、製品の販売促進のやり方に制約を課したり</w:t>
      </w:r>
      <w:r w:rsidR="00B961EA">
        <w:rPr>
          <w:rFonts w:ascii="メイリオ" w:eastAsia="メイリオ" w:hAnsi="メイリオ" w:cs="メイリオ" w:hint="eastAsia"/>
          <w:sz w:val="18"/>
          <w:lang w:eastAsia="ja-JP"/>
        </w:rPr>
        <w:t>する</w:t>
      </w:r>
      <w:r w:rsidR="00152FE5">
        <w:rPr>
          <w:rFonts w:ascii="メイリオ" w:eastAsia="メイリオ" w:hAnsi="メイリオ" w:cs="メイリオ" w:hint="eastAsia"/>
          <w:sz w:val="18"/>
          <w:lang w:eastAsia="ja-JP"/>
        </w:rPr>
        <w:t>ものもあります</w:t>
      </w:r>
    </w:p>
    <w:p w14:paraId="760D4071" w14:textId="0E308983" w:rsidR="00F81ABC" w:rsidRPr="00F81ABC" w:rsidRDefault="00332ECA">
      <w:pPr>
        <w:pStyle w:val="ListIbrahim1"/>
        <w:spacing w:line="240" w:lineRule="exact"/>
        <w:ind w:left="714" w:hanging="357"/>
        <w:rPr>
          <w:rFonts w:ascii="メイリオ" w:eastAsia="メイリオ" w:hAnsi="メイリオ" w:cs="メイリオ"/>
          <w:sz w:val="18"/>
          <w:szCs w:val="18"/>
          <w:lang w:eastAsia="ja-JP"/>
        </w:rPr>
      </w:pPr>
      <w:r w:rsidRPr="00F81ABC">
        <w:rPr>
          <w:rFonts w:ascii="メイリオ" w:eastAsia="メイリオ" w:hAnsi="メイリオ" w:cs="メイリオ" w:hint="eastAsia"/>
          <w:sz w:val="18"/>
          <w:szCs w:val="18"/>
          <w:lang w:eastAsia="ja-JP"/>
        </w:rPr>
        <w:t>オープンソース</w:t>
      </w:r>
      <w:r w:rsidRPr="00F81ABC">
        <w:rPr>
          <w:rFonts w:ascii="メイリオ" w:eastAsia="メイリオ" w:hAnsi="メイリオ" w:cs="メイリオ"/>
          <w:sz w:val="18"/>
          <w:szCs w:val="18"/>
          <w:lang w:eastAsia="ja-JP"/>
        </w:rPr>
        <w:t xml:space="preserve"> </w:t>
      </w:r>
      <w:r w:rsidRPr="00F81ABC">
        <w:rPr>
          <w:rFonts w:ascii="メイリオ" w:eastAsia="メイリオ" w:hAnsi="メイリオ" w:cs="メイリオ" w:hint="eastAsia"/>
          <w:sz w:val="18"/>
          <w:szCs w:val="18"/>
          <w:lang w:eastAsia="ja-JP"/>
        </w:rPr>
        <w:t>ライセンスの義務の不履行が</w:t>
      </w:r>
      <w:r w:rsidR="00152FE5" w:rsidRPr="00F81ABC">
        <w:rPr>
          <w:rFonts w:ascii="メイリオ" w:eastAsia="メイリオ" w:hAnsi="メイリオ" w:cs="メイリオ" w:hint="eastAsia"/>
          <w:sz w:val="18"/>
          <w:szCs w:val="18"/>
          <w:lang w:eastAsia="ja-JP"/>
        </w:rPr>
        <w:t>、訴訟、費用のかさむ再設計、製品</w:t>
      </w:r>
      <w:r w:rsidRPr="00F81ABC">
        <w:rPr>
          <w:rFonts w:ascii="メイリオ" w:eastAsia="メイリオ" w:hAnsi="メイリオ" w:cs="メイリオ" w:hint="eastAsia"/>
          <w:sz w:val="18"/>
          <w:szCs w:val="18"/>
          <w:lang w:eastAsia="ja-JP"/>
        </w:rPr>
        <w:t>リコールや</w:t>
      </w:r>
      <w:r w:rsidR="0087007B" w:rsidRPr="00F81ABC">
        <w:rPr>
          <w:rFonts w:ascii="メイリオ" w:eastAsia="メイリオ" w:hAnsi="メイリオ" w:cs="メイリオ" w:hint="eastAsia"/>
          <w:sz w:val="18"/>
          <w:szCs w:val="18"/>
          <w:lang w:eastAsia="ja-JP"/>
        </w:rPr>
        <w:t>悪評</w:t>
      </w:r>
      <w:r w:rsidR="00B50318" w:rsidRPr="00F81ABC">
        <w:rPr>
          <w:rFonts w:ascii="メイリオ" w:eastAsia="メイリオ" w:hAnsi="メイリオ" w:cs="メイリオ" w:hint="eastAsia"/>
          <w:sz w:val="18"/>
          <w:szCs w:val="18"/>
          <w:lang w:eastAsia="ja-JP"/>
        </w:rPr>
        <w:t>など</w:t>
      </w:r>
      <w:r w:rsidR="00152FE5" w:rsidRPr="00F81ABC">
        <w:rPr>
          <w:rFonts w:ascii="メイリオ" w:eastAsia="メイリオ" w:hAnsi="メイリオ" w:cs="メイリオ" w:hint="eastAsia"/>
          <w:sz w:val="18"/>
          <w:szCs w:val="18"/>
          <w:lang w:eastAsia="ja-JP"/>
        </w:rPr>
        <w:t>につながる可能性も</w:t>
      </w:r>
      <w:r w:rsidRPr="00F81ABC">
        <w:rPr>
          <w:rFonts w:ascii="メイリオ" w:eastAsia="メイリオ" w:hAnsi="メイリオ" w:cs="メイリオ" w:hint="eastAsia"/>
          <w:sz w:val="18"/>
          <w:szCs w:val="18"/>
          <w:lang w:eastAsia="ja-JP"/>
        </w:rPr>
        <w:t>あります</w:t>
      </w:r>
    </w:p>
    <w:p w14:paraId="4107317E" w14:textId="71A079C6" w:rsidR="00D54CFB" w:rsidRPr="002C4D0C" w:rsidRDefault="00D54CFB" w:rsidP="000B59EF">
      <w:pPr>
        <w:pStyle w:val="HeadingIbrahim2"/>
        <w:rPr>
          <w:lang w:eastAsia="ja-JP"/>
        </w:rPr>
      </w:pPr>
      <w:r w:rsidRPr="002C4D0C">
        <w:rPr>
          <w:lang w:eastAsia="ja-JP"/>
        </w:rPr>
        <w:t>3.</w:t>
      </w:r>
      <w:r w:rsidR="001A19BA" w:rsidRPr="002C4D0C">
        <w:rPr>
          <w:lang w:eastAsia="ja-JP"/>
        </w:rPr>
        <w:t>2</w:t>
      </w:r>
      <w:r w:rsidRPr="002C4D0C">
        <w:rPr>
          <w:lang w:eastAsia="ja-JP"/>
        </w:rPr>
        <w:t xml:space="preserve"> </w:t>
      </w:r>
      <w:r w:rsidR="00B50318">
        <w:rPr>
          <w:rFonts w:ascii="メイリオ" w:eastAsia="メイリオ" w:hAnsi="メイリオ" w:cs="メイリオ" w:hint="eastAsia"/>
          <w:lang w:eastAsia="ja-JP"/>
        </w:rPr>
        <w:t>オープンソース監査を委託すべきか？</w:t>
      </w:r>
    </w:p>
    <w:p w14:paraId="742090F4" w14:textId="0D85E3A8" w:rsidR="009A7D8B" w:rsidRPr="00ED4106" w:rsidRDefault="00332ECA" w:rsidP="00332EC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一つの共通的な</w:t>
      </w:r>
      <w:r w:rsidR="00E90CF1">
        <w:rPr>
          <w:rFonts w:ascii="メイリオ" w:eastAsia="メイリオ" w:hAnsi="メイリオ" w:cs="メイリオ" w:hint="eastAsia"/>
          <w:sz w:val="18"/>
          <w:szCs w:val="18"/>
          <w:lang w:eastAsia="ja-JP"/>
        </w:rPr>
        <w:t>疑問</w:t>
      </w:r>
      <w:r>
        <w:rPr>
          <w:rFonts w:ascii="メイリオ" w:eastAsia="メイリオ" w:hAnsi="メイリオ" w:cs="メイリオ" w:hint="eastAsia"/>
          <w:sz w:val="18"/>
          <w:szCs w:val="18"/>
          <w:lang w:eastAsia="ja-JP"/>
        </w:rPr>
        <w:t>として、</w:t>
      </w:r>
      <w:r w:rsidR="00A11D84">
        <w:rPr>
          <w:rFonts w:ascii="メイリオ" w:eastAsia="メイリオ" w:hAnsi="メイリオ" w:cs="メイリオ" w:hint="eastAsia"/>
          <w:sz w:val="18"/>
          <w:szCs w:val="18"/>
          <w:lang w:eastAsia="ja-JP"/>
        </w:rPr>
        <w:t>そもそも</w:t>
      </w:r>
      <w:r>
        <w:rPr>
          <w:rFonts w:ascii="メイリオ" w:eastAsia="メイリオ" w:hAnsi="メイリオ" w:cs="メイリオ" w:hint="eastAsia"/>
          <w:sz w:val="18"/>
          <w:szCs w:val="18"/>
          <w:lang w:eastAsia="ja-JP"/>
        </w:rPr>
        <w:t>オープンソース</w:t>
      </w:r>
      <w:r w:rsidR="00A11D84">
        <w:rPr>
          <w:rFonts w:ascii="メイリオ" w:eastAsia="メイリオ" w:hAnsi="メイリオ" w:cs="メイリオ" w:hint="eastAsia"/>
          <w:sz w:val="18"/>
          <w:szCs w:val="18"/>
          <w:lang w:eastAsia="ja-JP"/>
        </w:rPr>
        <w:t>監査が必要なのか、という話があります。そ</w:t>
      </w:r>
      <w:r w:rsidR="00ED4106">
        <w:rPr>
          <w:rFonts w:ascii="メイリオ" w:eastAsia="メイリオ" w:hAnsi="メイリオ" w:cs="メイリオ" w:hint="eastAsia"/>
          <w:sz w:val="18"/>
          <w:szCs w:val="18"/>
          <w:lang w:eastAsia="ja-JP"/>
        </w:rPr>
        <w:t>の</w:t>
      </w:r>
      <w:r w:rsidR="00E90CF1">
        <w:rPr>
          <w:rFonts w:ascii="メイリオ" w:eastAsia="メイリオ" w:hAnsi="メイリオ" w:cs="メイリオ" w:hint="eastAsia"/>
          <w:sz w:val="18"/>
          <w:szCs w:val="18"/>
          <w:lang w:eastAsia="ja-JP"/>
        </w:rPr>
        <w:t>疑問</w:t>
      </w:r>
      <w:r w:rsidR="00ED4106">
        <w:rPr>
          <w:rFonts w:ascii="メイリオ" w:eastAsia="メイリオ" w:hAnsi="メイリオ" w:cs="メイリオ" w:hint="eastAsia"/>
          <w:sz w:val="18"/>
          <w:szCs w:val="18"/>
          <w:lang w:eastAsia="ja-JP"/>
        </w:rPr>
        <w:t>への答えは企業</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D34803">
        <w:rPr>
          <w:rFonts w:ascii="メイリオ" w:eastAsia="メイリオ" w:hAnsi="メイリオ" w:cs="メイリオ" w:hint="eastAsia"/>
          <w:sz w:val="18"/>
          <w:szCs w:val="18"/>
          <w:lang w:eastAsia="ja-JP"/>
        </w:rPr>
        <w:t>、買収の</w:t>
      </w:r>
      <w:r w:rsidR="00ED4106">
        <w:rPr>
          <w:rFonts w:ascii="メイリオ" w:eastAsia="メイリオ" w:hAnsi="メイリオ" w:cs="メイリオ" w:hint="eastAsia"/>
          <w:sz w:val="18"/>
          <w:szCs w:val="18"/>
          <w:lang w:eastAsia="ja-JP"/>
        </w:rPr>
        <w:t>目的</w:t>
      </w:r>
      <w:r w:rsidR="00D34803">
        <w:rPr>
          <w:rFonts w:ascii="メイリオ" w:eastAsia="メイリオ" w:hAnsi="メイリオ" w:cs="メイリオ" w:hint="eastAsia"/>
          <w:sz w:val="18"/>
          <w:szCs w:val="18"/>
          <w:lang w:eastAsia="ja-JP"/>
        </w:rPr>
        <w:t>によ</w:t>
      </w:r>
      <w:r w:rsidR="00DB76CA">
        <w:rPr>
          <w:rFonts w:ascii="メイリオ" w:eastAsia="メイリオ" w:hAnsi="メイリオ" w:cs="メイリオ" w:hint="eastAsia"/>
          <w:sz w:val="18"/>
          <w:szCs w:val="18"/>
          <w:lang w:eastAsia="ja-JP"/>
        </w:rPr>
        <w:t>って</w:t>
      </w:r>
      <w:r w:rsidR="00ED4106">
        <w:rPr>
          <w:rFonts w:ascii="メイリオ" w:eastAsia="メイリオ" w:hAnsi="メイリオ" w:cs="メイリオ" w:hint="eastAsia"/>
          <w:sz w:val="18"/>
          <w:szCs w:val="18"/>
          <w:lang w:eastAsia="ja-JP"/>
        </w:rPr>
        <w:t>、</w:t>
      </w:r>
      <w:r w:rsidR="00D34803">
        <w:rPr>
          <w:rFonts w:ascii="メイリオ" w:eastAsia="メイリオ" w:hAnsi="メイリオ" w:cs="メイリオ" w:hint="eastAsia"/>
          <w:sz w:val="18"/>
          <w:szCs w:val="18"/>
          <w:lang w:eastAsia="ja-JP"/>
        </w:rPr>
        <w:t>また</w:t>
      </w:r>
      <w:r w:rsidR="00ED4106">
        <w:rPr>
          <w:rFonts w:ascii="メイリオ" w:eastAsia="メイリオ" w:hAnsi="メイリオ" w:cs="メイリオ" w:hint="eastAsia"/>
          <w:sz w:val="18"/>
          <w:szCs w:val="18"/>
          <w:lang w:eastAsia="ja-JP"/>
        </w:rPr>
        <w:t>ソースコードのサイズによって異なります</w:t>
      </w:r>
      <w:r w:rsidR="00A11D84">
        <w:rPr>
          <w:rFonts w:ascii="メイリオ" w:eastAsia="メイリオ" w:hAnsi="メイリオ" w:cs="メイリオ" w:hint="eastAsia"/>
          <w:sz w:val="18"/>
          <w:szCs w:val="18"/>
          <w:lang w:eastAsia="ja-JP"/>
        </w:rPr>
        <w:t>。たとえば、</w:t>
      </w:r>
      <w:r w:rsidR="00795409">
        <w:rPr>
          <w:rFonts w:ascii="メイリオ" w:eastAsia="メイリオ" w:hAnsi="メイリオ" w:cs="メイリオ" w:hint="eastAsia"/>
          <w:sz w:val="18"/>
          <w:szCs w:val="18"/>
          <w:lang w:eastAsia="ja-JP"/>
        </w:rPr>
        <w:t>小規模な買収</w:t>
      </w:r>
      <w:r w:rsidR="00DB76CA">
        <w:rPr>
          <w:rFonts w:ascii="メイリオ" w:eastAsia="メイリオ" w:hAnsi="メイリオ" w:cs="メイリオ" w:hint="eastAsia"/>
          <w:sz w:val="18"/>
          <w:szCs w:val="18"/>
          <w:lang w:eastAsia="ja-JP"/>
        </w:rPr>
        <w:t>の場合</w:t>
      </w:r>
      <w:r w:rsidR="00795409">
        <w:rPr>
          <w:rFonts w:ascii="メイリオ" w:eastAsia="メイリオ" w:hAnsi="メイリオ" w:cs="メイリオ" w:hint="eastAsia"/>
          <w:sz w:val="18"/>
          <w:szCs w:val="18"/>
          <w:lang w:eastAsia="ja-JP"/>
        </w:rPr>
        <w:t>、買収対象企業からオープンソースの部品表（</w:t>
      </w:r>
      <w:r w:rsidR="009A7D8B">
        <w:rPr>
          <w:rFonts w:ascii="メイリオ" w:eastAsia="メイリオ" w:hAnsi="メイリオ" w:cs="メイリオ" w:hint="eastAsia"/>
          <w:sz w:val="18"/>
          <w:szCs w:val="18"/>
          <w:lang w:eastAsia="ja-JP"/>
        </w:rPr>
        <w:t>Bill</w:t>
      </w:r>
      <w:r w:rsidR="009A7D8B">
        <w:rPr>
          <w:rFonts w:ascii="メイリオ" w:eastAsia="メイリオ" w:hAnsi="メイリオ" w:cs="メイリオ"/>
          <w:sz w:val="18"/>
          <w:szCs w:val="18"/>
          <w:lang w:eastAsia="ja-JP"/>
        </w:rPr>
        <w:t xml:space="preserve"> </w:t>
      </w:r>
      <w:r w:rsidR="00795409">
        <w:rPr>
          <w:rFonts w:ascii="メイリオ" w:eastAsia="メイリオ" w:hAnsi="メイリオ" w:cs="メイリオ" w:hint="eastAsia"/>
          <w:sz w:val="18"/>
          <w:szCs w:val="18"/>
          <w:lang w:eastAsia="ja-JP"/>
        </w:rPr>
        <w:t>of Material, BoM</w:t>
      </w:r>
      <w:r w:rsidR="00DE3ADE">
        <w:rPr>
          <w:rFonts w:ascii="メイリオ" w:eastAsia="メイリオ" w:hAnsi="メイリオ" w:cs="メイリオ" w:hint="eastAsia"/>
          <w:sz w:val="18"/>
          <w:szCs w:val="18"/>
          <w:lang w:eastAsia="ja-JP"/>
        </w:rPr>
        <w:t>）</w:t>
      </w:r>
      <w:r w:rsidR="00DB76CA">
        <w:rPr>
          <w:rFonts w:ascii="メイリオ" w:eastAsia="メイリオ" w:hAnsi="メイリオ" w:cs="メイリオ" w:hint="eastAsia"/>
          <w:sz w:val="18"/>
          <w:szCs w:val="18"/>
          <w:lang w:eastAsia="ja-JP"/>
        </w:rPr>
        <w:t>の</w:t>
      </w:r>
      <w:r w:rsidR="00D34803">
        <w:rPr>
          <w:rFonts w:ascii="メイリオ" w:eastAsia="メイリオ" w:hAnsi="メイリオ" w:cs="メイリオ" w:hint="eastAsia"/>
          <w:sz w:val="18"/>
          <w:szCs w:val="18"/>
          <w:lang w:eastAsia="ja-JP"/>
        </w:rPr>
        <w:t>提供</w:t>
      </w:r>
      <w:r w:rsidR="00DB76CA">
        <w:rPr>
          <w:rFonts w:ascii="メイリオ" w:eastAsia="メイリオ" w:hAnsi="メイリオ" w:cs="メイリオ" w:hint="eastAsia"/>
          <w:sz w:val="18"/>
          <w:szCs w:val="18"/>
          <w:lang w:eastAsia="ja-JP"/>
        </w:rPr>
        <w:t>を受けることができ</w:t>
      </w:r>
      <w:r w:rsidR="00D34803">
        <w:rPr>
          <w:rFonts w:ascii="メイリオ" w:eastAsia="メイリオ" w:hAnsi="メイリオ" w:cs="メイリオ" w:hint="eastAsia"/>
          <w:sz w:val="18"/>
          <w:szCs w:val="18"/>
          <w:lang w:eastAsia="ja-JP"/>
        </w:rPr>
        <w:t>れば、それ</w:t>
      </w:r>
      <w:r w:rsidR="00DE3ADE">
        <w:rPr>
          <w:rFonts w:ascii="メイリオ" w:eastAsia="メイリオ" w:hAnsi="メイリオ" w:cs="メイリオ" w:hint="eastAsia"/>
          <w:sz w:val="18"/>
          <w:szCs w:val="18"/>
          <w:lang w:eastAsia="ja-JP"/>
        </w:rPr>
        <w:t>をレビュー</w:t>
      </w:r>
      <w:r w:rsidR="00D34803">
        <w:rPr>
          <w:rFonts w:ascii="メイリオ" w:eastAsia="メイリオ" w:hAnsi="メイリオ" w:cs="メイリオ" w:hint="eastAsia"/>
          <w:sz w:val="18"/>
          <w:szCs w:val="18"/>
          <w:lang w:eastAsia="ja-JP"/>
        </w:rPr>
        <w:t>し、</w:t>
      </w:r>
      <w:r w:rsidR="00795409">
        <w:rPr>
          <w:rFonts w:ascii="メイリオ" w:eastAsia="メイリオ" w:hAnsi="メイリオ" w:cs="メイリオ" w:hint="eastAsia"/>
          <w:sz w:val="18"/>
          <w:szCs w:val="18"/>
          <w:lang w:eastAsia="ja-JP"/>
        </w:rPr>
        <w:t>エンジ</w:t>
      </w:r>
      <w:r w:rsidR="000D34E9">
        <w:rPr>
          <w:rFonts w:ascii="メイリオ" w:eastAsia="メイリオ" w:hAnsi="メイリオ" w:cs="メイリオ" w:hint="eastAsia"/>
          <w:sz w:val="18"/>
          <w:szCs w:val="18"/>
          <w:lang w:eastAsia="ja-JP"/>
        </w:rPr>
        <w:t>ニ</w:t>
      </w:r>
      <w:r w:rsidR="00795409">
        <w:rPr>
          <w:rFonts w:ascii="メイリオ" w:eastAsia="メイリオ" w:hAnsi="メイリオ" w:cs="メイリオ" w:hint="eastAsia"/>
          <w:sz w:val="18"/>
          <w:szCs w:val="18"/>
          <w:lang w:eastAsia="ja-JP"/>
        </w:rPr>
        <w:t>アリング</w:t>
      </w:r>
      <w:r w:rsidR="00D425FB">
        <w:rPr>
          <w:rFonts w:ascii="メイリオ" w:eastAsia="メイリオ" w:hAnsi="メイリオ" w:cs="メイリオ" w:hint="eastAsia"/>
          <w:sz w:val="18"/>
          <w:szCs w:val="18"/>
          <w:lang w:eastAsia="ja-JP"/>
        </w:rPr>
        <w:t xml:space="preserve"> リーダーと共にオープンソース実務について議論</w:t>
      </w:r>
      <w:r w:rsidR="009A7D8B">
        <w:rPr>
          <w:rFonts w:ascii="メイリオ" w:eastAsia="メイリオ" w:hAnsi="メイリオ" w:cs="メイリオ" w:hint="eastAsia"/>
          <w:sz w:val="18"/>
          <w:szCs w:val="18"/>
          <w:lang w:eastAsia="ja-JP"/>
        </w:rPr>
        <w:t>を実施する</w:t>
      </w:r>
      <w:r w:rsidR="00D34803">
        <w:rPr>
          <w:rFonts w:ascii="メイリオ" w:eastAsia="メイリオ" w:hAnsi="メイリオ" w:cs="メイリオ" w:hint="eastAsia"/>
          <w:sz w:val="18"/>
          <w:szCs w:val="18"/>
          <w:lang w:eastAsia="ja-JP"/>
        </w:rPr>
        <w:t>だけ</w:t>
      </w:r>
      <w:r w:rsidR="00E90CF1">
        <w:rPr>
          <w:rFonts w:ascii="メイリオ" w:eastAsia="メイリオ" w:hAnsi="メイリオ" w:cs="メイリオ" w:hint="eastAsia"/>
          <w:sz w:val="18"/>
          <w:szCs w:val="18"/>
          <w:lang w:eastAsia="ja-JP"/>
        </w:rPr>
        <w:t>でよ</w:t>
      </w:r>
      <w:r w:rsidR="00D34803">
        <w:rPr>
          <w:rFonts w:ascii="メイリオ" w:eastAsia="メイリオ" w:hAnsi="メイリオ" w:cs="メイリオ" w:hint="eastAsia"/>
          <w:sz w:val="18"/>
          <w:szCs w:val="18"/>
          <w:lang w:eastAsia="ja-JP"/>
        </w:rPr>
        <w:t>しとする</w:t>
      </w:r>
      <w:r w:rsidR="009A7D8B">
        <w:rPr>
          <w:rFonts w:ascii="メイリオ" w:eastAsia="メイリオ" w:hAnsi="メイリオ" w:cs="メイリオ" w:hint="eastAsia"/>
          <w:sz w:val="18"/>
          <w:szCs w:val="18"/>
          <w:lang w:eastAsia="ja-JP"/>
        </w:rPr>
        <w:t>企業も</w:t>
      </w:r>
      <w:r w:rsidR="00D34803">
        <w:rPr>
          <w:rFonts w:ascii="メイリオ" w:eastAsia="メイリオ" w:hAnsi="メイリオ" w:cs="メイリオ" w:hint="eastAsia"/>
          <w:sz w:val="18"/>
          <w:szCs w:val="18"/>
          <w:lang w:eastAsia="ja-JP"/>
        </w:rPr>
        <w:t>あり</w:t>
      </w:r>
      <w:r w:rsidR="009A7D8B">
        <w:rPr>
          <w:rFonts w:ascii="メイリオ" w:eastAsia="メイリオ" w:hAnsi="メイリオ" w:cs="メイリオ" w:hint="eastAsia"/>
          <w:sz w:val="18"/>
          <w:szCs w:val="18"/>
          <w:lang w:eastAsia="ja-JP"/>
        </w:rPr>
        <w:t>ます。買収の</w:t>
      </w:r>
      <w:r w:rsidR="005C4446">
        <w:rPr>
          <w:rFonts w:ascii="メイリオ" w:eastAsia="メイリオ" w:hAnsi="メイリオ" w:cs="メイリオ" w:hint="eastAsia"/>
          <w:sz w:val="18"/>
          <w:szCs w:val="18"/>
          <w:lang w:eastAsia="ja-JP"/>
        </w:rPr>
        <w:t>目的</w:t>
      </w:r>
      <w:r w:rsidR="009A7D8B">
        <w:rPr>
          <w:rFonts w:ascii="メイリオ" w:eastAsia="メイリオ" w:hAnsi="メイリオ" w:cs="メイリオ" w:hint="eastAsia"/>
          <w:sz w:val="18"/>
          <w:szCs w:val="18"/>
          <w:lang w:eastAsia="ja-JP"/>
        </w:rPr>
        <w:t>が</w:t>
      </w:r>
      <w:r w:rsidR="00E667C3">
        <w:rPr>
          <w:rFonts w:ascii="メイリオ" w:eastAsia="メイリオ" w:hAnsi="メイリオ" w:cs="メイリオ" w:hint="eastAsia"/>
          <w:sz w:val="18"/>
          <w:szCs w:val="18"/>
          <w:lang w:eastAsia="ja-JP"/>
        </w:rPr>
        <w:t>たとえ</w:t>
      </w:r>
      <w:r w:rsidR="009A7D8B">
        <w:rPr>
          <w:rFonts w:ascii="メイリオ" w:eastAsia="メイリオ" w:hAnsi="メイリオ" w:cs="メイリオ" w:hint="eastAsia"/>
          <w:sz w:val="18"/>
          <w:szCs w:val="18"/>
          <w:lang w:eastAsia="ja-JP"/>
        </w:rPr>
        <w:t>人材の獲得</w:t>
      </w:r>
      <w:r w:rsidR="00E667C3">
        <w:rPr>
          <w:rFonts w:ascii="メイリオ" w:eastAsia="メイリオ" w:hAnsi="メイリオ" w:cs="メイリオ" w:hint="eastAsia"/>
          <w:sz w:val="18"/>
          <w:szCs w:val="18"/>
          <w:lang w:eastAsia="ja-JP"/>
        </w:rPr>
        <w:t>に</w:t>
      </w:r>
      <w:r w:rsidR="009A7D8B">
        <w:rPr>
          <w:rFonts w:ascii="メイリオ" w:eastAsia="メイリオ" w:hAnsi="メイリオ" w:cs="メイリオ" w:hint="eastAsia"/>
          <w:sz w:val="18"/>
          <w:szCs w:val="18"/>
          <w:lang w:eastAsia="ja-JP"/>
        </w:rPr>
        <w:t>あったとしても、監査</w:t>
      </w:r>
      <w:r w:rsidR="00E667C3">
        <w:rPr>
          <w:rFonts w:ascii="メイリオ" w:eastAsia="メイリオ" w:hAnsi="メイリオ" w:cs="メイリオ" w:hint="eastAsia"/>
          <w:sz w:val="18"/>
          <w:szCs w:val="18"/>
          <w:lang w:eastAsia="ja-JP"/>
        </w:rPr>
        <w:t>をすること</w:t>
      </w:r>
      <w:r w:rsidR="004666F8">
        <w:rPr>
          <w:rFonts w:ascii="メイリオ" w:eastAsia="メイリオ" w:hAnsi="メイリオ" w:cs="メイリオ" w:hint="eastAsia"/>
          <w:sz w:val="18"/>
          <w:szCs w:val="18"/>
          <w:lang w:eastAsia="ja-JP"/>
        </w:rPr>
        <w:t>は</w:t>
      </w:r>
      <w:r w:rsidR="009A7D8B">
        <w:rPr>
          <w:rFonts w:ascii="メイリオ" w:eastAsia="メイリオ" w:hAnsi="メイリオ" w:cs="メイリオ" w:hint="eastAsia"/>
          <w:sz w:val="18"/>
          <w:szCs w:val="18"/>
          <w:lang w:eastAsia="ja-JP"/>
        </w:rPr>
        <w:t>出荷済み製品</w:t>
      </w:r>
      <w:r w:rsidR="004666F8">
        <w:rPr>
          <w:rFonts w:ascii="メイリオ" w:eastAsia="メイリオ" w:hAnsi="メイリオ" w:cs="メイリオ" w:hint="eastAsia"/>
          <w:sz w:val="18"/>
          <w:szCs w:val="18"/>
          <w:lang w:eastAsia="ja-JP"/>
        </w:rPr>
        <w:t>の過去の経緯として</w:t>
      </w:r>
      <w:r w:rsidR="00083903">
        <w:rPr>
          <w:rFonts w:ascii="メイリオ" w:eastAsia="メイリオ" w:hAnsi="メイリオ" w:cs="メイリオ" w:hint="eastAsia"/>
          <w:sz w:val="18"/>
          <w:szCs w:val="18"/>
          <w:lang w:eastAsia="ja-JP"/>
        </w:rPr>
        <w:t>引き継ぐ</w:t>
      </w:r>
      <w:r w:rsidR="009A7D8B">
        <w:rPr>
          <w:rFonts w:ascii="メイリオ" w:eastAsia="メイリオ" w:hAnsi="メイリオ" w:cs="メイリオ" w:hint="eastAsia"/>
          <w:sz w:val="18"/>
          <w:szCs w:val="18"/>
          <w:lang w:eastAsia="ja-JP"/>
        </w:rPr>
        <w:t>ライセンス義務</w:t>
      </w:r>
      <w:r w:rsidR="0031594C">
        <w:rPr>
          <w:rFonts w:ascii="メイリオ" w:eastAsia="メイリオ" w:hAnsi="メイリオ" w:cs="メイリオ" w:hint="eastAsia"/>
          <w:sz w:val="18"/>
          <w:szCs w:val="18"/>
          <w:lang w:eastAsia="ja-JP"/>
        </w:rPr>
        <w:t>からくる</w:t>
      </w:r>
      <w:r w:rsidR="00E90CF1">
        <w:rPr>
          <w:rFonts w:ascii="メイリオ" w:eastAsia="メイリオ" w:hAnsi="メイリオ" w:cs="メイリオ" w:hint="eastAsia"/>
          <w:sz w:val="18"/>
          <w:szCs w:val="18"/>
          <w:lang w:eastAsia="ja-JP"/>
        </w:rPr>
        <w:t>、</w:t>
      </w:r>
      <w:r w:rsidR="009A7D8B">
        <w:rPr>
          <w:rFonts w:ascii="メイリオ" w:eastAsia="メイリオ" w:hAnsi="メイリオ" w:cs="メイリオ" w:hint="eastAsia"/>
          <w:sz w:val="18"/>
          <w:szCs w:val="18"/>
          <w:lang w:eastAsia="ja-JP"/>
        </w:rPr>
        <w:t>明確に</w:t>
      </w:r>
      <w:r w:rsidR="00E90CF1">
        <w:rPr>
          <w:rFonts w:ascii="メイリオ" w:eastAsia="メイリオ" w:hAnsi="メイリオ" w:cs="メイリオ" w:hint="eastAsia"/>
          <w:sz w:val="18"/>
          <w:szCs w:val="18"/>
          <w:lang w:eastAsia="ja-JP"/>
        </w:rPr>
        <w:t>されていない</w:t>
      </w:r>
      <w:r w:rsidR="004666F8">
        <w:rPr>
          <w:rFonts w:ascii="メイリオ" w:eastAsia="メイリオ" w:hAnsi="メイリオ" w:cs="メイリオ" w:hint="eastAsia"/>
          <w:sz w:val="18"/>
          <w:szCs w:val="18"/>
          <w:lang w:eastAsia="ja-JP"/>
        </w:rPr>
        <w:t>責任</w:t>
      </w:r>
      <w:r w:rsidR="00044D12">
        <w:rPr>
          <w:rFonts w:ascii="メイリオ" w:eastAsia="メイリオ" w:hAnsi="メイリオ" w:cs="メイリオ" w:hint="eastAsia"/>
          <w:sz w:val="18"/>
          <w:szCs w:val="18"/>
          <w:lang w:eastAsia="ja-JP"/>
        </w:rPr>
        <w:t>がある</w:t>
      </w:r>
      <w:r w:rsidR="004666F8">
        <w:rPr>
          <w:rFonts w:ascii="メイリオ" w:eastAsia="メイリオ" w:hAnsi="メイリオ" w:cs="メイリオ" w:hint="eastAsia"/>
          <w:sz w:val="18"/>
          <w:szCs w:val="18"/>
          <w:lang w:eastAsia="ja-JP"/>
        </w:rPr>
        <w:t>の</w:t>
      </w:r>
      <w:r w:rsidR="00044D12">
        <w:rPr>
          <w:rFonts w:ascii="メイリオ" w:eastAsia="メイリオ" w:hAnsi="メイリオ" w:cs="メイリオ" w:hint="eastAsia"/>
          <w:sz w:val="18"/>
          <w:szCs w:val="18"/>
          <w:lang w:eastAsia="ja-JP"/>
        </w:rPr>
        <w:t>かどうかを明らかにする</w:t>
      </w:r>
      <w:r w:rsidR="00240C8C">
        <w:rPr>
          <w:rFonts w:ascii="メイリオ" w:eastAsia="メイリオ" w:hAnsi="メイリオ" w:cs="メイリオ" w:hint="eastAsia"/>
          <w:sz w:val="18"/>
          <w:szCs w:val="18"/>
          <w:lang w:eastAsia="ja-JP"/>
        </w:rPr>
        <w:t>のに有益</w:t>
      </w:r>
      <w:r w:rsidR="00E90CF1">
        <w:rPr>
          <w:rFonts w:ascii="メイリオ" w:eastAsia="メイリオ" w:hAnsi="メイリオ" w:cs="メイリオ" w:hint="eastAsia"/>
          <w:sz w:val="18"/>
          <w:szCs w:val="18"/>
          <w:lang w:eastAsia="ja-JP"/>
        </w:rPr>
        <w:t>なものとなるの</w:t>
      </w:r>
      <w:r w:rsidR="00DE3ADE">
        <w:rPr>
          <w:rFonts w:ascii="メイリオ" w:eastAsia="メイリオ" w:hAnsi="メイリオ" w:cs="メイリオ" w:hint="eastAsia"/>
          <w:sz w:val="18"/>
          <w:szCs w:val="18"/>
          <w:lang w:eastAsia="ja-JP"/>
        </w:rPr>
        <w:t>です。</w:t>
      </w:r>
    </w:p>
    <w:p w14:paraId="5CBF5B5D" w14:textId="346C937F" w:rsidR="00D54CFB" w:rsidRPr="002C4D0C" w:rsidRDefault="00D54CFB" w:rsidP="000B59EF">
      <w:pPr>
        <w:pStyle w:val="HeadingIbrahim2"/>
        <w:rPr>
          <w:lang w:eastAsia="ja-JP"/>
        </w:rPr>
      </w:pPr>
      <w:r w:rsidRPr="002C4D0C">
        <w:rPr>
          <w:lang w:eastAsia="ja-JP"/>
        </w:rPr>
        <w:t xml:space="preserve">3.3 </w:t>
      </w:r>
      <w:r w:rsidR="004666F8" w:rsidRPr="007B5EF4">
        <w:rPr>
          <w:rFonts w:ascii="メイリオ" w:eastAsia="メイリオ" w:hAnsi="メイリオ" w:cs="メイリオ" w:hint="eastAsia"/>
          <w:lang w:eastAsia="ja-JP"/>
        </w:rPr>
        <w:t>インプットとアウトプット</w:t>
      </w:r>
    </w:p>
    <w:p w14:paraId="4F909CA8" w14:textId="661411FE" w:rsidR="004666F8" w:rsidRPr="004666F8" w:rsidRDefault="004666F8" w:rsidP="004666F8">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監査プロセスでは主となるインプットが一つ、主となるアウトプット一つあります（図</w:t>
      </w:r>
      <w:r w:rsidR="008A3837">
        <w:rPr>
          <w:rFonts w:ascii="メイリオ" w:eastAsia="メイリオ" w:hAnsi="メイリオ" w:cs="メイリオ"/>
          <w:sz w:val="18"/>
          <w:szCs w:val="18"/>
          <w:lang w:eastAsia="ja-JP"/>
        </w:rPr>
        <w:t>4</w:t>
      </w:r>
      <w:r>
        <w:rPr>
          <w:rFonts w:ascii="メイリオ" w:eastAsia="メイリオ" w:hAnsi="メイリオ" w:cs="メイリオ" w:hint="eastAsia"/>
          <w:sz w:val="18"/>
          <w:szCs w:val="18"/>
          <w:lang w:eastAsia="ja-JP"/>
        </w:rPr>
        <w:t>）。プロセスのインプットは、買収</w:t>
      </w:r>
      <w:r w:rsidR="00DC1F76">
        <w:rPr>
          <w:rFonts w:ascii="メイリオ" w:eastAsia="メイリオ" w:hAnsi="メイリオ" w:cs="メイリオ" w:hint="eastAsia"/>
          <w:sz w:val="18"/>
          <w:szCs w:val="18"/>
          <w:lang w:eastAsia="ja-JP"/>
        </w:rPr>
        <w:t>取引</w:t>
      </w:r>
      <w:r w:rsidR="00015561">
        <w:rPr>
          <w:rFonts w:ascii="メイリオ" w:eastAsia="メイリオ" w:hAnsi="メイリオ" w:cs="メイリオ" w:hint="eastAsia"/>
          <w:sz w:val="18"/>
          <w:szCs w:val="18"/>
          <w:lang w:eastAsia="ja-JP"/>
        </w:rPr>
        <w:t>に</w:t>
      </w:r>
      <w:r w:rsidR="0087007B">
        <w:rPr>
          <w:rFonts w:ascii="メイリオ" w:eastAsia="メイリオ" w:hAnsi="メイリオ" w:cs="メイリオ" w:hint="eastAsia"/>
          <w:sz w:val="18"/>
          <w:szCs w:val="18"/>
          <w:lang w:eastAsia="ja-JP"/>
        </w:rPr>
        <w:t>関係する</w:t>
      </w:r>
      <w:r>
        <w:rPr>
          <w:rFonts w:ascii="メイリオ" w:eastAsia="メイリオ" w:hAnsi="メイリオ" w:cs="メイリオ" w:hint="eastAsia"/>
          <w:sz w:val="18"/>
          <w:szCs w:val="18"/>
          <w:lang w:eastAsia="ja-JP"/>
        </w:rPr>
        <w:t>ソフトウェア</w:t>
      </w:r>
      <w:r w:rsidR="00DC1F76">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スタック</w:t>
      </w:r>
      <w:r w:rsidR="00015561">
        <w:rPr>
          <w:rFonts w:ascii="メイリオ" w:eastAsia="メイリオ" w:hAnsi="メイリオ" w:cs="メイリオ" w:hint="eastAsia"/>
          <w:sz w:val="18"/>
          <w:szCs w:val="18"/>
          <w:lang w:eastAsia="ja-JP"/>
        </w:rPr>
        <w:t>全体</w:t>
      </w:r>
      <w:r w:rsidR="00DC1F76">
        <w:rPr>
          <w:rFonts w:ascii="メイリオ" w:eastAsia="メイリオ" w:hAnsi="メイリオ" w:cs="メイリオ" w:hint="eastAsia"/>
          <w:sz w:val="18"/>
          <w:szCs w:val="18"/>
          <w:lang w:eastAsia="ja-JP"/>
        </w:rPr>
        <w:t>となります。ここにはプロプライエタリ、オープンソース、そしてサード パーティソフトウェアがあります。プロセスの</w:t>
      </w:r>
      <w:r w:rsidR="0087007B">
        <w:rPr>
          <w:rFonts w:ascii="メイリオ" w:eastAsia="メイリオ" w:hAnsi="メイリオ" w:cs="メイリオ" w:hint="eastAsia"/>
          <w:sz w:val="18"/>
          <w:szCs w:val="18"/>
          <w:lang w:eastAsia="ja-JP"/>
        </w:rPr>
        <w:t>出力</w:t>
      </w:r>
      <w:r w:rsidR="00DC1F76">
        <w:rPr>
          <w:rFonts w:ascii="メイリオ" w:eastAsia="メイリオ" w:hAnsi="メイリオ" w:cs="メイリオ" w:hint="eastAsia"/>
          <w:sz w:val="18"/>
          <w:szCs w:val="18"/>
          <w:lang w:eastAsia="ja-JP"/>
        </w:rPr>
        <w:t>側、つまり主となるアウトプットは詳細に</w:t>
      </w:r>
      <w:r w:rsidR="000D34E9">
        <w:rPr>
          <w:rFonts w:ascii="メイリオ" w:eastAsia="メイリオ" w:hAnsi="メイリオ" w:cs="メイリオ" w:hint="eastAsia"/>
          <w:sz w:val="18"/>
          <w:szCs w:val="18"/>
          <w:lang w:eastAsia="ja-JP"/>
        </w:rPr>
        <w:t>亘</w:t>
      </w:r>
      <w:r w:rsidR="00DC1F76">
        <w:rPr>
          <w:rFonts w:ascii="メイリオ" w:eastAsia="メイリオ" w:hAnsi="メイリオ" w:cs="メイリオ" w:hint="eastAsia"/>
          <w:sz w:val="18"/>
          <w:szCs w:val="18"/>
          <w:lang w:eastAsia="ja-JP"/>
        </w:rPr>
        <w:t>るオープンソースの部品表で</w:t>
      </w:r>
      <w:r w:rsidR="00E90CF1">
        <w:rPr>
          <w:rFonts w:ascii="メイリオ" w:eastAsia="メイリオ" w:hAnsi="メイリオ" w:cs="メイリオ" w:hint="eastAsia"/>
          <w:sz w:val="18"/>
          <w:szCs w:val="18"/>
          <w:lang w:eastAsia="ja-JP"/>
        </w:rPr>
        <w:t>あり</w:t>
      </w:r>
      <w:r w:rsidR="00DC1F76">
        <w:rPr>
          <w:rFonts w:ascii="メイリオ" w:eastAsia="メイリオ" w:hAnsi="メイリオ" w:cs="メイリオ" w:hint="eastAsia"/>
          <w:sz w:val="18"/>
          <w:szCs w:val="18"/>
          <w:lang w:eastAsia="ja-JP"/>
        </w:rPr>
        <w:t>、以下がリストされたものとなります。</w:t>
      </w:r>
    </w:p>
    <w:p w14:paraId="1A61E4DB" w14:textId="24F00C80" w:rsidR="00DC1F76" w:rsidRDefault="00DC1F76" w:rsidP="00AC342D">
      <w:pPr>
        <w:pStyle w:val="ListIbrahim1"/>
        <w:spacing w:line="240" w:lineRule="exact"/>
        <w:ind w:left="714" w:hanging="357"/>
        <w:rPr>
          <w:rFonts w:ascii="メイリオ" w:eastAsia="メイリオ" w:hAnsi="メイリオ" w:cs="メイリオ"/>
          <w:sz w:val="18"/>
          <w:lang w:eastAsia="ja-JP"/>
        </w:rPr>
      </w:pPr>
      <w:r>
        <w:rPr>
          <w:rFonts w:ascii="メイリオ" w:eastAsia="メイリオ" w:hAnsi="メイリオ" w:cs="メイリオ" w:hint="eastAsia"/>
          <w:sz w:val="18"/>
          <w:lang w:eastAsia="ja-JP"/>
        </w:rPr>
        <w:t>コンポーネントとして使用されているすべてのオープンソース ソフトウェア、</w:t>
      </w:r>
      <w:r w:rsidR="00240C8C">
        <w:rPr>
          <w:rFonts w:ascii="メイリオ" w:eastAsia="メイリオ" w:hAnsi="メイリオ" w:cs="メイリオ" w:hint="eastAsia"/>
          <w:sz w:val="18"/>
          <w:lang w:eastAsia="ja-JP"/>
        </w:rPr>
        <w:t>それらの</w:t>
      </w:r>
      <w:r>
        <w:rPr>
          <w:rFonts w:ascii="メイリオ" w:eastAsia="メイリオ" w:hAnsi="メイリオ" w:cs="メイリオ" w:hint="eastAsia"/>
          <w:sz w:val="18"/>
          <w:lang w:eastAsia="ja-JP"/>
        </w:rPr>
        <w:t>起源</w:t>
      </w:r>
      <w:r w:rsidR="00240C8C">
        <w:rPr>
          <w:rFonts w:ascii="メイリオ" w:eastAsia="メイリオ" w:hAnsi="メイリオ" w:cs="メイリオ" w:hint="eastAsia"/>
          <w:sz w:val="18"/>
          <w:lang w:eastAsia="ja-JP"/>
        </w:rPr>
        <w:t>および</w:t>
      </w:r>
      <w:r>
        <w:rPr>
          <w:rFonts w:ascii="メイリオ" w:eastAsia="メイリオ" w:hAnsi="メイリオ" w:cs="メイリオ" w:hint="eastAsia"/>
          <w:sz w:val="18"/>
          <w:lang w:eastAsia="ja-JP"/>
        </w:rPr>
        <w:t>ライセンス</w:t>
      </w:r>
    </w:p>
    <w:p w14:paraId="24A50A20" w14:textId="547D8101" w:rsidR="004666F8" w:rsidRPr="006701EF" w:rsidRDefault="00DC1F76" w:rsidP="00AC342D">
      <w:pPr>
        <w:pStyle w:val="ListIbrahim1"/>
        <w:spacing w:line="240" w:lineRule="exact"/>
        <w:ind w:left="714" w:hanging="357"/>
        <w:rPr>
          <w:rFonts w:ascii="メイリオ" w:eastAsia="メイリオ" w:hAnsi="メイリオ" w:cs="メイリオ"/>
          <w:sz w:val="18"/>
          <w:lang w:eastAsia="ja-JP"/>
          <w:rPrChange w:id="99" w:author="The Linux Foundation Japan" w:date="2018-01-28T19:59:00Z">
            <w:rPr>
              <w:lang w:eastAsia="ja-JP"/>
            </w:rPr>
          </w:rPrChange>
        </w:rPr>
      </w:pPr>
      <w:r w:rsidRPr="00DC1F76">
        <w:rPr>
          <w:rFonts w:ascii="メイリオ" w:eastAsia="メイリオ" w:hAnsi="メイリオ" w:cs="メイリオ" w:hint="eastAsia"/>
          <w:sz w:val="18"/>
          <w:lang w:eastAsia="ja-JP"/>
        </w:rPr>
        <w:t>プロプライエタリもしくはサードパーティ</w:t>
      </w:r>
      <w:r w:rsidR="00E00EA2">
        <w:rPr>
          <w:rFonts w:ascii="メイリオ" w:eastAsia="メイリオ" w:hAnsi="メイリオ" w:cs="メイリオ" w:hint="eastAsia"/>
          <w:sz w:val="18"/>
          <w:lang w:eastAsia="ja-JP"/>
        </w:rPr>
        <w:t xml:space="preserve"> </w:t>
      </w:r>
      <w:r w:rsidR="00240C8C">
        <w:rPr>
          <w:rFonts w:ascii="メイリオ" w:eastAsia="メイリオ" w:hAnsi="メイリオ" w:cs="メイリオ" w:hint="eastAsia"/>
          <w:sz w:val="18"/>
          <w:lang w:eastAsia="ja-JP"/>
        </w:rPr>
        <w:t>ソフトウェアで使用された</w:t>
      </w:r>
      <w:r w:rsidRPr="00DC1F76">
        <w:rPr>
          <w:rFonts w:ascii="メイリオ" w:eastAsia="メイリオ" w:hAnsi="メイリオ" w:cs="メイリオ" w:hint="eastAsia"/>
          <w:sz w:val="18"/>
          <w:lang w:eastAsia="ja-JP"/>
        </w:rPr>
        <w:t>すべてのオープンソースのスニペット、その起源となるコンポーネントおよび確認されたライセンス</w:t>
      </w:r>
    </w:p>
    <w:p w14:paraId="338CD747" w14:textId="5EA5DF2F" w:rsidR="007F350C" w:rsidRDefault="007860FA" w:rsidP="007F350C">
      <w:pPr>
        <w:pStyle w:val="Figure1"/>
      </w:pPr>
      <w:r>
        <w:rPr>
          <w:noProof/>
        </w:rPr>
        <w:drawing>
          <wp:inline distT="0" distB="0" distL="0" distR="0" wp14:anchorId="49C77FE7" wp14:editId="76D82F92">
            <wp:extent cx="4914900" cy="1552575"/>
            <wp:effectExtent l="0" t="0" r="0" b="9525"/>
            <wp:docPr id="20" name="図 20" descr="C:\Users\maabou\Desktop\capture3\2018-01-13 18_14_4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abou\Desktop\capture3\2018-01-13 18_14_48-Figures_M&amp;A_paper_JP.pptx - Microsoft PowerPoi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552575"/>
                    </a:xfrm>
                    <a:prstGeom prst="rect">
                      <a:avLst/>
                    </a:prstGeom>
                    <a:noFill/>
                    <a:ln>
                      <a:noFill/>
                    </a:ln>
                  </pic:spPr>
                </pic:pic>
              </a:graphicData>
            </a:graphic>
          </wp:inline>
        </w:drawing>
      </w:r>
    </w:p>
    <w:p w14:paraId="7387E6AA" w14:textId="14F0517E" w:rsidR="007F350C" w:rsidRPr="007F350C" w:rsidRDefault="007F350C" w:rsidP="00E00EA2">
      <w:pPr>
        <w:pStyle w:val="FigureCaption"/>
        <w:rPr>
          <w:rFonts w:ascii="メイリオ" w:eastAsia="メイリオ" w:hAnsi="メイリオ" w:cs="メイリオ"/>
          <w:sz w:val="16"/>
        </w:rPr>
      </w:pPr>
      <w:r w:rsidRPr="007F350C">
        <w:rPr>
          <w:rFonts w:ascii="メイリオ" w:eastAsia="メイリオ" w:hAnsi="メイリオ" w:cs="メイリオ" w:hint="eastAsia"/>
          <w:sz w:val="16"/>
        </w:rPr>
        <w:t>図</w:t>
      </w:r>
      <w:r w:rsidR="008A3837">
        <w:rPr>
          <w:rFonts w:ascii="メイリオ" w:eastAsia="メイリオ" w:hAnsi="メイリオ" w:cs="メイリオ"/>
          <w:sz w:val="16"/>
        </w:rPr>
        <w:t>4</w:t>
      </w:r>
      <w:r w:rsidR="00E00EA2">
        <w:rPr>
          <w:rFonts w:ascii="メイリオ" w:eastAsia="メイリオ" w:hAnsi="メイリオ" w:cs="メイリオ" w:hint="eastAsia"/>
          <w:sz w:val="16"/>
        </w:rPr>
        <w:t>：</w:t>
      </w:r>
      <w:ins w:id="100" w:author="The Linux Foundation Japan" w:date="2018-01-28T19:57:00Z">
        <w:r w:rsidR="001935EA">
          <w:rPr>
            <w:rFonts w:ascii="メイリオ" w:eastAsia="メイリオ" w:hAnsi="メイリオ" w:cs="メイリオ" w:hint="eastAsia"/>
            <w:sz w:val="16"/>
          </w:rPr>
          <w:t>デューデリジェンスプロセスの</w:t>
        </w:r>
      </w:ins>
      <w:del w:id="101" w:author="The Linux Foundation Japan" w:date="2018-01-28T19:56:00Z">
        <w:r w:rsidR="00E00EA2" w:rsidDel="001935EA">
          <w:rPr>
            <w:rFonts w:ascii="メイリオ" w:eastAsia="メイリオ" w:hAnsi="メイリオ" w:cs="メイリオ" w:hint="eastAsia"/>
            <w:sz w:val="16"/>
          </w:rPr>
          <w:delText>監査プロセスにおける主な</w:delText>
        </w:r>
      </w:del>
      <w:r w:rsidR="00E00EA2">
        <w:rPr>
          <w:rFonts w:ascii="メイリオ" w:eastAsia="メイリオ" w:hAnsi="メイリオ" w:cs="メイリオ" w:hint="eastAsia"/>
          <w:sz w:val="16"/>
        </w:rPr>
        <w:t>インプットと</w:t>
      </w:r>
      <w:r w:rsidR="008A3837">
        <w:rPr>
          <w:rFonts w:ascii="メイリオ" w:eastAsia="メイリオ" w:hAnsi="メイリオ" w:cs="メイリオ" w:hint="eastAsia"/>
          <w:sz w:val="16"/>
        </w:rPr>
        <w:t>アウトプット</w:t>
      </w:r>
    </w:p>
    <w:p w14:paraId="74E85FB8" w14:textId="2E66C257" w:rsidR="007669CB" w:rsidRPr="002C4D0C" w:rsidRDefault="008B1862" w:rsidP="004A494D">
      <w:pPr>
        <w:pStyle w:val="HeadingIbrahim1"/>
        <w:rPr>
          <w:lang w:eastAsia="ja-JP"/>
        </w:rPr>
      </w:pPr>
      <w:bookmarkStart w:id="102" w:name="_Toc488161383"/>
      <w:bookmarkStart w:id="103" w:name="_Toc488161454"/>
      <w:bookmarkStart w:id="104" w:name="_Toc488161524"/>
      <w:bookmarkStart w:id="105" w:name="_Toc488161948"/>
      <w:bookmarkStart w:id="106" w:name="_Toc488162013"/>
      <w:bookmarkStart w:id="107" w:name="_Toc488162079"/>
      <w:bookmarkStart w:id="108" w:name="_Toc488316252"/>
      <w:bookmarkStart w:id="109" w:name="_Toc492046578"/>
      <w:bookmarkStart w:id="110" w:name="_Toc492046558"/>
      <w:bookmarkEnd w:id="102"/>
      <w:bookmarkEnd w:id="103"/>
      <w:bookmarkEnd w:id="104"/>
      <w:bookmarkEnd w:id="105"/>
      <w:bookmarkEnd w:id="106"/>
      <w:bookmarkEnd w:id="107"/>
      <w:bookmarkEnd w:id="108"/>
      <w:bookmarkEnd w:id="109"/>
      <w:bookmarkEnd w:id="110"/>
      <w:r w:rsidRPr="0071780D">
        <w:rPr>
          <w:rFonts w:cs="ProximaNova-Regular"/>
          <w:szCs w:val="36"/>
          <w:lang w:eastAsia="ja-JP"/>
        </w:rPr>
        <w:lastRenderedPageBreak/>
        <w:t>4.</w:t>
      </w:r>
      <w:r w:rsidRPr="002C4D0C">
        <w:rPr>
          <w:rFonts w:cs="ProximaNova-Regular"/>
          <w:sz w:val="32"/>
          <w:szCs w:val="36"/>
          <w:lang w:eastAsia="ja-JP"/>
        </w:rPr>
        <w:t xml:space="preserve"> </w:t>
      </w:r>
      <w:bookmarkStart w:id="111" w:name="_Toc488161384"/>
      <w:bookmarkStart w:id="112" w:name="_Toc488161455"/>
      <w:bookmarkStart w:id="113" w:name="_Toc488161525"/>
      <w:bookmarkStart w:id="114" w:name="_Toc488161949"/>
      <w:bookmarkStart w:id="115" w:name="_Toc488162014"/>
      <w:bookmarkStart w:id="116" w:name="_Toc488162080"/>
      <w:bookmarkStart w:id="117" w:name="_Toc488316253"/>
      <w:bookmarkStart w:id="118" w:name="_Toc492046579"/>
      <w:bookmarkStart w:id="119" w:name="_Toc492046559"/>
      <w:bookmarkStart w:id="120" w:name="_Toc492046560"/>
      <w:bookmarkEnd w:id="111"/>
      <w:bookmarkEnd w:id="112"/>
      <w:bookmarkEnd w:id="113"/>
      <w:bookmarkEnd w:id="114"/>
      <w:bookmarkEnd w:id="115"/>
      <w:bookmarkEnd w:id="116"/>
      <w:bookmarkEnd w:id="117"/>
      <w:bookmarkEnd w:id="118"/>
      <w:bookmarkEnd w:id="119"/>
      <w:r w:rsidR="003F12FC" w:rsidRPr="007B5EF4">
        <w:rPr>
          <w:rFonts w:ascii="メイリオ" w:eastAsia="メイリオ" w:hAnsi="メイリオ" w:cs="メイリオ" w:hint="eastAsia"/>
          <w:sz w:val="32"/>
          <w:lang w:eastAsia="ja-JP"/>
        </w:rPr>
        <w:t>監査業務のスコープを評価する</w:t>
      </w:r>
      <w:bookmarkEnd w:id="120"/>
    </w:p>
    <w:p w14:paraId="5E4C207A" w14:textId="3501C945" w:rsidR="000C0CFB" w:rsidRPr="000C0CFB" w:rsidRDefault="000C0CFB" w:rsidP="000C0CFB">
      <w:pPr>
        <w:pStyle w:val="bodyIbrahim1"/>
        <w:spacing w:line="240" w:lineRule="exact"/>
        <w:rPr>
          <w:rFonts w:ascii="メイリオ" w:eastAsia="メイリオ" w:hAnsi="メイリオ" w:cs="メイリオ"/>
          <w:sz w:val="18"/>
          <w:szCs w:val="18"/>
          <w:lang w:eastAsia="ja-JP"/>
        </w:rPr>
      </w:pPr>
      <w:r w:rsidRPr="000C0CFB">
        <w:rPr>
          <w:rFonts w:ascii="メイリオ" w:eastAsia="メイリオ" w:hAnsi="メイリオ" w:cs="メイリオ" w:hint="eastAsia"/>
          <w:sz w:val="18"/>
          <w:szCs w:val="18"/>
          <w:lang w:eastAsia="ja-JP"/>
        </w:rPr>
        <w:t>監査の</w:t>
      </w:r>
      <w:r w:rsidR="008D1D10">
        <w:rPr>
          <w:rFonts w:ascii="メイリオ" w:eastAsia="メイリオ" w:hAnsi="メイリオ" w:cs="メイリオ" w:hint="eastAsia"/>
          <w:sz w:val="18"/>
          <w:szCs w:val="18"/>
          <w:lang w:eastAsia="ja-JP"/>
        </w:rPr>
        <w:t>規模</w:t>
      </w:r>
      <w:r w:rsidRPr="000C0CFB">
        <w:rPr>
          <w:rFonts w:ascii="メイリオ" w:eastAsia="メイリオ" w:hAnsi="メイリオ" w:cs="メイリオ" w:hint="eastAsia"/>
          <w:sz w:val="18"/>
          <w:szCs w:val="18"/>
          <w:lang w:eastAsia="ja-JP"/>
        </w:rPr>
        <w:t>、スコープそしてコストは</w:t>
      </w:r>
      <w:r w:rsidR="008D1D10">
        <w:rPr>
          <w:rFonts w:ascii="メイリオ" w:eastAsia="メイリオ" w:hAnsi="メイリオ" w:cs="メイリオ" w:hint="eastAsia"/>
          <w:sz w:val="18"/>
          <w:szCs w:val="18"/>
          <w:lang w:eastAsia="ja-JP"/>
        </w:rPr>
        <w:t>合併</w:t>
      </w:r>
      <w:r w:rsidR="00643A9A">
        <w:rPr>
          <w:rFonts w:ascii="メイリオ" w:eastAsia="メイリオ" w:hAnsi="メイリオ" w:cs="メイリオ" w:hint="eastAsia"/>
          <w:sz w:val="18"/>
          <w:szCs w:val="18"/>
          <w:lang w:eastAsia="ja-JP"/>
        </w:rPr>
        <w:t>・</w:t>
      </w:r>
      <w:r w:rsidR="008D1D10">
        <w:rPr>
          <w:rFonts w:ascii="メイリオ" w:eastAsia="メイリオ" w:hAnsi="メイリオ" w:cs="メイリオ" w:hint="eastAsia"/>
          <w:sz w:val="18"/>
          <w:szCs w:val="18"/>
          <w:lang w:eastAsia="ja-JP"/>
        </w:rPr>
        <w:t>買収</w:t>
      </w:r>
      <w:r w:rsidRPr="000C0CFB">
        <w:rPr>
          <w:rFonts w:ascii="メイリオ" w:eastAsia="メイリオ" w:hAnsi="メイリオ" w:cs="メイリオ" w:hint="eastAsia"/>
          <w:sz w:val="18"/>
          <w:szCs w:val="18"/>
          <w:lang w:eastAsia="ja-JP"/>
        </w:rPr>
        <w:t>取引ごとに変わるもので、一般的にはソースコードのサイズと複雑さとともに増加します。オープンソース監査に対する（コストと時間の）見積もりを出すためには、監査人は</w:t>
      </w:r>
      <w:r w:rsidR="008D1D10" w:rsidRPr="000C0CFB">
        <w:rPr>
          <w:rFonts w:ascii="メイリオ" w:eastAsia="メイリオ" w:hAnsi="メイリオ" w:cs="メイリオ" w:hint="eastAsia"/>
          <w:sz w:val="18"/>
          <w:szCs w:val="18"/>
          <w:lang w:eastAsia="ja-JP"/>
        </w:rPr>
        <w:t>コードベース</w:t>
      </w:r>
      <w:r w:rsidR="008D1D10">
        <w:rPr>
          <w:rFonts w:ascii="メイリオ" w:eastAsia="メイリオ" w:hAnsi="メイリオ" w:cs="メイリオ" w:hint="eastAsia"/>
          <w:sz w:val="18"/>
          <w:szCs w:val="18"/>
          <w:lang w:eastAsia="ja-JP"/>
        </w:rPr>
        <w:t>の</w:t>
      </w:r>
      <w:r w:rsidRPr="000C0CFB">
        <w:rPr>
          <w:rFonts w:ascii="メイリオ" w:eastAsia="メイリオ" w:hAnsi="メイリオ" w:cs="メイリオ" w:hint="eastAsia"/>
          <w:sz w:val="18"/>
          <w:szCs w:val="18"/>
          <w:lang w:eastAsia="ja-JP"/>
        </w:rPr>
        <w:t>サイズ</w:t>
      </w:r>
      <w:r w:rsidR="008D1D10">
        <w:rPr>
          <w:rFonts w:ascii="メイリオ" w:eastAsia="メイリオ" w:hAnsi="メイリオ" w:cs="メイリオ" w:hint="eastAsia"/>
          <w:sz w:val="18"/>
          <w:szCs w:val="18"/>
          <w:lang w:eastAsia="ja-JP"/>
        </w:rPr>
        <w:t>とそ</w:t>
      </w:r>
      <w:r w:rsidRPr="000C0CFB">
        <w:rPr>
          <w:rFonts w:ascii="メイリオ" w:eastAsia="メイリオ" w:hAnsi="メイリオ" w:cs="メイリオ" w:hint="eastAsia"/>
          <w:sz w:val="18"/>
          <w:szCs w:val="18"/>
          <w:lang w:eastAsia="ja-JP"/>
        </w:rPr>
        <w:t>の特徴、そ</w:t>
      </w:r>
      <w:r w:rsidR="008D1D10">
        <w:rPr>
          <w:rFonts w:ascii="メイリオ" w:eastAsia="メイリオ" w:hAnsi="メイリオ" w:cs="メイリオ" w:hint="eastAsia"/>
          <w:sz w:val="18"/>
          <w:szCs w:val="18"/>
          <w:lang w:eastAsia="ja-JP"/>
        </w:rPr>
        <w:t>して</w:t>
      </w:r>
      <w:r w:rsidRPr="000C0CFB">
        <w:rPr>
          <w:rFonts w:ascii="メイリオ" w:eastAsia="メイリオ" w:hAnsi="メイリオ" w:cs="メイリオ" w:hint="eastAsia"/>
          <w:sz w:val="18"/>
          <w:szCs w:val="18"/>
          <w:lang w:eastAsia="ja-JP"/>
        </w:rPr>
        <w:t>プロジェクトの緊急性について基本的な理解をもつ必要があります。</w:t>
      </w:r>
    </w:p>
    <w:p w14:paraId="51F3FC28" w14:textId="6DF2255B" w:rsidR="000C0CFB" w:rsidRPr="00A53A30" w:rsidRDefault="000C0CFB" w:rsidP="00A53A30">
      <w:pPr>
        <w:pStyle w:val="bodyIbrahim1"/>
        <w:spacing w:line="240" w:lineRule="exact"/>
        <w:rPr>
          <w:rFonts w:ascii="メイリオ" w:eastAsia="メイリオ" w:hAnsi="メイリオ" w:cs="メイリオ"/>
          <w:sz w:val="18"/>
          <w:szCs w:val="18"/>
          <w:lang w:eastAsia="ja-JP"/>
        </w:rPr>
      </w:pPr>
      <w:r w:rsidRPr="00A53A30">
        <w:rPr>
          <w:rFonts w:ascii="メイリオ" w:eastAsia="メイリオ" w:hAnsi="メイリオ" w:cs="メイリオ" w:hint="eastAsia"/>
          <w:sz w:val="18"/>
          <w:szCs w:val="18"/>
          <w:lang w:eastAsia="ja-JP"/>
        </w:rPr>
        <w:t>監査人</w:t>
      </w:r>
      <w:r w:rsidR="008D1D10">
        <w:rPr>
          <w:rFonts w:ascii="メイリオ" w:eastAsia="メイリオ" w:hAnsi="メイリオ" w:cs="メイリオ" w:hint="eastAsia"/>
          <w:sz w:val="18"/>
          <w:szCs w:val="18"/>
          <w:lang w:eastAsia="ja-JP"/>
        </w:rPr>
        <w:t>が</w:t>
      </w:r>
      <w:r w:rsidRPr="00A53A30">
        <w:rPr>
          <w:rFonts w:ascii="メイリオ" w:eastAsia="メイリオ" w:hAnsi="メイリオ" w:cs="メイリオ" w:hint="eastAsia"/>
          <w:sz w:val="18"/>
          <w:szCs w:val="18"/>
          <w:lang w:eastAsia="ja-JP"/>
        </w:rPr>
        <w:t>挙</w:t>
      </w:r>
      <w:r w:rsidR="008D1D10">
        <w:rPr>
          <w:rFonts w:ascii="メイリオ" w:eastAsia="メイリオ" w:hAnsi="メイリオ" w:cs="メイリオ" w:hint="eastAsia"/>
          <w:sz w:val="18"/>
          <w:szCs w:val="18"/>
          <w:lang w:eastAsia="ja-JP"/>
        </w:rPr>
        <w:t>げ</w:t>
      </w:r>
      <w:r w:rsidRPr="00A53A30">
        <w:rPr>
          <w:rFonts w:ascii="メイリオ" w:eastAsia="メイリオ" w:hAnsi="メイリオ" w:cs="メイリオ" w:hint="eastAsia"/>
          <w:sz w:val="18"/>
          <w:szCs w:val="18"/>
          <w:lang w:eastAsia="ja-JP"/>
        </w:rPr>
        <w:t>るであろう最初の質問は、ソースコード</w:t>
      </w:r>
      <w:r w:rsidR="00D32985">
        <w:rPr>
          <w:rFonts w:ascii="メイリオ" w:eastAsia="メイリオ" w:hAnsi="メイリオ" w:cs="メイリオ" w:hint="eastAsia"/>
          <w:sz w:val="18"/>
          <w:szCs w:val="18"/>
          <w:lang w:eastAsia="ja-JP"/>
        </w:rPr>
        <w:t xml:space="preserve"> </w:t>
      </w:r>
      <w:r w:rsidRPr="00A53A30">
        <w:rPr>
          <w:rFonts w:ascii="メイリオ" w:eastAsia="メイリオ" w:hAnsi="メイリオ" w:cs="メイリオ" w:hint="eastAsia"/>
          <w:sz w:val="18"/>
          <w:szCs w:val="18"/>
          <w:lang w:eastAsia="ja-JP"/>
        </w:rPr>
        <w:t>ベース</w:t>
      </w:r>
      <w:r w:rsidR="005A4F2D" w:rsidRPr="00A53A30">
        <w:rPr>
          <w:rFonts w:ascii="メイリオ" w:eastAsia="メイリオ" w:hAnsi="メイリオ" w:cs="メイリオ" w:hint="eastAsia"/>
          <w:sz w:val="18"/>
          <w:szCs w:val="18"/>
          <w:lang w:eastAsia="ja-JP"/>
        </w:rPr>
        <w:t>のメトリクス</w:t>
      </w:r>
      <w:r w:rsidRPr="00A53A30">
        <w:rPr>
          <w:rFonts w:ascii="メイリオ" w:eastAsia="メイリオ" w:hAnsi="メイリオ" w:cs="メイリオ" w:hint="eastAsia"/>
          <w:sz w:val="18"/>
          <w:szCs w:val="18"/>
          <w:lang w:eastAsia="ja-JP"/>
        </w:rPr>
        <w:t>に関するもので</w:t>
      </w:r>
      <w:r w:rsidR="00032DD2" w:rsidRPr="00A53A30">
        <w:rPr>
          <w:rFonts w:ascii="メイリオ" w:eastAsia="メイリオ" w:hAnsi="メイリオ" w:cs="メイリオ" w:hint="eastAsia"/>
          <w:sz w:val="18"/>
          <w:szCs w:val="18"/>
          <w:lang w:eastAsia="ja-JP"/>
        </w:rPr>
        <w:t>しょう。たとえば、監査対象のコードベースのサイズ、ソースコードのライン数、ファイルの数などです。また、彼らとしては、コードベースが</w:t>
      </w:r>
      <w:r w:rsidR="00840CBF" w:rsidRPr="00A53A30">
        <w:rPr>
          <w:rFonts w:ascii="メイリオ" w:eastAsia="メイリオ" w:hAnsi="メイリオ" w:cs="メイリオ" w:hint="eastAsia"/>
          <w:sz w:val="18"/>
          <w:szCs w:val="18"/>
          <w:lang w:eastAsia="ja-JP"/>
        </w:rPr>
        <w:t>ソースコード</w:t>
      </w:r>
      <w:r w:rsidR="00A53A30" w:rsidRPr="00A53A30">
        <w:rPr>
          <w:rFonts w:ascii="メイリオ" w:eastAsia="メイリオ" w:hAnsi="メイリオ" w:cs="メイリオ" w:hint="eastAsia"/>
          <w:sz w:val="18"/>
          <w:szCs w:val="18"/>
          <w:lang w:eastAsia="ja-JP"/>
        </w:rPr>
        <w:t>だけ</w:t>
      </w:r>
      <w:r w:rsidR="00840CBF" w:rsidRPr="00A53A30">
        <w:rPr>
          <w:rFonts w:ascii="メイリオ" w:eastAsia="メイリオ" w:hAnsi="メイリオ" w:cs="メイリオ" w:hint="eastAsia"/>
          <w:sz w:val="18"/>
          <w:szCs w:val="18"/>
          <w:lang w:eastAsia="ja-JP"/>
        </w:rPr>
        <w:t>なのか、一方でバイナリファイルやコンフィグレーションファイル、ドキュメント、その他のファイルフォーマットのものを含んでいる</w:t>
      </w:r>
      <w:r w:rsidR="00D32985">
        <w:rPr>
          <w:rFonts w:ascii="メイリオ" w:eastAsia="メイリオ" w:hAnsi="メイリオ" w:cs="メイリオ" w:hint="eastAsia"/>
          <w:sz w:val="18"/>
          <w:szCs w:val="18"/>
          <w:lang w:eastAsia="ja-JP"/>
        </w:rPr>
        <w:t>のか、ということも</w:t>
      </w:r>
      <w:r w:rsidR="00840CBF" w:rsidRPr="00A53A30">
        <w:rPr>
          <w:rFonts w:ascii="メイリオ" w:eastAsia="メイリオ" w:hAnsi="メイリオ" w:cs="メイリオ" w:hint="eastAsia"/>
          <w:sz w:val="18"/>
          <w:szCs w:val="18"/>
          <w:lang w:eastAsia="ja-JP"/>
        </w:rPr>
        <w:t>質問するでしょう。監査</w:t>
      </w:r>
      <w:r w:rsidR="00A53A30" w:rsidRPr="00A53A30">
        <w:rPr>
          <w:rFonts w:ascii="メイリオ" w:eastAsia="メイリオ" w:hAnsi="メイリオ" w:cs="メイリオ" w:hint="eastAsia"/>
          <w:sz w:val="18"/>
          <w:szCs w:val="18"/>
          <w:lang w:eastAsia="ja-JP"/>
        </w:rPr>
        <w:t>対象の</w:t>
      </w:r>
      <w:r w:rsidR="00840CBF" w:rsidRPr="00A53A30">
        <w:rPr>
          <w:rFonts w:ascii="メイリオ" w:eastAsia="メイリオ" w:hAnsi="メイリオ" w:cs="メイリオ" w:hint="eastAsia"/>
          <w:sz w:val="18"/>
          <w:szCs w:val="18"/>
          <w:lang w:eastAsia="ja-JP"/>
        </w:rPr>
        <w:t>ファイルの拡張子</w:t>
      </w:r>
      <w:r w:rsidR="00D32985">
        <w:rPr>
          <w:rFonts w:ascii="メイリオ" w:eastAsia="メイリオ" w:hAnsi="メイリオ" w:cs="メイリオ" w:hint="eastAsia"/>
          <w:sz w:val="18"/>
          <w:szCs w:val="18"/>
          <w:lang w:eastAsia="ja-JP"/>
        </w:rPr>
        <w:t>を知るの</w:t>
      </w:r>
      <w:r w:rsidR="009964B0">
        <w:rPr>
          <w:rFonts w:ascii="メイリオ" w:eastAsia="メイリオ" w:hAnsi="メイリオ" w:cs="メイリオ" w:hint="eastAsia"/>
          <w:sz w:val="18"/>
          <w:szCs w:val="18"/>
          <w:lang w:eastAsia="ja-JP"/>
        </w:rPr>
        <w:t>はとき</w:t>
      </w:r>
      <w:r w:rsidR="00D32985">
        <w:rPr>
          <w:rFonts w:ascii="メイリオ" w:eastAsia="メイリオ" w:hAnsi="メイリオ" w:cs="メイリオ" w:hint="eastAsia"/>
          <w:sz w:val="18"/>
          <w:szCs w:val="18"/>
          <w:lang w:eastAsia="ja-JP"/>
        </w:rPr>
        <w:t>として、監査人にとっても有益なことなのです</w:t>
      </w:r>
      <w:r w:rsidR="00A53A30" w:rsidRPr="00A53A30">
        <w:rPr>
          <w:rFonts w:ascii="メイリオ" w:eastAsia="メイリオ" w:hAnsi="メイリオ" w:cs="メイリオ" w:hint="eastAsia"/>
          <w:sz w:val="18"/>
          <w:szCs w:val="18"/>
          <w:lang w:eastAsia="ja-JP"/>
        </w:rPr>
        <w:t>。</w:t>
      </w:r>
    </w:p>
    <w:p w14:paraId="56118CCE" w14:textId="3B99D116" w:rsidR="00A53A30" w:rsidRPr="00A53A30" w:rsidRDefault="00A53A3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成熟した企業では通常自社プロダクトやプロジェクトで使われているオープンソース コンポーネント、バージョンについて記録を残していきます。こういった情報は非常に有益で、監査人が見込むワークロードについての理解を向上させてくれます。</w:t>
      </w:r>
    </w:p>
    <w:p w14:paraId="16F6FDDB" w14:textId="4681C2C9" w:rsidR="00A53A30" w:rsidRPr="00A53A30" w:rsidRDefault="009964B0" w:rsidP="00A53A3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w:t>
      </w:r>
      <w:r w:rsidR="0087007B">
        <w:rPr>
          <w:rFonts w:ascii="メイリオ" w:eastAsia="メイリオ" w:hAnsi="メイリオ" w:cs="メイリオ" w:hint="eastAsia"/>
          <w:sz w:val="18"/>
          <w:szCs w:val="18"/>
          <w:lang w:eastAsia="ja-JP"/>
        </w:rPr>
        <w:t>費用</w:t>
      </w:r>
      <w:r>
        <w:rPr>
          <w:rFonts w:ascii="メイリオ" w:eastAsia="メイリオ" w:hAnsi="メイリオ" w:cs="メイリオ" w:hint="eastAsia"/>
          <w:sz w:val="18"/>
          <w:szCs w:val="18"/>
          <w:lang w:eastAsia="ja-JP"/>
        </w:rPr>
        <w:t>の議論</w:t>
      </w:r>
      <w:r w:rsidR="00F9047A">
        <w:rPr>
          <w:rFonts w:ascii="メイリオ" w:eastAsia="メイリオ" w:hAnsi="メイリオ" w:cs="メイリオ" w:hint="eastAsia"/>
          <w:sz w:val="18"/>
          <w:szCs w:val="18"/>
          <w:lang w:eastAsia="ja-JP"/>
        </w:rPr>
        <w:t>は規模</w:t>
      </w:r>
      <w:r w:rsidR="00A53A30">
        <w:rPr>
          <w:rFonts w:ascii="メイリオ" w:eastAsia="メイリオ" w:hAnsi="メイリオ" w:cs="メイリオ" w:hint="eastAsia"/>
          <w:sz w:val="18"/>
          <w:szCs w:val="18"/>
          <w:lang w:eastAsia="ja-JP"/>
        </w:rPr>
        <w:t>や</w:t>
      </w:r>
      <w:r w:rsidR="00F9047A">
        <w:rPr>
          <w:rFonts w:ascii="メイリオ" w:eastAsia="メイリオ" w:hAnsi="メイリオ" w:cs="メイリオ" w:hint="eastAsia"/>
          <w:sz w:val="18"/>
          <w:szCs w:val="18"/>
          <w:lang w:eastAsia="ja-JP"/>
        </w:rPr>
        <w:t>スコープ</w:t>
      </w:r>
      <w:r w:rsidR="00A53A30">
        <w:rPr>
          <w:rFonts w:ascii="メイリオ" w:eastAsia="メイリオ" w:hAnsi="メイリオ" w:cs="メイリオ" w:hint="eastAsia"/>
          <w:sz w:val="18"/>
          <w:szCs w:val="18"/>
          <w:lang w:eastAsia="ja-JP"/>
        </w:rPr>
        <w:t>に基づ</w:t>
      </w:r>
      <w:r w:rsidR="00BE288F">
        <w:rPr>
          <w:rFonts w:ascii="メイリオ" w:eastAsia="メイリオ" w:hAnsi="メイリオ" w:cs="メイリオ" w:hint="eastAsia"/>
          <w:sz w:val="18"/>
          <w:szCs w:val="18"/>
          <w:lang w:eastAsia="ja-JP"/>
        </w:rPr>
        <w:t>き</w:t>
      </w:r>
      <w:r w:rsidR="0031594C">
        <w:rPr>
          <w:rFonts w:ascii="メイリオ" w:eastAsia="メイリオ" w:hAnsi="メイリオ" w:cs="メイリオ" w:hint="eastAsia"/>
          <w:sz w:val="18"/>
          <w:szCs w:val="18"/>
          <w:lang w:eastAsia="ja-JP"/>
        </w:rPr>
        <w:t>監査</w:t>
      </w:r>
      <w:r w:rsidR="00A53A30">
        <w:rPr>
          <w:rFonts w:ascii="メイリオ" w:eastAsia="メイリオ" w:hAnsi="メイリオ" w:cs="メイリオ" w:hint="eastAsia"/>
          <w:sz w:val="18"/>
          <w:szCs w:val="18"/>
          <w:lang w:eastAsia="ja-JP"/>
        </w:rPr>
        <w:t>プロセスの中で</w:t>
      </w:r>
      <w:r w:rsidR="00F9047A">
        <w:rPr>
          <w:rFonts w:ascii="メイリオ" w:eastAsia="メイリオ" w:hAnsi="メイリオ" w:cs="メイリオ" w:hint="eastAsia"/>
          <w:sz w:val="18"/>
          <w:szCs w:val="18"/>
          <w:lang w:eastAsia="ja-JP"/>
        </w:rPr>
        <w:t>も</w:t>
      </w:r>
      <w:r w:rsidR="00A53A30">
        <w:rPr>
          <w:rFonts w:ascii="メイリオ" w:eastAsia="メイリオ" w:hAnsi="メイリオ" w:cs="メイリオ" w:hint="eastAsia"/>
          <w:sz w:val="18"/>
          <w:szCs w:val="18"/>
          <w:lang w:eastAsia="ja-JP"/>
        </w:rPr>
        <w:t>早期に起こる</w:t>
      </w:r>
      <w:r w:rsidR="00F9047A">
        <w:rPr>
          <w:rFonts w:ascii="メイリオ" w:eastAsia="メイリオ" w:hAnsi="メイリオ" w:cs="メイリオ" w:hint="eastAsia"/>
          <w:sz w:val="18"/>
          <w:szCs w:val="18"/>
          <w:lang w:eastAsia="ja-JP"/>
        </w:rPr>
        <w:t>ため、</w:t>
      </w:r>
      <w:r w:rsidR="004606ED">
        <w:rPr>
          <w:rFonts w:ascii="メイリオ" w:eastAsia="メイリオ" w:hAnsi="メイリオ" w:cs="メイリオ" w:hint="eastAsia"/>
          <w:sz w:val="18"/>
          <w:szCs w:val="18"/>
          <w:lang w:eastAsia="ja-JP"/>
        </w:rPr>
        <w:t>買収企業</w:t>
      </w:r>
      <w:r w:rsidR="0092580C">
        <w:rPr>
          <w:rFonts w:ascii="メイリオ" w:eastAsia="メイリオ" w:hAnsi="メイリオ" w:cs="メイリオ" w:hint="eastAsia"/>
          <w:sz w:val="18"/>
          <w:szCs w:val="18"/>
          <w:lang w:eastAsia="ja-JP"/>
        </w:rPr>
        <w:t>が</w:t>
      </w:r>
      <w:r w:rsidR="00A53A30">
        <w:rPr>
          <w:rFonts w:ascii="メイリオ" w:eastAsia="メイリオ" w:hAnsi="メイリオ" w:cs="メイリオ" w:hint="eastAsia"/>
          <w:sz w:val="18"/>
          <w:szCs w:val="18"/>
          <w:lang w:eastAsia="ja-JP"/>
        </w:rPr>
        <w:t>前述のような情報</w:t>
      </w:r>
      <w:r w:rsidR="00F9047A">
        <w:rPr>
          <w:rFonts w:ascii="メイリオ" w:eastAsia="メイリオ" w:hAnsi="メイリオ" w:cs="メイリオ" w:hint="eastAsia"/>
          <w:sz w:val="18"/>
          <w:szCs w:val="18"/>
          <w:lang w:eastAsia="ja-JP"/>
        </w:rPr>
        <w:t>のすべて</w:t>
      </w:r>
      <w:r w:rsidR="00ED25AF">
        <w:rPr>
          <w:rFonts w:ascii="メイリオ" w:eastAsia="メイリオ" w:hAnsi="メイリオ" w:cs="メイリオ" w:hint="eastAsia"/>
          <w:sz w:val="18"/>
          <w:szCs w:val="18"/>
          <w:lang w:eastAsia="ja-JP"/>
        </w:rPr>
        <w:t>にアクセス</w:t>
      </w:r>
      <w:r w:rsidR="0092580C">
        <w:rPr>
          <w:rFonts w:ascii="メイリオ" w:eastAsia="メイリオ" w:hAnsi="メイリオ" w:cs="メイリオ" w:hint="eastAsia"/>
          <w:sz w:val="18"/>
          <w:szCs w:val="18"/>
          <w:lang w:eastAsia="ja-JP"/>
        </w:rPr>
        <w:t>することができないかもしれません。少なくとも監査人は</w:t>
      </w:r>
      <w:r w:rsidR="00A53A30">
        <w:rPr>
          <w:rFonts w:ascii="メイリオ" w:eastAsia="メイリオ" w:hAnsi="メイリオ" w:cs="メイリオ" w:hint="eastAsia"/>
          <w:sz w:val="18"/>
          <w:szCs w:val="18"/>
          <w:lang w:eastAsia="ja-JP"/>
        </w:rPr>
        <w:t>スキャンするファイルの数を作業開始の前に理解しておく必要があります。</w:t>
      </w:r>
      <w:r w:rsidR="00F9047A">
        <w:rPr>
          <w:rFonts w:ascii="メイリオ" w:eastAsia="メイリオ" w:hAnsi="メイリオ" w:cs="メイリオ" w:hint="eastAsia"/>
          <w:sz w:val="18"/>
          <w:szCs w:val="18"/>
          <w:lang w:eastAsia="ja-JP"/>
        </w:rPr>
        <w:t>ただし、追加</w:t>
      </w:r>
      <w:r w:rsidR="0092580C">
        <w:rPr>
          <w:rFonts w:ascii="メイリオ" w:eastAsia="メイリオ" w:hAnsi="メイリオ" w:cs="メイリオ" w:hint="eastAsia"/>
          <w:sz w:val="18"/>
          <w:szCs w:val="18"/>
          <w:lang w:eastAsia="ja-JP"/>
        </w:rPr>
        <w:t>の</w:t>
      </w:r>
      <w:r w:rsidR="00F9047A">
        <w:rPr>
          <w:rFonts w:ascii="メイリオ" w:eastAsia="メイリオ" w:hAnsi="メイリオ" w:cs="メイリオ" w:hint="eastAsia"/>
          <w:sz w:val="18"/>
          <w:szCs w:val="18"/>
          <w:lang w:eastAsia="ja-JP"/>
        </w:rPr>
        <w:t>情報が見積もりの精度を上げてくれ</w:t>
      </w:r>
      <w:r w:rsidR="0092580C">
        <w:rPr>
          <w:rFonts w:ascii="メイリオ" w:eastAsia="メイリオ" w:hAnsi="メイリオ" w:cs="メイリオ" w:hint="eastAsia"/>
          <w:sz w:val="18"/>
          <w:szCs w:val="18"/>
          <w:lang w:eastAsia="ja-JP"/>
        </w:rPr>
        <w:t>ることが</w:t>
      </w:r>
      <w:r w:rsidR="009D4818">
        <w:rPr>
          <w:rFonts w:ascii="メイリオ" w:eastAsia="メイリオ" w:hAnsi="メイリオ" w:cs="メイリオ" w:hint="eastAsia"/>
          <w:sz w:val="18"/>
          <w:szCs w:val="18"/>
          <w:lang w:eastAsia="ja-JP"/>
        </w:rPr>
        <w:t>あり</w:t>
      </w:r>
      <w:r w:rsidR="00F9047A">
        <w:rPr>
          <w:rFonts w:ascii="メイリオ" w:eastAsia="メイリオ" w:hAnsi="メイリオ" w:cs="メイリオ" w:hint="eastAsia"/>
          <w:sz w:val="18"/>
          <w:szCs w:val="18"/>
          <w:lang w:eastAsia="ja-JP"/>
        </w:rPr>
        <w:t>ます。</w:t>
      </w:r>
      <w:r w:rsidR="00A53A30">
        <w:rPr>
          <w:rFonts w:ascii="メイリオ" w:eastAsia="メイリオ" w:hAnsi="メイリオ" w:cs="メイリオ" w:hint="eastAsia"/>
          <w:sz w:val="18"/>
          <w:szCs w:val="18"/>
          <w:lang w:eastAsia="ja-JP"/>
        </w:rPr>
        <w:t>監査人が作業</w:t>
      </w:r>
      <w:r w:rsidR="009D4818">
        <w:rPr>
          <w:rFonts w:ascii="メイリオ" w:eastAsia="メイリオ" w:hAnsi="メイリオ" w:cs="メイリオ" w:hint="eastAsia"/>
          <w:sz w:val="18"/>
          <w:szCs w:val="18"/>
          <w:lang w:eastAsia="ja-JP"/>
        </w:rPr>
        <w:t>スコープ</w:t>
      </w:r>
      <w:r>
        <w:rPr>
          <w:rFonts w:ascii="メイリオ" w:eastAsia="メイリオ" w:hAnsi="メイリオ" w:cs="メイリオ" w:hint="eastAsia"/>
          <w:sz w:val="18"/>
          <w:szCs w:val="18"/>
          <w:lang w:eastAsia="ja-JP"/>
        </w:rPr>
        <w:t>を理解する上で十分な情報が得られれば</w:t>
      </w:r>
      <w:r w:rsidR="00CA3C6E">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彼らは</w:t>
      </w:r>
      <w:r w:rsidR="00CA3C6E">
        <w:rPr>
          <w:rFonts w:ascii="メイリオ" w:eastAsia="メイリオ" w:hAnsi="メイリオ" w:cs="メイリオ" w:hint="eastAsia"/>
          <w:sz w:val="18"/>
          <w:szCs w:val="18"/>
          <w:lang w:eastAsia="ja-JP"/>
        </w:rPr>
        <w:t>緊急性の理解</w:t>
      </w:r>
      <w:r w:rsidR="0087007B">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必要とするでしょう。そ</w:t>
      </w:r>
      <w:r w:rsidR="00CA3C6E">
        <w:rPr>
          <w:rFonts w:ascii="メイリオ" w:eastAsia="メイリオ" w:hAnsi="メイリオ" w:cs="メイリオ" w:hint="eastAsia"/>
          <w:sz w:val="18"/>
          <w:szCs w:val="18"/>
          <w:lang w:eastAsia="ja-JP"/>
        </w:rPr>
        <w:t>れが監査のコストに著しいインパクトを与えることになるからです。</w:t>
      </w:r>
    </w:p>
    <w:p w14:paraId="1E8C010B" w14:textId="08BEB22A" w:rsidR="007669CB" w:rsidRPr="000B59EF" w:rsidRDefault="008B1862" w:rsidP="000B59EF">
      <w:pPr>
        <w:pStyle w:val="HeadingIbrahim1"/>
        <w:rPr>
          <w:lang w:eastAsia="ja-JP"/>
        </w:rPr>
      </w:pPr>
      <w:bookmarkStart w:id="121" w:name="_Toc488161386"/>
      <w:bookmarkStart w:id="122" w:name="_Toc488161457"/>
      <w:bookmarkStart w:id="123" w:name="_Toc488161527"/>
      <w:bookmarkStart w:id="124" w:name="_Toc488161951"/>
      <w:bookmarkStart w:id="125" w:name="_Toc488162016"/>
      <w:bookmarkStart w:id="126" w:name="_Toc488162082"/>
      <w:bookmarkStart w:id="127" w:name="_Toc488316255"/>
      <w:bookmarkStart w:id="128" w:name="_Toc492046581"/>
      <w:bookmarkStart w:id="129" w:name="_Toc488161387"/>
      <w:bookmarkStart w:id="130" w:name="_Toc488161458"/>
      <w:bookmarkStart w:id="131" w:name="_Toc488161528"/>
      <w:bookmarkStart w:id="132" w:name="_Toc488161952"/>
      <w:bookmarkStart w:id="133" w:name="_Toc488162017"/>
      <w:bookmarkStart w:id="134" w:name="_Toc488162083"/>
      <w:bookmarkStart w:id="135" w:name="_Toc488316256"/>
      <w:bookmarkStart w:id="136" w:name="_Toc492046582"/>
      <w:bookmarkStart w:id="137" w:name="_ga5vqqw3ovz7" w:colFirst="0" w:colLast="0"/>
      <w:bookmarkStart w:id="138" w:name="_t0bybq44xvpf" w:colFirst="0" w:colLast="0"/>
      <w:bookmarkStart w:id="139" w:name="_dscng153ix2u" w:colFirst="0" w:colLast="0"/>
      <w:bookmarkStart w:id="140" w:name="_fv5afzxndjg" w:colFirst="0" w:colLast="0"/>
      <w:bookmarkStart w:id="141" w:name="_Toc492046561"/>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2C4D0C">
        <w:rPr>
          <w:lang w:eastAsia="ja-JP"/>
        </w:rPr>
        <w:t xml:space="preserve">5. </w:t>
      </w:r>
      <w:r w:rsidR="00692A9A" w:rsidRPr="007B5EF4">
        <w:rPr>
          <w:rFonts w:ascii="メイリオ" w:eastAsia="メイリオ" w:hAnsi="メイリオ" w:cs="メイリオ" w:hint="eastAsia"/>
          <w:lang w:eastAsia="ja-JP"/>
        </w:rPr>
        <w:t>監査手法</w:t>
      </w:r>
      <w:bookmarkEnd w:id="141"/>
    </w:p>
    <w:p w14:paraId="5C2C656E" w14:textId="0DB14C44" w:rsidR="00692A9A" w:rsidRPr="00692A9A" w:rsidRDefault="00692A9A" w:rsidP="00692A9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オープンソース監査を実施する際に活用するツール</w:t>
      </w:r>
      <w:ins w:id="142" w:author="The Linux Foundation Japan" w:date="2018-01-28T20:09:00Z">
        <w:r w:rsidR="00C07770">
          <w:rPr>
            <w:rFonts w:ascii="メイリオ" w:eastAsia="メイリオ" w:hAnsi="メイリオ" w:cs="メイリオ" w:hint="eastAsia"/>
            <w:sz w:val="18"/>
            <w:szCs w:val="18"/>
            <w:lang w:eastAsia="ja-JP"/>
          </w:rPr>
          <w:t>の機能</w:t>
        </w:r>
      </w:ins>
      <w:ins w:id="143" w:author="The Linux Foundation Japan" w:date="2018-01-28T20:13:00Z">
        <w:r w:rsidR="00C07770">
          <w:rPr>
            <w:rFonts w:ascii="メイリオ" w:eastAsia="メイリオ" w:hAnsi="メイリオ" w:cs="メイリオ" w:hint="eastAsia"/>
            <w:sz w:val="18"/>
            <w:szCs w:val="18"/>
            <w:lang w:eastAsia="ja-JP"/>
          </w:rPr>
          <w:t>で</w:t>
        </w:r>
      </w:ins>
      <w:del w:id="144" w:author="The Linux Foundation Japan" w:date="2018-01-28T20:10:00Z">
        <w:r w:rsidDel="00C07770">
          <w:rPr>
            <w:rFonts w:ascii="メイリオ" w:eastAsia="メイリオ" w:hAnsi="メイリオ" w:cs="メイリオ" w:hint="eastAsia"/>
            <w:sz w:val="18"/>
            <w:szCs w:val="18"/>
            <w:lang w:eastAsia="ja-JP"/>
          </w:rPr>
          <w:delText>には</w:delText>
        </w:r>
      </w:del>
      <w:r>
        <w:rPr>
          <w:rFonts w:ascii="メイリオ" w:eastAsia="メイリオ" w:hAnsi="メイリオ" w:cs="メイリオ" w:hint="eastAsia"/>
          <w:sz w:val="18"/>
          <w:szCs w:val="18"/>
          <w:lang w:eastAsia="ja-JP"/>
        </w:rPr>
        <w:t>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にとって有意義な価値を</w:t>
      </w:r>
      <w:ins w:id="145" w:author="The Linux Foundation Japan" w:date="2018-01-28T20:11:00Z">
        <w:r w:rsidR="00C07770">
          <w:rPr>
            <w:rFonts w:ascii="メイリオ" w:eastAsia="メイリオ" w:hAnsi="メイリオ" w:cs="メイリオ" w:hint="eastAsia"/>
            <w:sz w:val="18"/>
            <w:szCs w:val="18"/>
            <w:lang w:eastAsia="ja-JP"/>
          </w:rPr>
          <w:t>もたらす</w:t>
        </w:r>
      </w:ins>
      <w:ins w:id="146" w:author="The Linux Foundation Japan" w:date="2018-01-28T20:13:00Z">
        <w:r w:rsidR="00C07770">
          <w:rPr>
            <w:rFonts w:ascii="メイリオ" w:eastAsia="メイリオ" w:hAnsi="メイリオ" w:cs="メイリオ" w:hint="eastAsia"/>
            <w:sz w:val="18"/>
            <w:szCs w:val="18"/>
            <w:lang w:eastAsia="ja-JP"/>
          </w:rPr>
          <w:t>もの</w:t>
        </w:r>
      </w:ins>
      <w:ins w:id="147" w:author="The Linux Foundation Japan" w:date="2018-01-28T20:11:00Z">
        <w:r w:rsidR="00C07770">
          <w:rPr>
            <w:rFonts w:ascii="メイリオ" w:eastAsia="メイリオ" w:hAnsi="メイリオ" w:cs="メイリオ" w:hint="eastAsia"/>
            <w:sz w:val="18"/>
            <w:szCs w:val="18"/>
            <w:lang w:eastAsia="ja-JP"/>
          </w:rPr>
          <w:t>があります。</w:t>
        </w:r>
      </w:ins>
      <w:del w:id="148" w:author="The Linux Foundation Japan" w:date="2018-01-28T20:11:00Z">
        <w:r w:rsidDel="00C07770">
          <w:rPr>
            <w:rFonts w:ascii="メイリオ" w:eastAsia="メイリオ" w:hAnsi="メイリオ" w:cs="メイリオ" w:hint="eastAsia"/>
            <w:sz w:val="18"/>
            <w:szCs w:val="18"/>
            <w:lang w:eastAsia="ja-JP"/>
          </w:rPr>
          <w:delText>提供する機能があります。</w:delText>
        </w:r>
      </w:del>
      <w:r>
        <w:rPr>
          <w:rFonts w:ascii="メイリオ" w:eastAsia="メイリオ" w:hAnsi="メイリオ" w:cs="メイリオ" w:hint="eastAsia"/>
          <w:sz w:val="18"/>
          <w:szCs w:val="18"/>
          <w:lang w:eastAsia="ja-JP"/>
        </w:rPr>
        <w:t>その中で最も重要な機能は、買収対象企業のプロプライエタリ コードに混入</w:t>
      </w:r>
      <w:r w:rsidR="009964B0">
        <w:rPr>
          <w:rFonts w:ascii="メイリオ" w:eastAsia="メイリオ" w:hAnsi="メイリオ" w:cs="メイリオ" w:hint="eastAsia"/>
          <w:sz w:val="18"/>
          <w:szCs w:val="18"/>
          <w:lang w:eastAsia="ja-JP"/>
        </w:rPr>
        <w:t>（もしくはその逆）</w:t>
      </w:r>
      <w:r>
        <w:rPr>
          <w:rFonts w:ascii="メイリオ" w:eastAsia="メイリオ" w:hAnsi="メイリオ" w:cs="メイリオ" w:hint="eastAsia"/>
          <w:sz w:val="18"/>
          <w:szCs w:val="18"/>
          <w:lang w:eastAsia="ja-JP"/>
        </w:rPr>
        <w:t>してしまった、オープンソースコードのスニペットを検索する機能です。また、検知した結果に対する誤検知</w:t>
      </w:r>
      <w:r w:rsidR="00AC2BE4">
        <w:rPr>
          <w:rFonts w:ascii="メイリオ" w:eastAsia="メイリオ" w:hAnsi="メイリオ" w:cs="メイリオ" w:hint="eastAsia"/>
          <w:sz w:val="18"/>
          <w:szCs w:val="18"/>
          <w:lang w:eastAsia="ja-JP"/>
        </w:rPr>
        <w:t>（False positive）</w:t>
      </w:r>
      <w:r>
        <w:rPr>
          <w:rFonts w:ascii="メイリオ" w:eastAsia="メイリオ" w:hAnsi="メイリオ" w:cs="メイリオ" w:hint="eastAsia"/>
          <w:sz w:val="18"/>
          <w:szCs w:val="18"/>
          <w:lang w:eastAsia="ja-JP"/>
        </w:rPr>
        <w:t>を</w:t>
      </w:r>
      <w:r w:rsidR="00AC2BE4">
        <w:rPr>
          <w:rFonts w:ascii="メイリオ" w:eastAsia="メイリオ" w:hAnsi="メイリオ" w:cs="メイリオ" w:hint="eastAsia"/>
          <w:sz w:val="18"/>
          <w:szCs w:val="18"/>
          <w:lang w:eastAsia="ja-JP"/>
        </w:rPr>
        <w:t>自動的に削除してくれる機能もあり、これによって手作業を最小にすることができます。</w:t>
      </w:r>
      <w:r>
        <w:rPr>
          <w:rFonts w:ascii="メイリオ" w:eastAsia="メイリオ" w:hAnsi="メイリオ" w:cs="メイリオ" w:hint="eastAsia"/>
          <w:sz w:val="18"/>
          <w:szCs w:val="18"/>
          <w:lang w:eastAsia="ja-JP"/>
        </w:rPr>
        <w:t xml:space="preserve"> </w:t>
      </w:r>
    </w:p>
    <w:p w14:paraId="7E9E7C57" w14:textId="744BE6B9" w:rsidR="00AC2BE4" w:rsidRPr="00AC2BE4" w:rsidRDefault="00AC2BE4" w:rsidP="00AC2BE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監査の手法</w:t>
      </w:r>
      <w:ins w:id="149" w:author="The Linux Foundation Japan" w:date="2018-01-28T20:15:00Z">
        <w:r w:rsidR="00C07770">
          <w:rPr>
            <w:rFonts w:ascii="メイリオ" w:eastAsia="メイリオ" w:hAnsi="メイリオ" w:cs="メイリオ" w:hint="eastAsia"/>
            <w:sz w:val="18"/>
            <w:szCs w:val="18"/>
            <w:lang w:eastAsia="ja-JP"/>
          </w:rPr>
          <w:t>には以下の</w:t>
        </w:r>
      </w:ins>
      <w:del w:id="150" w:author="The Linux Foundation Japan" w:date="2018-01-28T20:15:00Z">
        <w:r w:rsidDel="00C07770">
          <w:rPr>
            <w:rFonts w:ascii="メイリオ" w:eastAsia="メイリオ" w:hAnsi="メイリオ" w:cs="メイリオ" w:hint="eastAsia"/>
            <w:sz w:val="18"/>
            <w:szCs w:val="18"/>
            <w:lang w:eastAsia="ja-JP"/>
          </w:rPr>
          <w:delText>として</w:delText>
        </w:r>
      </w:del>
      <w:r>
        <w:rPr>
          <w:rFonts w:ascii="メイリオ" w:eastAsia="メイリオ" w:hAnsi="メイリオ" w:cs="メイリオ" w:hint="eastAsia"/>
          <w:sz w:val="18"/>
          <w:szCs w:val="18"/>
          <w:lang w:eastAsia="ja-JP"/>
        </w:rPr>
        <w:t>3つ</w:t>
      </w:r>
      <w:ins w:id="151" w:author="The Linux Foundation Japan" w:date="2018-01-28T20:15:00Z">
        <w:r w:rsidR="00C07770">
          <w:rPr>
            <w:rFonts w:ascii="メイリオ" w:eastAsia="メイリオ" w:hAnsi="メイリオ" w:cs="メイリオ" w:hint="eastAsia"/>
            <w:sz w:val="18"/>
            <w:szCs w:val="18"/>
            <w:lang w:eastAsia="ja-JP"/>
          </w:rPr>
          <w:t>があります</w:t>
        </w:r>
      </w:ins>
      <w:del w:id="152" w:author="The Linux Foundation Japan" w:date="2018-01-28T20:15:00Z">
        <w:r w:rsidR="00A40268" w:rsidDel="00C07770">
          <w:rPr>
            <w:rFonts w:ascii="メイリオ" w:eastAsia="メイリオ" w:hAnsi="メイリオ" w:cs="メイリオ" w:hint="eastAsia"/>
            <w:sz w:val="18"/>
            <w:szCs w:val="18"/>
            <w:lang w:eastAsia="ja-JP"/>
          </w:rPr>
          <w:delText>を</w:delText>
        </w:r>
        <w:r w:rsidDel="00C07770">
          <w:rPr>
            <w:rFonts w:ascii="メイリオ" w:eastAsia="メイリオ" w:hAnsi="メイリオ" w:cs="メイリオ" w:hint="eastAsia"/>
            <w:sz w:val="18"/>
            <w:szCs w:val="18"/>
            <w:lang w:eastAsia="ja-JP"/>
          </w:rPr>
          <w:delText>挙げます</w:delText>
        </w:r>
      </w:del>
      <w:ins w:id="153" w:author="The Linux Foundation Japan" w:date="2018-01-28T20:15:00Z">
        <w:r w:rsidR="00C07770">
          <w:rPr>
            <w:rFonts w:ascii="メイリオ" w:eastAsia="メイリオ" w:hAnsi="メイリオ" w:cs="メイリオ" w:hint="eastAsia"/>
            <w:sz w:val="18"/>
            <w:szCs w:val="18"/>
            <w:lang w:eastAsia="ja-JP"/>
          </w:rPr>
          <w:t>：</w:t>
        </w:r>
      </w:ins>
      <w:del w:id="154" w:author="The Linux Foundation Japan" w:date="2018-01-28T20:15:00Z">
        <w:r w:rsidDel="00C07770">
          <w:rPr>
            <w:rFonts w:ascii="メイリオ" w:eastAsia="メイリオ" w:hAnsi="メイリオ" w:cs="メイリオ" w:hint="eastAsia"/>
            <w:sz w:val="18"/>
            <w:szCs w:val="18"/>
            <w:lang w:eastAsia="ja-JP"/>
          </w:rPr>
          <w:delText>。</w:delText>
        </w:r>
      </w:del>
      <w:r w:rsidRPr="00AC2BE4">
        <w:rPr>
          <w:rFonts w:ascii="メイリオ" w:eastAsia="メイリオ" w:hAnsi="メイリオ" w:cs="メイリオ"/>
          <w:sz w:val="18"/>
          <w:szCs w:val="18"/>
          <w:lang w:eastAsia="ja-JP"/>
        </w:rPr>
        <w:t xml:space="preserve"> </w:t>
      </w:r>
    </w:p>
    <w:p w14:paraId="211522C6" w14:textId="3E516B6C" w:rsidR="00AC2BE4" w:rsidRPr="0096539F" w:rsidRDefault="00AC2BE4" w:rsidP="00FA421D">
      <w:pPr>
        <w:pStyle w:val="ListIbrahimNum1"/>
        <w:numPr>
          <w:ilvl w:val="0"/>
          <w:numId w:val="7"/>
        </w:numPr>
        <w:spacing w:line="240" w:lineRule="exact"/>
        <w:ind w:left="714" w:hanging="357"/>
        <w:rPr>
          <w:lang w:eastAsia="ja-JP"/>
        </w:rPr>
      </w:pPr>
      <w:r w:rsidRPr="00A53F60">
        <w:rPr>
          <w:rFonts w:ascii="メイリオ" w:eastAsia="メイリオ" w:hAnsi="メイリオ" w:cs="メイリオ" w:hint="eastAsia"/>
          <w:sz w:val="18"/>
          <w:lang w:eastAsia="ja-JP"/>
        </w:rPr>
        <w:t>伝統的な監査。</w:t>
      </w:r>
      <w:r w:rsidR="0096539F" w:rsidRPr="00A53F60">
        <w:rPr>
          <w:rFonts w:ascii="メイリオ" w:eastAsia="メイリオ" w:hAnsi="メイリオ" w:cs="メイリオ" w:hint="eastAsia"/>
          <w:sz w:val="18"/>
          <w:lang w:eastAsia="ja-JP"/>
        </w:rPr>
        <w:t>監査人がすべてのコードへの完全なアクセスを</w:t>
      </w:r>
      <w:r w:rsidR="009D4818">
        <w:rPr>
          <w:rFonts w:ascii="メイリオ" w:eastAsia="メイリオ" w:hAnsi="メイリオ" w:cs="メイリオ" w:hint="eastAsia"/>
          <w:sz w:val="18"/>
          <w:lang w:eastAsia="ja-JP"/>
        </w:rPr>
        <w:t>実施し</w:t>
      </w:r>
      <w:r w:rsidR="0096539F" w:rsidRPr="00A53F60">
        <w:rPr>
          <w:rFonts w:ascii="メイリオ" w:eastAsia="メイリオ" w:hAnsi="メイリオ" w:cs="メイリオ" w:hint="eastAsia"/>
          <w:sz w:val="18"/>
          <w:lang w:eastAsia="ja-JP"/>
        </w:rPr>
        <w:t>、実地もしくはリモートで監査を実施します</w:t>
      </w:r>
      <w:r w:rsidR="0096539F" w:rsidRPr="00A53F60">
        <w:rPr>
          <w:rFonts w:ascii="ＭＳ Ｐゴシック" w:eastAsia="ＭＳ Ｐゴシック" w:hAnsi="ＭＳ Ｐゴシック" w:hint="eastAsia"/>
          <w:sz w:val="18"/>
          <w:lang w:eastAsia="ja-JP"/>
        </w:rPr>
        <w:t>。</w:t>
      </w:r>
    </w:p>
    <w:p w14:paraId="6728B1E3" w14:textId="54E8FA2D" w:rsidR="0096539F" w:rsidRPr="0096539F" w:rsidRDefault="001B2C7F" w:rsidP="00FA421D">
      <w:pPr>
        <w:pStyle w:val="ListIbrahimNum1"/>
        <w:numPr>
          <w:ilvl w:val="0"/>
          <w:numId w:val="7"/>
        </w:numPr>
        <w:spacing w:line="240" w:lineRule="exact"/>
        <w:ind w:left="714" w:hanging="357"/>
        <w:rPr>
          <w:lang w:eastAsia="ja-JP"/>
        </w:rPr>
      </w:pPr>
      <w:r>
        <w:rPr>
          <w:rFonts w:ascii="メイリオ" w:eastAsia="メイリオ" w:hAnsi="メイリオ" w:cs="メイリオ" w:hint="eastAsia"/>
          <w:sz w:val="18"/>
          <w:lang w:eastAsia="ja-JP"/>
        </w:rPr>
        <w:t>ブラインド</w:t>
      </w:r>
      <w:r w:rsidR="0096539F" w:rsidRPr="00A53F60">
        <w:rPr>
          <w:rFonts w:ascii="メイリオ" w:eastAsia="メイリオ" w:hAnsi="メイリオ" w:cs="メイリオ" w:hint="eastAsia"/>
          <w:sz w:val="18"/>
          <w:lang w:eastAsia="ja-JP"/>
        </w:rPr>
        <w:t>監査。監査人はソースコードを見ることなく、リモートで作業を行います</w:t>
      </w:r>
    </w:p>
    <w:p w14:paraId="36830E7D" w14:textId="0C351EB2" w:rsidR="00AC2BE4" w:rsidRPr="00AC2BE4" w:rsidRDefault="0096539F" w:rsidP="00AC342D">
      <w:pPr>
        <w:pStyle w:val="ListIbrahimNum1"/>
        <w:spacing w:line="240" w:lineRule="exact"/>
        <w:ind w:left="714" w:hanging="357"/>
        <w:rPr>
          <w:lang w:eastAsia="ja-JP"/>
        </w:rPr>
      </w:pPr>
      <w:r w:rsidRPr="007B5EF4">
        <w:rPr>
          <w:rFonts w:ascii="メイリオ" w:eastAsia="メイリオ" w:hAnsi="メイリオ" w:cs="メイリオ" w:hint="eastAsia"/>
          <w:sz w:val="18"/>
          <w:lang w:eastAsia="ja-JP"/>
        </w:rPr>
        <w:t>DIY</w:t>
      </w:r>
      <w:r w:rsidR="00703F0B" w:rsidRPr="007B5EF4">
        <w:rPr>
          <w:rFonts w:ascii="メイリオ" w:eastAsia="メイリオ" w:hAnsi="メイリオ" w:cs="メイリオ" w:hint="eastAsia"/>
          <w:sz w:val="18"/>
          <w:lang w:eastAsia="ja-JP"/>
        </w:rPr>
        <w:t>（Do It Yourself）</w:t>
      </w:r>
      <w:r w:rsidRPr="007B5EF4">
        <w:rPr>
          <w:rFonts w:ascii="メイリオ" w:eastAsia="メイリオ" w:hAnsi="メイリオ" w:cs="メイリオ" w:hint="eastAsia"/>
          <w:sz w:val="18"/>
          <w:lang w:eastAsia="ja-JP"/>
        </w:rPr>
        <w:t>監査。</w:t>
      </w:r>
      <w:r w:rsidR="004606ED">
        <w:rPr>
          <w:rFonts w:ascii="メイリオ" w:eastAsia="メイリオ" w:hAnsi="メイリオ" w:cs="メイリオ" w:hint="eastAsia"/>
          <w:sz w:val="18"/>
          <w:lang w:eastAsia="ja-JP"/>
        </w:rPr>
        <w:t>買収対象</w:t>
      </w:r>
      <w:r w:rsidRPr="007B5EF4">
        <w:rPr>
          <w:rFonts w:ascii="メイリオ" w:eastAsia="メイリオ" w:hAnsi="メイリオ" w:cs="メイリオ" w:hint="eastAsia"/>
          <w:sz w:val="18"/>
          <w:lang w:eastAsia="ja-JP"/>
        </w:rPr>
        <w:t>企業もしくは</w:t>
      </w:r>
      <w:r w:rsidR="004606ED">
        <w:rPr>
          <w:rFonts w:ascii="メイリオ" w:eastAsia="メイリオ" w:hAnsi="メイリオ" w:cs="メイリオ" w:hint="eastAsia"/>
          <w:sz w:val="18"/>
          <w:lang w:eastAsia="ja-JP"/>
        </w:rPr>
        <w:t>買収企業</w:t>
      </w:r>
      <w:r w:rsidRPr="007B5EF4">
        <w:rPr>
          <w:rFonts w:ascii="メイリオ" w:eastAsia="メイリオ" w:hAnsi="メイリオ" w:cs="メイリオ" w:hint="eastAsia"/>
          <w:sz w:val="18"/>
          <w:lang w:eastAsia="ja-JP"/>
        </w:rPr>
        <w:t>が自分自身で</w:t>
      </w:r>
      <w:r w:rsidRPr="00A53F60">
        <w:rPr>
          <w:rFonts w:ascii="メイリオ" w:eastAsia="メイリオ" w:hAnsi="メイリオ" w:cs="メイリオ" w:hint="eastAsia"/>
          <w:sz w:val="18"/>
          <w:lang w:eastAsia="ja-JP"/>
        </w:rPr>
        <w:t>大半の</w:t>
      </w:r>
      <w:r w:rsidRPr="007B5EF4">
        <w:rPr>
          <w:rFonts w:ascii="メイリオ" w:eastAsia="メイリオ" w:hAnsi="メイリオ" w:cs="メイリオ" w:hint="eastAsia"/>
          <w:sz w:val="18"/>
          <w:lang w:eastAsia="ja-JP"/>
        </w:rPr>
        <w:t>監査作業を</w:t>
      </w:r>
      <w:r w:rsidR="00797195" w:rsidRPr="007B5EF4">
        <w:rPr>
          <w:rFonts w:ascii="メイリオ" w:eastAsia="メイリオ" w:hAnsi="メイリオ" w:cs="メイリオ" w:hint="eastAsia"/>
          <w:sz w:val="18"/>
          <w:lang w:eastAsia="ja-JP"/>
        </w:rPr>
        <w:t>実際に行います。</w:t>
      </w:r>
      <w:r w:rsidR="009D4818" w:rsidRPr="007B5EF4">
        <w:rPr>
          <w:rFonts w:ascii="メイリオ" w:eastAsia="メイリオ" w:hAnsi="メイリオ" w:cs="メイリオ" w:hint="eastAsia"/>
          <w:sz w:val="18"/>
          <w:lang w:eastAsia="ja-JP"/>
        </w:rPr>
        <w:t>監査企業から</w:t>
      </w:r>
      <w:r w:rsidR="003B7A39">
        <w:rPr>
          <w:rFonts w:ascii="メイリオ" w:eastAsia="メイリオ" w:hAnsi="メイリオ" w:cs="メイリオ" w:hint="eastAsia"/>
          <w:sz w:val="18"/>
          <w:lang w:eastAsia="ja-JP"/>
        </w:rPr>
        <w:t>は</w:t>
      </w:r>
      <w:r w:rsidR="009D4818">
        <w:rPr>
          <w:rFonts w:ascii="メイリオ" w:eastAsia="メイリオ" w:hAnsi="メイリオ" w:cs="メイリオ" w:hint="eastAsia"/>
          <w:sz w:val="18"/>
          <w:lang w:eastAsia="ja-JP"/>
        </w:rPr>
        <w:t>、</w:t>
      </w:r>
      <w:r w:rsidR="00797195">
        <w:rPr>
          <w:rFonts w:ascii="メイリオ" w:eastAsia="メイリオ" w:hAnsi="メイリオ" w:cs="メイリオ" w:hint="eastAsia"/>
          <w:sz w:val="18"/>
          <w:lang w:eastAsia="ja-JP"/>
        </w:rPr>
        <w:t>監査</w:t>
      </w:r>
      <w:r w:rsidRPr="007B5EF4">
        <w:rPr>
          <w:rFonts w:ascii="メイリオ" w:eastAsia="メイリオ" w:hAnsi="メイリオ" w:cs="メイリオ" w:hint="eastAsia"/>
          <w:sz w:val="18"/>
          <w:lang w:eastAsia="ja-JP"/>
        </w:rPr>
        <w:t>ツール、</w:t>
      </w:r>
      <w:r w:rsidR="00797195" w:rsidRPr="007B5EF4">
        <w:rPr>
          <w:rFonts w:ascii="メイリオ" w:eastAsia="メイリオ" w:hAnsi="メイリオ" w:cs="メイリオ" w:hint="eastAsia"/>
          <w:sz w:val="18"/>
          <w:lang w:eastAsia="ja-JP"/>
        </w:rPr>
        <w:t>サポート</w:t>
      </w:r>
      <w:r w:rsidR="009D4818" w:rsidRPr="007B5EF4">
        <w:rPr>
          <w:rFonts w:ascii="メイリオ" w:eastAsia="メイリオ" w:hAnsi="メイリオ" w:cs="メイリオ" w:hint="eastAsia"/>
          <w:sz w:val="18"/>
          <w:lang w:eastAsia="ja-JP"/>
        </w:rPr>
        <w:t>、さらに</w:t>
      </w:r>
      <w:r w:rsidR="009D4818">
        <w:rPr>
          <w:rFonts w:ascii="メイリオ" w:eastAsia="メイリオ" w:hAnsi="メイリオ" w:cs="メイリオ" w:hint="eastAsia"/>
          <w:sz w:val="18"/>
          <w:lang w:eastAsia="ja-JP"/>
        </w:rPr>
        <w:t>は、</w:t>
      </w:r>
      <w:r w:rsidR="00FC0BFA">
        <w:rPr>
          <w:rFonts w:ascii="メイリオ" w:eastAsia="メイリオ" w:hAnsi="メイリオ" w:cs="メイリオ" w:hint="eastAsia"/>
          <w:sz w:val="18"/>
          <w:lang w:eastAsia="ja-JP"/>
        </w:rPr>
        <w:t>監査結果に対する</w:t>
      </w:r>
      <w:r w:rsidR="00797195" w:rsidRPr="007B5EF4">
        <w:rPr>
          <w:rFonts w:ascii="メイリオ" w:eastAsia="メイリオ" w:hAnsi="メイリオ" w:cs="メイリオ" w:hint="eastAsia"/>
          <w:sz w:val="18"/>
          <w:lang w:eastAsia="ja-JP"/>
        </w:rPr>
        <w:t>無作為的な検証</w:t>
      </w:r>
      <w:r w:rsidR="00BA438C">
        <w:rPr>
          <w:rFonts w:ascii="メイリオ" w:eastAsia="メイリオ" w:hAnsi="メイリオ" w:cs="メイリオ" w:hint="eastAsia"/>
          <w:sz w:val="18"/>
          <w:lang w:eastAsia="ja-JP"/>
        </w:rPr>
        <w:t>など</w:t>
      </w:r>
      <w:r w:rsidR="00BA438C" w:rsidRPr="007B5EF4">
        <w:rPr>
          <w:rFonts w:ascii="メイリオ" w:eastAsia="メイリオ" w:hAnsi="メイリオ" w:cs="メイリオ" w:hint="eastAsia"/>
          <w:sz w:val="18"/>
          <w:lang w:eastAsia="ja-JP"/>
        </w:rPr>
        <w:t>が提供されることがあります</w:t>
      </w:r>
      <w:del w:id="155" w:author="The Linux Foundation Japan" w:date="2018-01-28T20:25:00Z">
        <w:r w:rsidR="002B1933" w:rsidRPr="002B1933" w:rsidDel="00311C65">
          <w:rPr>
            <w:rFonts w:ascii="ＭＳ ゴシック" w:eastAsia="ＭＳ ゴシック" w:hAnsi="ＭＳ ゴシック" w:cs="ＭＳ ゴシック" w:hint="eastAsia"/>
            <w:lang w:eastAsia="ja-JP"/>
          </w:rPr>
          <w:delText>。</w:delText>
        </w:r>
      </w:del>
    </w:p>
    <w:p w14:paraId="5D6AC508" w14:textId="383D4217" w:rsidR="00AD71F3" w:rsidRPr="00382132" w:rsidRDefault="00E0749F" w:rsidP="00382132">
      <w:pPr>
        <w:pStyle w:val="HeadingIbrahim2"/>
        <w:rPr>
          <w:lang w:eastAsia="ja-JP"/>
        </w:rPr>
      </w:pPr>
      <w:bookmarkStart w:id="156" w:name="_Toc492046562"/>
      <w:r w:rsidRPr="002C4D0C">
        <w:rPr>
          <w:lang w:eastAsia="ja-JP"/>
        </w:rPr>
        <w:t>5</w:t>
      </w:r>
      <w:r w:rsidR="00444017" w:rsidRPr="002C4D0C">
        <w:rPr>
          <w:lang w:eastAsia="ja-JP"/>
        </w:rPr>
        <w:t xml:space="preserve">.1 </w:t>
      </w:r>
      <w:r w:rsidR="00A53F60" w:rsidRPr="00A16688">
        <w:rPr>
          <w:rFonts w:ascii="メイリオ" w:eastAsia="メイリオ" w:hAnsi="メイリオ" w:cs="メイリオ" w:hint="eastAsia"/>
          <w:lang w:eastAsia="ja-JP"/>
        </w:rPr>
        <w:t>伝統的な監査手法</w:t>
      </w:r>
      <w:bookmarkEnd w:id="156"/>
    </w:p>
    <w:p w14:paraId="27E6C58B" w14:textId="35BC4359" w:rsidR="00A53F60" w:rsidRDefault="00311C65" w:rsidP="0016469F">
      <w:pPr>
        <w:pStyle w:val="bodyIbrahim1"/>
        <w:spacing w:line="240" w:lineRule="exact"/>
        <w:rPr>
          <w:rFonts w:ascii="メイリオ" w:eastAsia="メイリオ" w:hAnsi="メイリオ" w:cs="メイリオ"/>
          <w:sz w:val="18"/>
          <w:szCs w:val="18"/>
          <w:lang w:eastAsia="ja-JP"/>
        </w:rPr>
      </w:pPr>
      <w:ins w:id="157" w:author="The Linux Foundation Japan" w:date="2018-01-28T20:23:00Z">
        <w:r>
          <w:rPr>
            <w:rFonts w:ascii="メイリオ" w:eastAsia="メイリオ" w:hAnsi="メイリオ" w:cs="メイリオ" w:hint="eastAsia"/>
            <w:sz w:val="18"/>
            <w:szCs w:val="18"/>
            <w:lang w:eastAsia="ja-JP"/>
          </w:rPr>
          <w:t>私が</w:t>
        </w:r>
      </w:ins>
      <w:r w:rsidR="00A53F60" w:rsidRPr="0016469F">
        <w:rPr>
          <w:rFonts w:ascii="メイリオ" w:eastAsia="メイリオ" w:hAnsi="メイリオ" w:cs="メイリオ" w:hint="eastAsia"/>
          <w:sz w:val="18"/>
          <w:szCs w:val="18"/>
          <w:lang w:eastAsia="ja-JP"/>
        </w:rPr>
        <w:t>この手法を「伝統的（Traditional）」と</w:t>
      </w:r>
      <w:ins w:id="158" w:author="The Linux Foundation Japan" w:date="2018-01-28T20:23:00Z">
        <w:r>
          <w:rPr>
            <w:rFonts w:ascii="メイリオ" w:eastAsia="メイリオ" w:hAnsi="メイリオ" w:cs="メイリオ" w:hint="eastAsia"/>
            <w:sz w:val="18"/>
            <w:szCs w:val="18"/>
            <w:lang w:eastAsia="ja-JP"/>
          </w:rPr>
          <w:t>呼ぶ</w:t>
        </w:r>
      </w:ins>
      <w:del w:id="159" w:author="The Linux Foundation Japan" w:date="2018-01-28T20:23:00Z">
        <w:r w:rsidR="00A53F60" w:rsidRPr="0016469F" w:rsidDel="00311C65">
          <w:rPr>
            <w:rFonts w:ascii="メイリオ" w:eastAsia="メイリオ" w:hAnsi="メイリオ" w:cs="メイリオ" w:hint="eastAsia"/>
            <w:sz w:val="18"/>
            <w:szCs w:val="18"/>
            <w:lang w:eastAsia="ja-JP"/>
          </w:rPr>
          <w:delText>した</w:delText>
        </w:r>
      </w:del>
      <w:r w:rsidR="00A53F60" w:rsidRPr="0016469F">
        <w:rPr>
          <w:rFonts w:ascii="メイリオ" w:eastAsia="メイリオ" w:hAnsi="メイリオ" w:cs="メイリオ" w:hint="eastAsia"/>
          <w:sz w:val="18"/>
          <w:szCs w:val="18"/>
          <w:lang w:eastAsia="ja-JP"/>
        </w:rPr>
        <w:t>のは、これがオープンソース コンプライアンスを目的としたソースコードスキャンの</w:t>
      </w:r>
      <w:r w:rsidR="00A16688" w:rsidRPr="0016469F">
        <w:rPr>
          <w:rFonts w:ascii="メイリオ" w:eastAsia="メイリオ" w:hAnsi="メイリオ" w:cs="メイリオ" w:hint="eastAsia"/>
          <w:sz w:val="18"/>
          <w:szCs w:val="18"/>
          <w:lang w:eastAsia="ja-JP"/>
        </w:rPr>
        <w:t>もともと</w:t>
      </w:r>
      <w:r w:rsidR="00A16688">
        <w:rPr>
          <w:rFonts w:ascii="メイリオ" w:eastAsia="メイリオ" w:hAnsi="メイリオ" w:cs="メイリオ" w:hint="eastAsia"/>
          <w:sz w:val="18"/>
          <w:szCs w:val="18"/>
          <w:lang w:eastAsia="ja-JP"/>
        </w:rPr>
        <w:t>の</w:t>
      </w:r>
      <w:r w:rsidR="00A53F60" w:rsidRPr="0016469F">
        <w:rPr>
          <w:rFonts w:ascii="メイリオ" w:eastAsia="メイリオ" w:hAnsi="メイリオ" w:cs="メイリオ" w:hint="eastAsia"/>
          <w:sz w:val="18"/>
          <w:szCs w:val="18"/>
          <w:lang w:eastAsia="ja-JP"/>
        </w:rPr>
        <w:t>手法だったためです。伝統的な監査</w:t>
      </w:r>
      <w:r w:rsidR="0016469F" w:rsidRPr="0016469F">
        <w:rPr>
          <w:rFonts w:ascii="メイリオ" w:eastAsia="メイリオ" w:hAnsi="メイリオ" w:cs="メイリオ" w:hint="eastAsia"/>
          <w:sz w:val="18"/>
          <w:szCs w:val="18"/>
          <w:lang w:eastAsia="ja-JP"/>
        </w:rPr>
        <w:t>では</w:t>
      </w:r>
      <w:r w:rsidR="00A53F60" w:rsidRPr="0016469F">
        <w:rPr>
          <w:rFonts w:ascii="メイリオ" w:eastAsia="メイリオ" w:hAnsi="メイリオ" w:cs="メイリオ" w:hint="eastAsia"/>
          <w:sz w:val="18"/>
          <w:szCs w:val="18"/>
          <w:lang w:eastAsia="ja-JP"/>
        </w:rPr>
        <w:t>、サードパーティの監査企業の監査人がソースコードにクラウドシステム</w:t>
      </w:r>
      <w:r w:rsidR="0016469F" w:rsidRPr="0016469F">
        <w:rPr>
          <w:rFonts w:ascii="メイリオ" w:eastAsia="メイリオ" w:hAnsi="メイリオ" w:cs="メイリオ" w:hint="eastAsia"/>
          <w:sz w:val="18"/>
          <w:szCs w:val="18"/>
          <w:lang w:eastAsia="ja-JP"/>
        </w:rPr>
        <w:t>経由で</w:t>
      </w:r>
      <w:r w:rsidR="00A53F60" w:rsidRPr="0016469F">
        <w:rPr>
          <w:rFonts w:ascii="メイリオ" w:eastAsia="メイリオ" w:hAnsi="メイリオ" w:cs="メイリオ" w:hint="eastAsia"/>
          <w:sz w:val="18"/>
          <w:szCs w:val="18"/>
          <w:lang w:eastAsia="ja-JP"/>
        </w:rPr>
        <w:t>リモートから</w:t>
      </w:r>
      <w:r w:rsidR="0016469F" w:rsidRPr="0016469F">
        <w:rPr>
          <w:rFonts w:ascii="メイリオ" w:eastAsia="メイリオ" w:hAnsi="メイリオ" w:cs="メイリオ" w:hint="eastAsia"/>
          <w:sz w:val="18"/>
          <w:szCs w:val="18"/>
          <w:lang w:eastAsia="ja-JP"/>
        </w:rPr>
        <w:t>アクセスしたり</w:t>
      </w:r>
      <w:r w:rsidR="00FC0BFA">
        <w:rPr>
          <w:rFonts w:ascii="メイリオ" w:eastAsia="メイリオ" w:hAnsi="メイリオ" w:cs="メイリオ" w:hint="eastAsia"/>
          <w:sz w:val="18"/>
          <w:szCs w:val="18"/>
          <w:lang w:eastAsia="ja-JP"/>
        </w:rPr>
        <w:t>、</w:t>
      </w:r>
      <w:r w:rsidR="0016469F" w:rsidRPr="0016469F">
        <w:rPr>
          <w:rFonts w:ascii="メイリオ" w:eastAsia="メイリオ" w:hAnsi="メイリオ" w:cs="メイリオ" w:hint="eastAsia"/>
          <w:sz w:val="18"/>
          <w:szCs w:val="18"/>
          <w:lang w:eastAsia="ja-JP"/>
        </w:rPr>
        <w:t>物理的に現地へ足を運んだりしてソースコード</w:t>
      </w:r>
      <w:r w:rsidR="007D229D">
        <w:rPr>
          <w:rFonts w:ascii="メイリオ" w:eastAsia="メイリオ" w:hAnsi="メイリオ" w:cs="メイリオ" w:hint="eastAsia"/>
          <w:sz w:val="18"/>
          <w:szCs w:val="18"/>
          <w:lang w:eastAsia="ja-JP"/>
        </w:rPr>
        <w:t>スキャン</w:t>
      </w:r>
      <w:r w:rsidR="0016469F" w:rsidRPr="0016469F">
        <w:rPr>
          <w:rFonts w:ascii="メイリオ" w:eastAsia="メイリオ" w:hAnsi="メイリオ" w:cs="メイリオ" w:hint="eastAsia"/>
          <w:sz w:val="18"/>
          <w:szCs w:val="18"/>
          <w:lang w:eastAsia="ja-JP"/>
        </w:rPr>
        <w:t>を実施します。</w:t>
      </w:r>
    </w:p>
    <w:p w14:paraId="769FB06E" w14:textId="7C4D64D0" w:rsidR="007D229D" w:rsidRPr="0016469F" w:rsidRDefault="007860FA" w:rsidP="007D229D">
      <w:pPr>
        <w:pStyle w:val="Figure1"/>
      </w:pPr>
      <w:r>
        <w:rPr>
          <w:noProof/>
        </w:rPr>
        <w:lastRenderedPageBreak/>
        <w:drawing>
          <wp:inline distT="0" distB="0" distL="0" distR="0" wp14:anchorId="71F5BCFF" wp14:editId="4A500E9C">
            <wp:extent cx="4857750" cy="4095750"/>
            <wp:effectExtent l="0" t="0" r="0" b="0"/>
            <wp:docPr id="12" name="図 12" descr="C:\Users\maabou\Desktop\capture3\2018-01-13 18_10_38-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abou\Desktop\capture3\2018-01-13 18_10_38-Figures_M&amp;A_paper_JP.pptx - Microsoft PowerPoi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4095750"/>
                    </a:xfrm>
                    <a:prstGeom prst="rect">
                      <a:avLst/>
                    </a:prstGeom>
                    <a:noFill/>
                    <a:ln>
                      <a:noFill/>
                    </a:ln>
                  </pic:spPr>
                </pic:pic>
              </a:graphicData>
            </a:graphic>
          </wp:inline>
        </w:drawing>
      </w:r>
    </w:p>
    <w:p w14:paraId="08D48F88" w14:textId="0D76F8EC" w:rsidR="00B27217" w:rsidRPr="00EB45E8" w:rsidRDefault="00B27217" w:rsidP="00B27217">
      <w:pPr>
        <w:pStyle w:val="FigureCaption"/>
        <w:rPr>
          <w:rFonts w:ascii="メイリオ" w:eastAsia="メイリオ" w:hAnsi="メイリオ" w:cs="メイリオ"/>
          <w:sz w:val="16"/>
        </w:rPr>
      </w:pPr>
      <w:r w:rsidRPr="00EB45E8">
        <w:rPr>
          <w:rFonts w:ascii="メイリオ" w:eastAsia="メイリオ" w:hAnsi="メイリオ" w:cs="メイリオ" w:hint="eastAsia"/>
          <w:sz w:val="16"/>
        </w:rPr>
        <w:t>図</w:t>
      </w:r>
      <w:r w:rsidR="008A3837">
        <w:rPr>
          <w:rFonts w:ascii="メイリオ" w:eastAsia="メイリオ" w:hAnsi="メイリオ" w:cs="メイリオ" w:hint="eastAsia"/>
          <w:sz w:val="16"/>
        </w:rPr>
        <w:t>5</w:t>
      </w:r>
      <w:r w:rsidRPr="00EB45E8">
        <w:rPr>
          <w:rFonts w:ascii="メイリオ" w:eastAsia="メイリオ" w:hAnsi="メイリオ" w:cs="メイリオ" w:hint="eastAsia"/>
          <w:sz w:val="16"/>
        </w:rPr>
        <w:t>：M&amp;A取引における伝統的な監査手法</w:t>
      </w:r>
    </w:p>
    <w:p w14:paraId="53B61A97" w14:textId="3042BBEF" w:rsidR="008D5DDD" w:rsidRPr="008D5DDD" w:rsidRDefault="008D5DDD" w:rsidP="008D5DDD">
      <w:pPr>
        <w:pStyle w:val="bodyIbrahim1"/>
        <w:spacing w:line="240" w:lineRule="exact"/>
        <w:rPr>
          <w:rFonts w:ascii="メイリオ" w:eastAsia="メイリオ" w:hAnsi="メイリオ" w:cs="メイリオ"/>
          <w:sz w:val="18"/>
          <w:szCs w:val="18"/>
          <w:lang w:eastAsia="ja-JP"/>
        </w:rPr>
      </w:pPr>
      <w:r w:rsidRPr="008D5DDD">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5</w:t>
      </w:r>
      <w:r w:rsidRPr="008D5DDD">
        <w:rPr>
          <w:rFonts w:ascii="メイリオ" w:eastAsia="メイリオ" w:hAnsi="メイリオ" w:cs="メイリオ" w:hint="eastAsia"/>
          <w:sz w:val="18"/>
          <w:szCs w:val="18"/>
          <w:lang w:eastAsia="ja-JP"/>
        </w:rPr>
        <w:t>では、次に挙げる伝統的な監査手法のプロセスを示しています。このプ</w:t>
      </w:r>
      <w:r w:rsidR="00A16688">
        <w:rPr>
          <w:rFonts w:ascii="メイリオ" w:eastAsia="メイリオ" w:hAnsi="メイリオ" w:cs="メイリオ" w:hint="eastAsia"/>
          <w:sz w:val="18"/>
          <w:szCs w:val="18"/>
          <w:lang w:eastAsia="ja-JP"/>
        </w:rPr>
        <w:t>ロセスは、サービスプロバイダごとに微妙に異なってくるので</w:t>
      </w:r>
      <w:r w:rsidRPr="008D5DDD">
        <w:rPr>
          <w:rFonts w:ascii="メイリオ" w:eastAsia="メイリオ" w:hAnsi="メイリオ" w:cs="メイリオ" w:hint="eastAsia"/>
          <w:sz w:val="18"/>
          <w:szCs w:val="18"/>
          <w:lang w:eastAsia="ja-JP"/>
        </w:rPr>
        <w:t>留意してください。伝統的な監査プロセスの典型的なものとして以下のようなステップがあります。</w:t>
      </w:r>
    </w:p>
    <w:p w14:paraId="508ADE99" w14:textId="7633C6FE" w:rsidR="009C016F" w:rsidRPr="003C3D08" w:rsidRDefault="009C016F">
      <w:pPr>
        <w:pStyle w:val="ListIbrahim1"/>
        <w:spacing w:line="240" w:lineRule="exact"/>
        <w:ind w:left="714" w:hanging="357"/>
        <w:rPr>
          <w:rFonts w:ascii="メイリオ" w:eastAsia="メイリオ" w:hAnsi="メイリオ" w:cs="メイリオ"/>
          <w:sz w:val="18"/>
          <w:lang w:eastAsia="ja-JP"/>
          <w:rPrChange w:id="160" w:author="The Linux Foundation Japan" w:date="2018-01-29T12:47:00Z">
            <w:rPr>
              <w:rFonts w:ascii="メイリオ" w:eastAsia="メイリオ" w:hAnsi="メイリオ" w:cs="メイリオ"/>
              <w:color w:val="auto"/>
            </w:rPr>
          </w:rPrChange>
        </w:rPr>
        <w:pPrChange w:id="161"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162" w:author="The Linux Foundation Japan" w:date="2018-01-29T12:47:00Z">
            <w:rPr>
              <w:rFonts w:ascii="メイリオ" w:eastAsia="メイリオ" w:hAnsi="メイリオ" w:cs="メイリオ" w:hint="eastAsia"/>
              <w:color w:val="auto"/>
              <w:sz w:val="18"/>
            </w:rPr>
          </w:rPrChange>
        </w:rPr>
        <w:t>監査人が、作業内容をよりよく理解するために質問状を送付する</w:t>
      </w:r>
    </w:p>
    <w:p w14:paraId="4AF04D88" w14:textId="5A151782" w:rsidR="009C016F" w:rsidRPr="003C3D08" w:rsidRDefault="004606ED">
      <w:pPr>
        <w:pStyle w:val="ListIbrahim1"/>
        <w:spacing w:line="240" w:lineRule="exact"/>
        <w:ind w:left="714" w:hanging="357"/>
        <w:rPr>
          <w:rFonts w:ascii="メイリオ" w:eastAsia="メイリオ" w:hAnsi="メイリオ" w:cs="メイリオ"/>
          <w:sz w:val="18"/>
          <w:lang w:eastAsia="ja-JP"/>
          <w:rPrChange w:id="163" w:author="The Linux Foundation Japan" w:date="2018-01-29T12:47:00Z">
            <w:rPr>
              <w:rFonts w:ascii="メイリオ" w:eastAsia="メイリオ" w:hAnsi="メイリオ" w:cs="メイリオ"/>
              <w:color w:val="auto"/>
            </w:rPr>
          </w:rPrChange>
        </w:rPr>
        <w:pPrChange w:id="164"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165" w:author="The Linux Foundation Japan" w:date="2018-01-29T12:47:00Z">
            <w:rPr>
              <w:rFonts w:ascii="メイリオ" w:eastAsia="メイリオ" w:hAnsi="メイリオ" w:cs="メイリオ" w:hint="eastAsia"/>
              <w:color w:val="auto"/>
              <w:sz w:val="18"/>
            </w:rPr>
          </w:rPrChange>
        </w:rPr>
        <w:t>買収対象</w:t>
      </w:r>
      <w:r w:rsidR="0029469F" w:rsidRPr="003C3D08">
        <w:rPr>
          <w:rFonts w:ascii="メイリオ" w:eastAsia="メイリオ" w:hAnsi="メイリオ" w:cs="メイリオ" w:hint="eastAsia"/>
          <w:sz w:val="18"/>
          <w:lang w:eastAsia="ja-JP"/>
          <w:rPrChange w:id="166" w:author="The Linux Foundation Japan" w:date="2018-01-29T12:47:00Z">
            <w:rPr>
              <w:rFonts w:ascii="メイリオ" w:eastAsia="メイリオ" w:hAnsi="メイリオ" w:cs="メイリオ" w:hint="eastAsia"/>
              <w:color w:val="auto"/>
              <w:sz w:val="18"/>
            </w:rPr>
          </w:rPrChange>
        </w:rPr>
        <w:t>は、監査人が監査スコープとパラメータをよりよく理解できるようこれに答える</w:t>
      </w:r>
    </w:p>
    <w:p w14:paraId="4DEFC26F" w14:textId="7C1841A9" w:rsidR="0029469F" w:rsidRPr="003C3D08" w:rsidRDefault="0029469F">
      <w:pPr>
        <w:pStyle w:val="ListIbrahim1"/>
        <w:spacing w:line="240" w:lineRule="exact"/>
        <w:ind w:left="714" w:hanging="357"/>
        <w:rPr>
          <w:rFonts w:ascii="メイリオ" w:eastAsia="メイリオ" w:hAnsi="メイリオ" w:cs="メイリオ"/>
          <w:sz w:val="18"/>
          <w:lang w:eastAsia="ja-JP"/>
          <w:rPrChange w:id="167" w:author="The Linux Foundation Japan" w:date="2018-01-29T12:47:00Z">
            <w:rPr>
              <w:rFonts w:ascii="メイリオ" w:eastAsia="メイリオ" w:hAnsi="メイリオ" w:cs="メイリオ"/>
              <w:color w:val="auto"/>
            </w:rPr>
          </w:rPrChange>
        </w:rPr>
        <w:pPrChange w:id="168"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169" w:author="The Linux Foundation Japan" w:date="2018-01-29T12:47:00Z">
            <w:rPr>
              <w:rFonts w:ascii="メイリオ" w:eastAsia="メイリオ" w:hAnsi="メイリオ" w:cs="メイリオ" w:hint="eastAsia"/>
              <w:color w:val="auto"/>
              <w:sz w:val="18"/>
            </w:rPr>
          </w:rPrChange>
        </w:rPr>
        <w:t>監査人</w:t>
      </w:r>
      <w:r w:rsidR="002C449F" w:rsidRPr="003C3D08">
        <w:rPr>
          <w:rFonts w:ascii="メイリオ" w:eastAsia="メイリオ" w:hAnsi="メイリオ" w:cs="メイリオ" w:hint="eastAsia"/>
          <w:sz w:val="18"/>
          <w:lang w:eastAsia="ja-JP"/>
          <w:rPrChange w:id="170" w:author="The Linux Foundation Japan" w:date="2018-01-29T12:47:00Z">
            <w:rPr>
              <w:rFonts w:ascii="メイリオ" w:eastAsia="メイリオ" w:hAnsi="メイリオ" w:cs="メイリオ" w:hint="eastAsia"/>
              <w:color w:val="auto"/>
              <w:sz w:val="18"/>
            </w:rPr>
          </w:rPrChange>
        </w:rPr>
        <w:t>が</w:t>
      </w:r>
      <w:r w:rsidRPr="003C3D08">
        <w:rPr>
          <w:rFonts w:ascii="メイリオ" w:eastAsia="メイリオ" w:hAnsi="メイリオ" w:cs="メイリオ" w:hint="eastAsia"/>
          <w:sz w:val="18"/>
          <w:lang w:eastAsia="ja-JP"/>
          <w:rPrChange w:id="171" w:author="The Linux Foundation Japan" w:date="2018-01-29T12:47:00Z">
            <w:rPr>
              <w:rFonts w:ascii="メイリオ" w:eastAsia="メイリオ" w:hAnsi="メイリオ" w:cs="メイリオ" w:hint="eastAsia"/>
              <w:color w:val="auto"/>
              <w:sz w:val="18"/>
            </w:rPr>
          </w:rPrChange>
        </w:rPr>
        <w:t>、この応答をもとに見積もりを提供する</w:t>
      </w:r>
    </w:p>
    <w:p w14:paraId="702D991F" w14:textId="1D47EAC1" w:rsidR="0029469F" w:rsidRPr="003C3D08" w:rsidDel="003631F3" w:rsidRDefault="0029469F">
      <w:pPr>
        <w:pStyle w:val="ListIbrahim1"/>
        <w:spacing w:line="240" w:lineRule="exact"/>
        <w:ind w:left="714" w:hanging="357"/>
        <w:rPr>
          <w:del w:id="172" w:author="The Linux Foundation Japan" w:date="2018-01-28T20:33:00Z"/>
          <w:rFonts w:ascii="メイリオ" w:eastAsia="メイリオ" w:hAnsi="メイリオ" w:cs="メイリオ"/>
          <w:sz w:val="18"/>
          <w:lang w:eastAsia="ja-JP"/>
          <w:rPrChange w:id="173" w:author="The Linux Foundation Japan" w:date="2018-01-29T12:47:00Z">
            <w:rPr>
              <w:del w:id="174" w:author="The Linux Foundation Japan" w:date="2018-01-28T20:33:00Z"/>
              <w:rFonts w:ascii="Calibri" w:eastAsia="Times New Roman" w:hAnsi="Calibri" w:cs="Arial"/>
              <w:color w:val="auto"/>
            </w:rPr>
          </w:rPrChange>
        </w:rPr>
        <w:pPrChange w:id="175"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176" w:author="The Linux Foundation Japan" w:date="2018-01-29T12:47:00Z">
            <w:rPr>
              <w:rFonts w:ascii="メイリオ" w:eastAsia="メイリオ" w:hAnsi="メイリオ" w:cs="メイリオ" w:hint="eastAsia"/>
              <w:color w:val="auto"/>
              <w:sz w:val="18"/>
            </w:rPr>
          </w:rPrChange>
        </w:rPr>
        <w:t>見積もりについて合意され、サービス契約書、作業明細書、守秘義務契約書（</w:t>
      </w:r>
      <w:r w:rsidRPr="003C3D08">
        <w:rPr>
          <w:rFonts w:ascii="メイリオ" w:eastAsia="メイリオ" w:hAnsi="メイリオ" w:cs="メイリオ"/>
          <w:sz w:val="18"/>
          <w:lang w:eastAsia="ja-JP"/>
          <w:rPrChange w:id="177" w:author="The Linux Foundation Japan" w:date="2018-01-29T12:47:00Z">
            <w:rPr>
              <w:rFonts w:ascii="メイリオ" w:eastAsia="メイリオ" w:hAnsi="メイリオ" w:cs="メイリオ"/>
              <w:color w:val="auto"/>
              <w:sz w:val="18"/>
            </w:rPr>
          </w:rPrChange>
        </w:rPr>
        <w:t>NDA）などに</w:t>
      </w:r>
      <w:r w:rsidR="00AA6DA0" w:rsidRPr="003C3D08">
        <w:rPr>
          <w:rFonts w:ascii="メイリオ" w:eastAsia="メイリオ" w:hAnsi="メイリオ" w:cs="メイリオ" w:hint="eastAsia"/>
          <w:sz w:val="18"/>
          <w:lang w:eastAsia="ja-JP"/>
          <w:rPrChange w:id="178" w:author="The Linux Foundation Japan" w:date="2018-01-29T12:47:00Z">
            <w:rPr>
              <w:rFonts w:ascii="メイリオ" w:eastAsia="メイリオ" w:hAnsi="メイリオ" w:cs="メイリオ" w:hint="eastAsia"/>
              <w:color w:val="auto"/>
              <w:sz w:val="18"/>
            </w:rPr>
          </w:rPrChange>
        </w:rPr>
        <w:t>サイン</w:t>
      </w:r>
      <w:r w:rsidRPr="003C3D08">
        <w:rPr>
          <w:rFonts w:ascii="メイリオ" w:eastAsia="メイリオ" w:hAnsi="メイリオ" w:cs="メイリオ" w:hint="eastAsia"/>
          <w:sz w:val="18"/>
          <w:lang w:eastAsia="ja-JP"/>
          <w:rPrChange w:id="179" w:author="The Linux Foundation Japan" w:date="2018-01-29T12:47:00Z">
            <w:rPr>
              <w:rFonts w:ascii="メイリオ" w:eastAsia="メイリオ" w:hAnsi="メイリオ" w:cs="メイリオ" w:hint="eastAsia"/>
              <w:color w:val="auto"/>
              <w:sz w:val="18"/>
            </w:rPr>
          </w:rPrChange>
        </w:rPr>
        <w:t>される</w:t>
      </w:r>
      <w:ins w:id="180" w:author="The Linux Foundation Japan" w:date="2018-01-28T20:32:00Z">
        <w:r w:rsidR="003631F3" w:rsidRPr="003C3D08">
          <w:rPr>
            <w:rFonts w:ascii="メイリオ" w:eastAsia="メイリオ" w:hAnsi="メイリオ" w:cs="メイリオ" w:hint="eastAsia"/>
            <w:sz w:val="18"/>
            <w:lang w:eastAsia="ja-JP"/>
            <w:rPrChange w:id="181" w:author="The Linux Foundation Japan" w:date="2018-01-29T12:47:00Z">
              <w:rPr>
                <w:rFonts w:ascii="メイリオ" w:eastAsia="メイリオ" w:hAnsi="メイリオ" w:cs="メイリオ" w:hint="eastAsia"/>
                <w:color w:val="auto"/>
                <w:sz w:val="18"/>
              </w:rPr>
            </w:rPrChange>
          </w:rPr>
          <w:t>（</w:t>
        </w:r>
      </w:ins>
    </w:p>
    <w:p w14:paraId="62A065A1" w14:textId="52FAE52E" w:rsidR="009C016F" w:rsidRPr="003C3D08" w:rsidRDefault="00AA6DA0">
      <w:pPr>
        <w:pStyle w:val="ListIbrahim1"/>
        <w:spacing w:line="240" w:lineRule="exact"/>
        <w:ind w:left="714" w:hanging="357"/>
        <w:rPr>
          <w:rFonts w:ascii="メイリオ" w:eastAsia="メイリオ" w:hAnsi="メイリオ" w:cs="メイリオ"/>
          <w:sz w:val="18"/>
          <w:rPrChange w:id="182" w:author="The Linux Foundation Japan" w:date="2018-01-29T12:47:00Z">
            <w:rPr>
              <w:rFonts w:ascii="Calibri" w:hAnsi="Calibri"/>
              <w:sz w:val="22"/>
            </w:rPr>
          </w:rPrChange>
        </w:rPr>
        <w:pPrChange w:id="183" w:author="The Linux Foundation Japan" w:date="2018-01-29T12:47:00Z">
          <w:pPr>
            <w:pStyle w:val="af2"/>
            <w:spacing w:line="240" w:lineRule="exact"/>
            <w:ind w:left="1440" w:right="607"/>
          </w:pPr>
        </w:pPrChange>
      </w:pPr>
      <w:del w:id="184" w:author="The Linux Foundation Japan" w:date="2018-01-28T20:33:00Z">
        <w:r w:rsidRPr="003C3D08" w:rsidDel="003631F3">
          <w:rPr>
            <w:rFonts w:ascii="メイリオ" w:eastAsia="メイリオ" w:hAnsi="メイリオ" w:cs="メイリオ" w:hint="eastAsia"/>
            <w:sz w:val="18"/>
            <w:lang w:eastAsia="ja-JP"/>
            <w:rPrChange w:id="185" w:author="The Linux Foundation Japan" w:date="2018-01-29T12:47:00Z">
              <w:rPr>
                <w:rFonts w:ascii="メイリオ" w:eastAsia="メイリオ" w:hAnsi="メイリオ" w:cs="メイリオ" w:hint="eastAsia"/>
                <w:i w:val="0"/>
                <w:iCs w:val="0"/>
                <w:sz w:val="21"/>
              </w:rPr>
            </w:rPrChange>
          </w:rPr>
          <w:delText>＜</w:delText>
        </w:r>
      </w:del>
      <w:r w:rsidRPr="003C3D08">
        <w:rPr>
          <w:rFonts w:ascii="メイリオ" w:eastAsia="メイリオ" w:hAnsi="メイリオ" w:cs="メイリオ" w:hint="eastAsia"/>
          <w:sz w:val="18"/>
          <w:lang w:eastAsia="ja-JP"/>
          <w:rPrChange w:id="186" w:author="The Linux Foundation Japan" w:date="2018-01-29T12:47:00Z">
            <w:rPr>
              <w:rFonts w:ascii="メイリオ" w:eastAsia="メイリオ" w:hAnsi="メイリオ" w:cs="メイリオ" w:hint="eastAsia"/>
              <w:i w:val="0"/>
              <w:iCs w:val="0"/>
              <w:sz w:val="21"/>
            </w:rPr>
          </w:rPrChange>
        </w:rPr>
        <w:t>注：</w:t>
      </w:r>
      <w:r w:rsidR="0029469F" w:rsidRPr="003C3D08">
        <w:rPr>
          <w:rFonts w:ascii="メイリオ" w:eastAsia="メイリオ" w:hAnsi="メイリオ" w:cs="メイリオ" w:hint="eastAsia"/>
          <w:sz w:val="18"/>
          <w:lang w:eastAsia="ja-JP"/>
          <w:rPrChange w:id="187" w:author="The Linux Foundation Japan" w:date="2018-01-29T12:47:00Z">
            <w:rPr>
              <w:rFonts w:ascii="メイリオ" w:eastAsia="メイリオ" w:hAnsi="メイリオ" w:cs="メイリオ" w:hint="eastAsia"/>
              <w:i w:val="0"/>
              <w:iCs w:val="0"/>
              <w:sz w:val="21"/>
            </w:rPr>
          </w:rPrChange>
        </w:rPr>
        <w:t>図</w:t>
      </w:r>
      <w:r w:rsidR="008A3837" w:rsidRPr="003C3D08">
        <w:rPr>
          <w:rFonts w:ascii="メイリオ" w:eastAsia="メイリオ" w:hAnsi="メイリオ" w:cs="メイリオ"/>
          <w:sz w:val="18"/>
          <w:lang w:eastAsia="ja-JP"/>
          <w:rPrChange w:id="188" w:author="The Linux Foundation Japan" w:date="2018-01-29T12:47:00Z">
            <w:rPr>
              <w:rFonts w:ascii="メイリオ" w:eastAsia="メイリオ" w:hAnsi="メイリオ" w:cs="メイリオ"/>
              <w:i w:val="0"/>
              <w:iCs w:val="0"/>
              <w:sz w:val="21"/>
            </w:rPr>
          </w:rPrChange>
        </w:rPr>
        <w:t>5</w:t>
      </w:r>
      <w:r w:rsidRPr="003C3D08">
        <w:rPr>
          <w:rFonts w:ascii="メイリオ" w:eastAsia="メイリオ" w:hAnsi="メイリオ" w:cs="メイリオ" w:hint="eastAsia"/>
          <w:sz w:val="18"/>
          <w:lang w:eastAsia="ja-JP"/>
          <w:rPrChange w:id="189" w:author="The Linux Foundation Japan" w:date="2018-01-29T12:47:00Z">
            <w:rPr>
              <w:rFonts w:ascii="メイリオ" w:eastAsia="メイリオ" w:hAnsi="メイリオ" w:cs="メイリオ" w:hint="eastAsia"/>
              <w:i w:val="0"/>
              <w:iCs w:val="0"/>
              <w:sz w:val="21"/>
            </w:rPr>
          </w:rPrChange>
        </w:rPr>
        <w:t>、</w:t>
      </w:r>
      <w:r w:rsidR="008A3837" w:rsidRPr="003C3D08">
        <w:rPr>
          <w:rFonts w:ascii="メイリオ" w:eastAsia="メイリオ" w:hAnsi="メイリオ" w:cs="メイリオ"/>
          <w:sz w:val="18"/>
          <w:lang w:eastAsia="ja-JP"/>
          <w:rPrChange w:id="190" w:author="The Linux Foundation Japan" w:date="2018-01-29T12:47:00Z">
            <w:rPr>
              <w:rFonts w:ascii="メイリオ" w:eastAsia="メイリオ" w:hAnsi="メイリオ" w:cs="メイリオ"/>
              <w:i w:val="0"/>
              <w:iCs w:val="0"/>
              <w:sz w:val="21"/>
            </w:rPr>
          </w:rPrChange>
        </w:rPr>
        <w:t>6</w:t>
      </w:r>
      <w:r w:rsidRPr="003C3D08">
        <w:rPr>
          <w:rFonts w:ascii="メイリオ" w:eastAsia="メイリオ" w:hAnsi="メイリオ" w:cs="メイリオ" w:hint="eastAsia"/>
          <w:sz w:val="18"/>
          <w:lang w:eastAsia="ja-JP"/>
          <w:rPrChange w:id="191" w:author="The Linux Foundation Japan" w:date="2018-01-29T12:47:00Z">
            <w:rPr>
              <w:rFonts w:ascii="メイリオ" w:eastAsia="メイリオ" w:hAnsi="メイリオ" w:cs="メイリオ" w:hint="eastAsia"/>
              <w:i w:val="0"/>
              <w:iCs w:val="0"/>
              <w:sz w:val="21"/>
            </w:rPr>
          </w:rPrChange>
        </w:rPr>
        <w:t>、</w:t>
      </w:r>
      <w:r w:rsidR="008A3837" w:rsidRPr="003C3D08">
        <w:rPr>
          <w:rFonts w:ascii="メイリオ" w:eastAsia="メイリオ" w:hAnsi="メイリオ" w:cs="メイリオ"/>
          <w:sz w:val="18"/>
          <w:lang w:eastAsia="ja-JP"/>
          <w:rPrChange w:id="192" w:author="The Linux Foundation Japan" w:date="2018-01-29T12:47:00Z">
            <w:rPr>
              <w:rFonts w:ascii="メイリオ" w:eastAsia="メイリオ" w:hAnsi="メイリオ" w:cs="メイリオ"/>
              <w:i w:val="0"/>
              <w:iCs w:val="0"/>
              <w:sz w:val="21"/>
            </w:rPr>
          </w:rPrChange>
        </w:rPr>
        <w:t>7</w:t>
      </w:r>
      <w:r w:rsidRPr="003C3D08">
        <w:rPr>
          <w:rFonts w:ascii="メイリオ" w:eastAsia="メイリオ" w:hAnsi="メイリオ" w:cs="メイリオ" w:hint="eastAsia"/>
          <w:sz w:val="18"/>
          <w:lang w:eastAsia="ja-JP"/>
          <w:rPrChange w:id="193" w:author="The Linux Foundation Japan" w:date="2018-01-29T12:47:00Z">
            <w:rPr>
              <w:rFonts w:ascii="メイリオ" w:eastAsia="メイリオ" w:hAnsi="メイリオ" w:cs="メイリオ" w:hint="eastAsia"/>
              <w:i w:val="0"/>
              <w:iCs w:val="0"/>
              <w:sz w:val="21"/>
            </w:rPr>
          </w:rPrChange>
        </w:rPr>
        <w:t>にある「開始」は合意文書すべてにサインされた後の実際の監査プロセス</w:t>
      </w:r>
      <w:r w:rsidR="005762B3" w:rsidRPr="003C3D08">
        <w:rPr>
          <w:rFonts w:ascii="メイリオ" w:eastAsia="メイリオ" w:hAnsi="メイリオ" w:cs="メイリオ" w:hint="eastAsia"/>
          <w:sz w:val="18"/>
          <w:lang w:eastAsia="ja-JP"/>
          <w:rPrChange w:id="194" w:author="The Linux Foundation Japan" w:date="2018-01-29T12:47:00Z">
            <w:rPr>
              <w:rFonts w:ascii="メイリオ" w:eastAsia="メイリオ" w:hAnsi="メイリオ" w:cs="メイリオ" w:hint="eastAsia"/>
              <w:i w:val="0"/>
              <w:iCs w:val="0"/>
              <w:sz w:val="21"/>
            </w:rPr>
          </w:rPrChange>
        </w:rPr>
        <w:t>の開始</w:t>
      </w:r>
      <w:r w:rsidRPr="003C3D08">
        <w:rPr>
          <w:rFonts w:ascii="メイリオ" w:eastAsia="メイリオ" w:hAnsi="メイリオ" w:cs="メイリオ" w:hint="eastAsia"/>
          <w:sz w:val="18"/>
          <w:lang w:eastAsia="ja-JP"/>
          <w:rPrChange w:id="195" w:author="The Linux Foundation Japan" w:date="2018-01-29T12:47:00Z">
            <w:rPr>
              <w:rFonts w:ascii="メイリオ" w:eastAsia="メイリオ" w:hAnsi="メイリオ" w:cs="メイリオ" w:hint="eastAsia"/>
              <w:i w:val="0"/>
              <w:iCs w:val="0"/>
              <w:sz w:val="21"/>
            </w:rPr>
          </w:rPrChange>
        </w:rPr>
        <w:t>を想定しています。</w:t>
      </w:r>
      <w:ins w:id="196" w:author="The Linux Foundation Japan" w:date="2018-01-28T20:33:00Z">
        <w:r w:rsidR="003631F3" w:rsidRPr="003C3D08">
          <w:rPr>
            <w:rFonts w:ascii="メイリオ" w:eastAsia="メイリオ" w:hAnsi="メイリオ" w:cs="メイリオ" w:hint="eastAsia"/>
            <w:sz w:val="18"/>
            <w:lang w:eastAsia="ja-JP"/>
            <w:rPrChange w:id="197" w:author="The Linux Foundation Japan" w:date="2018-01-29T12:47:00Z">
              <w:rPr>
                <w:rFonts w:ascii="メイリオ" w:eastAsia="メイリオ" w:hAnsi="メイリオ" w:cs="メイリオ" w:hint="eastAsia"/>
                <w:i w:val="0"/>
                <w:iCs w:val="0"/>
                <w:color w:val="auto"/>
                <w:sz w:val="18"/>
              </w:rPr>
            </w:rPrChange>
          </w:rPr>
          <w:t>）</w:t>
        </w:r>
      </w:ins>
      <w:del w:id="198" w:author="The Linux Foundation Japan" w:date="2018-01-28T20:33:00Z">
        <w:r w:rsidRPr="003C3D08" w:rsidDel="003631F3">
          <w:rPr>
            <w:rFonts w:ascii="メイリオ" w:eastAsia="メイリオ" w:hAnsi="メイリオ" w:cs="メイリオ" w:hint="eastAsia"/>
            <w:sz w:val="18"/>
            <w:lang w:eastAsia="ja-JP"/>
            <w:rPrChange w:id="199" w:author="The Linux Foundation Japan" w:date="2018-01-29T12:47:00Z">
              <w:rPr>
                <w:rFonts w:ascii="メイリオ" w:eastAsia="メイリオ" w:hAnsi="メイリオ" w:cs="メイリオ" w:hint="eastAsia"/>
                <w:i w:val="0"/>
                <w:iCs w:val="0"/>
                <w:sz w:val="21"/>
              </w:rPr>
            </w:rPrChange>
          </w:rPr>
          <w:delText>＞</w:delText>
        </w:r>
      </w:del>
    </w:p>
    <w:p w14:paraId="583DBA0F" w14:textId="07DE95ED" w:rsidR="003C3D08" w:rsidRPr="003C3D08" w:rsidRDefault="003C3D08">
      <w:pPr>
        <w:pStyle w:val="ListIbrahim1"/>
        <w:spacing w:line="240" w:lineRule="exact"/>
        <w:ind w:left="714" w:hanging="357"/>
        <w:rPr>
          <w:ins w:id="200" w:author="The Linux Foundation Japan" w:date="2018-01-29T12:46:00Z"/>
          <w:rFonts w:ascii="メイリオ" w:eastAsia="メイリオ" w:hAnsi="メイリオ" w:cs="メイリオ"/>
          <w:sz w:val="18"/>
          <w:lang w:eastAsia="ja-JP"/>
          <w:rPrChange w:id="201" w:author="The Linux Foundation Japan" w:date="2018-01-29T12:47:00Z">
            <w:rPr>
              <w:ins w:id="202" w:author="The Linux Foundation Japan" w:date="2018-01-29T12:46:00Z"/>
              <w:rFonts w:ascii="メイリオ" w:eastAsia="メイリオ" w:hAnsi="メイリオ" w:cs="メイリオ"/>
              <w:color w:val="auto"/>
              <w:sz w:val="18"/>
            </w:rPr>
          </w:rPrChange>
        </w:rPr>
        <w:pPrChange w:id="203" w:author="The Linux Foundation Japan" w:date="2018-01-29T12:47:00Z">
          <w:pPr>
            <w:pStyle w:val="affb"/>
            <w:numPr>
              <w:numId w:val="4"/>
            </w:numPr>
            <w:ind w:hanging="360"/>
          </w:pPr>
        </w:pPrChange>
      </w:pPr>
      <w:ins w:id="204" w:author="The Linux Foundation Japan" w:date="2018-01-29T12:46:00Z">
        <w:r w:rsidRPr="003C3D08">
          <w:rPr>
            <w:rFonts w:ascii="メイリオ" w:eastAsia="メイリオ" w:hAnsi="メイリオ" w:cs="メイリオ" w:hint="eastAsia"/>
            <w:sz w:val="18"/>
            <w:lang w:eastAsia="ja-JP"/>
            <w:rPrChange w:id="205" w:author="The Linux Foundation Japan" w:date="2018-01-29T12:47:00Z">
              <w:rPr>
                <w:rFonts w:ascii="メイリオ" w:eastAsia="メイリオ" w:hAnsi="メイリオ" w:cs="メイリオ" w:hint="eastAsia"/>
                <w:color w:val="auto"/>
                <w:sz w:val="18"/>
              </w:rPr>
            </w:rPrChange>
          </w:rPr>
          <w:t>セキュ</w:t>
        </w:r>
        <w:r w:rsidRPr="008F7CC8">
          <w:rPr>
            <w:rFonts w:ascii="メイリオ" w:eastAsia="メイリオ" w:hAnsi="メイリオ" w:cs="メイリオ" w:hint="eastAsia"/>
            <w:sz w:val="18"/>
            <w:lang w:eastAsia="ja-JP"/>
          </w:rPr>
          <w:t>アなクラウド経由のアップロード、もしくは実地訪問に基づく監査で</w:t>
        </w:r>
      </w:ins>
      <w:ins w:id="206" w:author="The Linux Foundation Japan" w:date="2018-01-29T12:47:00Z">
        <w:r w:rsidRPr="00D43354">
          <w:rPr>
            <w:rFonts w:ascii="メイリオ" w:eastAsia="メイリオ" w:hAnsi="メイリオ" w:cs="メイリオ" w:hint="eastAsia"/>
            <w:sz w:val="18"/>
            <w:lang w:eastAsia="ja-JP"/>
          </w:rPr>
          <w:t>監査人に</w:t>
        </w:r>
        <w:r>
          <w:rPr>
            <w:rFonts w:ascii="メイリオ" w:eastAsia="メイリオ" w:hAnsi="メイリオ" w:cs="メイリオ" w:hint="eastAsia"/>
            <w:sz w:val="18"/>
            <w:lang w:eastAsia="ja-JP"/>
          </w:rPr>
          <w:t>対し</w:t>
        </w:r>
      </w:ins>
      <w:ins w:id="207" w:author="The Linux Foundation Japan" w:date="2018-01-29T12:46:00Z">
        <w:r w:rsidRPr="008F7CC8">
          <w:rPr>
            <w:rFonts w:ascii="メイリオ" w:eastAsia="メイリオ" w:hAnsi="メイリオ" w:cs="メイリオ" w:hint="eastAsia"/>
            <w:sz w:val="18"/>
            <w:lang w:eastAsia="ja-JP"/>
          </w:rPr>
          <w:t>対象企業のコード</w:t>
        </w:r>
      </w:ins>
      <w:ins w:id="208" w:author="The Linux Foundation Japan" w:date="2018-01-29T12:47:00Z">
        <w:r>
          <w:rPr>
            <w:rFonts w:ascii="メイリオ" w:eastAsia="メイリオ" w:hAnsi="メイリオ" w:cs="メイリオ" w:hint="eastAsia"/>
            <w:sz w:val="18"/>
            <w:lang w:eastAsia="ja-JP"/>
          </w:rPr>
          <w:t>への</w:t>
        </w:r>
      </w:ins>
      <w:ins w:id="209" w:author="The Linux Foundation Japan" w:date="2018-01-29T12:46:00Z">
        <w:r w:rsidRPr="003C3D08">
          <w:rPr>
            <w:rFonts w:ascii="メイリオ" w:eastAsia="メイリオ" w:hAnsi="メイリオ" w:cs="メイリオ" w:hint="eastAsia"/>
            <w:sz w:val="18"/>
            <w:lang w:eastAsia="ja-JP"/>
            <w:rPrChange w:id="210" w:author="The Linux Foundation Japan" w:date="2018-01-29T12:47:00Z">
              <w:rPr>
                <w:rFonts w:ascii="メイリオ" w:eastAsia="メイリオ" w:hAnsi="メイリオ" w:cs="メイリオ" w:hint="eastAsia"/>
                <w:color w:val="auto"/>
                <w:sz w:val="18"/>
              </w:rPr>
            </w:rPrChange>
          </w:rPr>
          <w:t>アクセス権が与えられる</w:t>
        </w:r>
      </w:ins>
    </w:p>
    <w:p w14:paraId="3DCD7F8F" w14:textId="67EF091E" w:rsidR="00AA6DA0" w:rsidRPr="003C3D08" w:rsidDel="003C3D08" w:rsidRDefault="00334A37">
      <w:pPr>
        <w:pStyle w:val="ListIbrahim1"/>
        <w:spacing w:line="240" w:lineRule="exact"/>
        <w:ind w:left="714" w:hanging="357"/>
        <w:rPr>
          <w:del w:id="211" w:author="The Linux Foundation Japan" w:date="2018-01-29T12:46:00Z"/>
          <w:rFonts w:ascii="メイリオ" w:eastAsia="メイリオ" w:hAnsi="メイリオ" w:cs="メイリオ"/>
          <w:sz w:val="18"/>
          <w:rPrChange w:id="212" w:author="The Linux Foundation Japan" w:date="2018-01-29T12:47:00Z">
            <w:rPr>
              <w:del w:id="213" w:author="The Linux Foundation Japan" w:date="2018-01-29T12:46:00Z"/>
              <w:rFonts w:ascii="Calibri" w:eastAsia="Times New Roman" w:hAnsi="Calibri" w:cs="Arial"/>
              <w:color w:val="auto"/>
            </w:rPr>
          </w:rPrChange>
        </w:rPr>
        <w:pPrChange w:id="214" w:author="The Linux Foundation Japan" w:date="2018-01-29T12:47:00Z">
          <w:pPr>
            <w:pStyle w:val="affb"/>
            <w:numPr>
              <w:numId w:val="4"/>
            </w:numPr>
            <w:spacing w:line="240" w:lineRule="exact"/>
            <w:ind w:left="714" w:hanging="357"/>
          </w:pPr>
        </w:pPrChange>
      </w:pPr>
      <w:del w:id="215" w:author="The Linux Foundation Japan" w:date="2018-01-29T12:46:00Z">
        <w:r w:rsidRPr="003C3D08" w:rsidDel="003C3D08">
          <w:rPr>
            <w:rFonts w:ascii="メイリオ" w:eastAsia="メイリオ" w:hAnsi="メイリオ" w:cs="メイリオ" w:hint="eastAsia"/>
            <w:sz w:val="18"/>
            <w:rPrChange w:id="216" w:author="The Linux Foundation Japan" w:date="2018-01-29T12:47:00Z">
              <w:rPr>
                <w:rFonts w:ascii="メイリオ" w:eastAsia="メイリオ" w:hAnsi="メイリオ" w:cs="メイリオ" w:hint="eastAsia"/>
                <w:color w:val="auto"/>
                <w:sz w:val="18"/>
              </w:rPr>
            </w:rPrChange>
          </w:rPr>
          <w:delText>監査人</w:delText>
        </w:r>
      </w:del>
      <w:del w:id="217" w:author="The Linux Foundation Japan" w:date="2018-01-29T12:38:00Z">
        <w:r w:rsidR="002C449F" w:rsidRPr="003C3D08" w:rsidDel="003C3D08">
          <w:rPr>
            <w:rFonts w:ascii="メイリオ" w:eastAsia="メイリオ" w:hAnsi="メイリオ" w:cs="メイリオ" w:hint="eastAsia"/>
            <w:sz w:val="18"/>
            <w:rPrChange w:id="218" w:author="The Linux Foundation Japan" w:date="2018-01-29T12:47:00Z">
              <w:rPr>
                <w:rFonts w:ascii="メイリオ" w:eastAsia="メイリオ" w:hAnsi="メイリオ" w:cs="メイリオ" w:hint="eastAsia"/>
                <w:color w:val="auto"/>
                <w:sz w:val="18"/>
              </w:rPr>
            </w:rPrChange>
          </w:rPr>
          <w:delText>が</w:delText>
        </w:r>
        <w:r w:rsidRPr="003C3D08" w:rsidDel="003C3D08">
          <w:rPr>
            <w:rFonts w:ascii="メイリオ" w:eastAsia="メイリオ" w:hAnsi="メイリオ" w:cs="メイリオ" w:hint="eastAsia"/>
            <w:sz w:val="18"/>
            <w:rPrChange w:id="219" w:author="The Linux Foundation Japan" w:date="2018-01-29T12:47:00Z">
              <w:rPr>
                <w:rFonts w:ascii="メイリオ" w:eastAsia="メイリオ" w:hAnsi="メイリオ" w:cs="メイリオ" w:hint="eastAsia"/>
                <w:color w:val="auto"/>
                <w:sz w:val="18"/>
              </w:rPr>
            </w:rPrChange>
          </w:rPr>
          <w:delText>、</w:delText>
        </w:r>
      </w:del>
      <w:del w:id="220" w:author="The Linux Foundation Japan" w:date="2018-01-29T12:44:00Z">
        <w:r w:rsidR="002C449F" w:rsidRPr="003C3D08" w:rsidDel="003C3D08">
          <w:rPr>
            <w:rFonts w:ascii="メイリオ" w:eastAsia="メイリオ" w:hAnsi="メイリオ" w:cs="メイリオ" w:hint="eastAsia"/>
            <w:sz w:val="18"/>
            <w:rPrChange w:id="221" w:author="The Linux Foundation Japan" w:date="2018-01-29T12:47:00Z">
              <w:rPr>
                <w:rFonts w:ascii="メイリオ" w:eastAsia="メイリオ" w:hAnsi="メイリオ" w:cs="メイリオ" w:hint="eastAsia"/>
                <w:color w:val="auto"/>
                <w:sz w:val="18"/>
              </w:rPr>
            </w:rPrChange>
          </w:rPr>
          <w:delText>対象企業のコード</w:delText>
        </w:r>
      </w:del>
      <w:del w:id="222" w:author="The Linux Foundation Japan" w:date="2018-01-29T12:37:00Z">
        <w:r w:rsidR="002C449F" w:rsidRPr="003C3D08" w:rsidDel="003C3D08">
          <w:rPr>
            <w:rFonts w:ascii="メイリオ" w:eastAsia="メイリオ" w:hAnsi="メイリオ" w:cs="メイリオ" w:hint="eastAsia"/>
            <w:sz w:val="18"/>
            <w:rPrChange w:id="223" w:author="The Linux Foundation Japan" w:date="2018-01-29T12:47:00Z">
              <w:rPr>
                <w:rFonts w:ascii="メイリオ" w:eastAsia="メイリオ" w:hAnsi="メイリオ" w:cs="メイリオ" w:hint="eastAsia"/>
                <w:color w:val="auto"/>
                <w:sz w:val="18"/>
              </w:rPr>
            </w:rPrChange>
          </w:rPr>
          <w:delText>を</w:delText>
        </w:r>
      </w:del>
      <w:del w:id="224" w:author="The Linux Foundation Japan" w:date="2018-01-29T12:44:00Z">
        <w:r w:rsidR="002C449F" w:rsidRPr="003C3D08" w:rsidDel="003C3D08">
          <w:rPr>
            <w:rFonts w:ascii="メイリオ" w:eastAsia="メイリオ" w:hAnsi="メイリオ" w:cs="メイリオ" w:hint="eastAsia"/>
            <w:sz w:val="18"/>
            <w:rPrChange w:id="225" w:author="The Linux Foundation Japan" w:date="2018-01-29T12:47:00Z">
              <w:rPr>
                <w:rFonts w:ascii="メイリオ" w:eastAsia="メイリオ" w:hAnsi="メイリオ" w:cs="メイリオ" w:hint="eastAsia"/>
                <w:color w:val="auto"/>
                <w:sz w:val="18"/>
              </w:rPr>
            </w:rPrChange>
          </w:rPr>
          <w:delText>クラウドへのセキュアなアップロード、もしくは実地訪問により査定する</w:delText>
        </w:r>
      </w:del>
    </w:p>
    <w:p w14:paraId="2127ECB1" w14:textId="7CA7129E" w:rsidR="002C449F" w:rsidRPr="003C3D08" w:rsidRDefault="002C449F">
      <w:pPr>
        <w:pStyle w:val="ListIbrahim1"/>
        <w:spacing w:line="240" w:lineRule="exact"/>
        <w:ind w:left="714" w:hanging="357"/>
        <w:rPr>
          <w:rFonts w:ascii="メイリオ" w:eastAsia="メイリオ" w:hAnsi="メイリオ" w:cs="メイリオ"/>
          <w:sz w:val="18"/>
          <w:lang w:eastAsia="ja-JP"/>
          <w:rPrChange w:id="226" w:author="The Linux Foundation Japan" w:date="2018-01-29T12:47:00Z">
            <w:rPr>
              <w:rFonts w:ascii="Calibri" w:eastAsia="Times New Roman" w:hAnsi="Calibri" w:cs="Arial"/>
              <w:color w:val="auto"/>
            </w:rPr>
          </w:rPrChange>
        </w:rPr>
        <w:pPrChange w:id="227"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228" w:author="The Linux Foundation Japan" w:date="2018-01-29T12:47:00Z">
            <w:rPr>
              <w:rFonts w:ascii="メイリオ" w:eastAsia="メイリオ" w:hAnsi="メイリオ" w:cs="メイリオ" w:hint="eastAsia"/>
              <w:color w:val="auto"/>
              <w:sz w:val="18"/>
            </w:rPr>
          </w:rPrChange>
        </w:rPr>
        <w:t>監査人が、対象企業のソースコードをスキャンし、誤検知分を処理し、結果を評価する</w:t>
      </w:r>
    </w:p>
    <w:p w14:paraId="6EBF0701" w14:textId="148ECD7F" w:rsidR="002C449F" w:rsidRPr="003C3D08" w:rsidRDefault="002C449F">
      <w:pPr>
        <w:pStyle w:val="ListIbrahim1"/>
        <w:spacing w:line="240" w:lineRule="exact"/>
        <w:ind w:left="714" w:hanging="357"/>
        <w:rPr>
          <w:rFonts w:ascii="メイリオ" w:eastAsia="メイリオ" w:hAnsi="メイリオ" w:cs="メイリオ"/>
          <w:sz w:val="18"/>
          <w:lang w:eastAsia="ja-JP"/>
          <w:rPrChange w:id="229" w:author="The Linux Foundation Japan" w:date="2018-01-29T12:47:00Z">
            <w:rPr>
              <w:rFonts w:ascii="Calibri" w:eastAsia="Times New Roman" w:hAnsi="Calibri" w:cs="Arial"/>
              <w:color w:val="auto"/>
            </w:rPr>
          </w:rPrChange>
        </w:rPr>
        <w:pPrChange w:id="230"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231" w:author="The Linux Foundation Japan" w:date="2018-01-29T12:47:00Z">
            <w:rPr>
              <w:rFonts w:ascii="メイリオ" w:eastAsia="メイリオ" w:hAnsi="メイリオ" w:cs="メイリオ" w:hint="eastAsia"/>
              <w:color w:val="auto"/>
              <w:sz w:val="18"/>
            </w:rPr>
          </w:rPrChange>
        </w:rPr>
        <w:t>監査人が、レポートを生成し依頼主に送付する</w:t>
      </w:r>
    </w:p>
    <w:p w14:paraId="0EFE7AB5" w14:textId="232FA247" w:rsidR="008D5DDD" w:rsidRPr="003C3D08" w:rsidRDefault="002C449F">
      <w:pPr>
        <w:pStyle w:val="ListIbrahim1"/>
        <w:spacing w:line="240" w:lineRule="exact"/>
        <w:ind w:left="714" w:hanging="357"/>
        <w:rPr>
          <w:rFonts w:ascii="メイリオ" w:eastAsia="メイリオ" w:hAnsi="メイリオ" w:cs="メイリオ"/>
          <w:sz w:val="18"/>
          <w:lang w:eastAsia="ja-JP"/>
          <w:rPrChange w:id="232" w:author="The Linux Foundation Japan" w:date="2018-01-29T12:47:00Z">
            <w:rPr>
              <w:rFonts w:ascii="Calibri" w:eastAsia="Times New Roman" w:hAnsi="Calibri" w:cs="Arial"/>
              <w:color w:val="auto"/>
            </w:rPr>
          </w:rPrChange>
        </w:rPr>
        <w:pPrChange w:id="233" w:author="The Linux Foundation Japan" w:date="2018-01-29T12:47:00Z">
          <w:pPr>
            <w:pStyle w:val="affb"/>
            <w:numPr>
              <w:numId w:val="4"/>
            </w:numPr>
            <w:spacing w:line="240" w:lineRule="exact"/>
            <w:ind w:left="714" w:hanging="357"/>
          </w:pPr>
        </w:pPrChange>
      </w:pPr>
      <w:r w:rsidRPr="003C3D08">
        <w:rPr>
          <w:rFonts w:ascii="メイリオ" w:eastAsia="メイリオ" w:hAnsi="メイリオ" w:cs="メイリオ" w:hint="eastAsia"/>
          <w:sz w:val="18"/>
          <w:lang w:eastAsia="ja-JP"/>
          <w:rPrChange w:id="234" w:author="The Linux Foundation Japan" w:date="2018-01-29T12:47:00Z">
            <w:rPr>
              <w:rFonts w:ascii="メイリオ" w:eastAsia="メイリオ" w:hAnsi="メイリオ" w:cs="メイリオ" w:hint="eastAsia"/>
              <w:color w:val="auto"/>
              <w:sz w:val="18"/>
            </w:rPr>
          </w:rPrChange>
        </w:rPr>
        <w:t>電話会議、もしくはフェイス</w:t>
      </w:r>
      <w:r w:rsidRPr="003C3D08">
        <w:rPr>
          <w:rFonts w:ascii="メイリオ" w:eastAsia="メイリオ" w:hAnsi="メイリオ" w:cs="メイリオ"/>
          <w:sz w:val="18"/>
          <w:lang w:eastAsia="ja-JP"/>
          <w:rPrChange w:id="235" w:author="The Linux Foundation Japan" w:date="2018-01-29T12:47:00Z">
            <w:rPr>
              <w:rFonts w:ascii="メイリオ" w:eastAsia="メイリオ" w:hAnsi="メイリオ" w:cs="メイリオ"/>
              <w:color w:val="auto"/>
              <w:sz w:val="18"/>
            </w:rPr>
          </w:rPrChange>
        </w:rPr>
        <w:t xml:space="preserve"> </w:t>
      </w:r>
      <w:r w:rsidRPr="003C3D08">
        <w:rPr>
          <w:rFonts w:ascii="メイリオ" w:eastAsia="メイリオ" w:hAnsi="メイリオ" w:cs="メイリオ" w:hint="eastAsia"/>
          <w:sz w:val="18"/>
          <w:lang w:eastAsia="ja-JP"/>
          <w:rPrChange w:id="236" w:author="The Linux Foundation Japan" w:date="2018-01-29T12:47:00Z">
            <w:rPr>
              <w:rFonts w:ascii="メイリオ" w:eastAsia="メイリオ" w:hAnsi="メイリオ" w:cs="メイリオ" w:hint="eastAsia"/>
              <w:color w:val="auto"/>
              <w:sz w:val="18"/>
            </w:rPr>
          </w:rPrChange>
        </w:rPr>
        <w:t>ツー</w:t>
      </w:r>
      <w:r w:rsidRPr="003C3D08">
        <w:rPr>
          <w:rFonts w:ascii="メイリオ" w:eastAsia="メイリオ" w:hAnsi="メイリオ" w:cs="メイリオ"/>
          <w:sz w:val="18"/>
          <w:lang w:eastAsia="ja-JP"/>
          <w:rPrChange w:id="237" w:author="The Linux Foundation Japan" w:date="2018-01-29T12:47:00Z">
            <w:rPr>
              <w:rFonts w:ascii="メイリオ" w:eastAsia="メイリオ" w:hAnsi="メイリオ" w:cs="メイリオ"/>
              <w:color w:val="auto"/>
              <w:sz w:val="18"/>
            </w:rPr>
          </w:rPrChange>
        </w:rPr>
        <w:t xml:space="preserve"> </w:t>
      </w:r>
      <w:r w:rsidRPr="003C3D08">
        <w:rPr>
          <w:rFonts w:ascii="メイリオ" w:eastAsia="メイリオ" w:hAnsi="メイリオ" w:cs="メイリオ" w:hint="eastAsia"/>
          <w:sz w:val="18"/>
          <w:lang w:eastAsia="ja-JP"/>
          <w:rPrChange w:id="238" w:author="The Linux Foundation Japan" w:date="2018-01-29T12:47:00Z">
            <w:rPr>
              <w:rFonts w:ascii="メイリオ" w:eastAsia="メイリオ" w:hAnsi="メイリオ" w:cs="メイリオ" w:hint="eastAsia"/>
              <w:color w:val="auto"/>
              <w:sz w:val="18"/>
            </w:rPr>
          </w:rPrChange>
        </w:rPr>
        <w:t>フェイスのミーティングによって、</w:t>
      </w:r>
      <w:r w:rsidR="00BB5139" w:rsidRPr="003C3D08">
        <w:rPr>
          <w:rFonts w:ascii="メイリオ" w:eastAsia="メイリオ" w:hAnsi="メイリオ" w:cs="メイリオ" w:hint="eastAsia"/>
          <w:sz w:val="18"/>
          <w:lang w:eastAsia="ja-JP"/>
          <w:rPrChange w:id="239" w:author="The Linux Foundation Japan" w:date="2018-01-29T12:47:00Z">
            <w:rPr>
              <w:rFonts w:ascii="メイリオ" w:eastAsia="メイリオ" w:hAnsi="メイリオ" w:cs="メイリオ" w:hint="eastAsia"/>
              <w:color w:val="auto"/>
              <w:sz w:val="18"/>
            </w:rPr>
          </w:rPrChange>
        </w:rPr>
        <w:t>監査人とともに</w:t>
      </w:r>
      <w:r w:rsidRPr="003C3D08">
        <w:rPr>
          <w:rFonts w:ascii="メイリオ" w:eastAsia="メイリオ" w:hAnsi="メイリオ" w:cs="メイリオ" w:hint="eastAsia"/>
          <w:sz w:val="18"/>
          <w:lang w:eastAsia="ja-JP"/>
          <w:rPrChange w:id="240" w:author="The Linux Foundation Japan" w:date="2018-01-29T12:47:00Z">
            <w:rPr>
              <w:rFonts w:ascii="メイリオ" w:eastAsia="メイリオ" w:hAnsi="メイリオ" w:cs="メイリオ" w:hint="eastAsia"/>
              <w:color w:val="auto"/>
              <w:sz w:val="18"/>
            </w:rPr>
          </w:rPrChange>
        </w:rPr>
        <w:t>結果をレビューし、質疑のやり取りを実施する</w:t>
      </w:r>
    </w:p>
    <w:p w14:paraId="68504BC0" w14:textId="26C56194" w:rsidR="00EB70F8" w:rsidRPr="00AC342D" w:rsidRDefault="00AC342D" w:rsidP="00AC342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この手法は、ほとんどの監査サービスプロバイダで一般的なものです。そのため、同じ監査業務に対し複数企業からの入札</w:t>
      </w:r>
      <w:r w:rsidR="00BB513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集め、要求に合った最良の入札者を選択することもできます。このモデルで</w:t>
      </w:r>
      <w:r w:rsidR="003516EA">
        <w:rPr>
          <w:rFonts w:ascii="メイリオ" w:eastAsia="メイリオ" w:hAnsi="メイリオ" w:cs="メイリオ" w:hint="eastAsia"/>
          <w:sz w:val="18"/>
          <w:szCs w:val="18"/>
          <w:lang w:eastAsia="ja-JP"/>
        </w:rPr>
        <w:t>は</w:t>
      </w:r>
      <w:r w:rsidR="00BB513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買収対象企業</w:t>
      </w:r>
      <w:r w:rsidR="00BB5139">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コードを監査人へ送付し</w:t>
      </w:r>
      <w:r w:rsidR="00A66BDC">
        <w:rPr>
          <w:rFonts w:ascii="メイリオ" w:eastAsia="メイリオ" w:hAnsi="メイリオ" w:cs="メイリオ" w:hint="eastAsia"/>
          <w:sz w:val="18"/>
          <w:szCs w:val="18"/>
          <w:lang w:eastAsia="ja-JP"/>
        </w:rPr>
        <w:t>、監査人が実地に訪れ</w:t>
      </w:r>
      <w:r>
        <w:rPr>
          <w:rFonts w:ascii="メイリオ" w:eastAsia="メイリオ" w:hAnsi="メイリオ" w:cs="メイリオ" w:hint="eastAsia"/>
          <w:sz w:val="18"/>
          <w:szCs w:val="18"/>
          <w:lang w:eastAsia="ja-JP"/>
        </w:rPr>
        <w:t>ること</w:t>
      </w:r>
      <w:r w:rsidR="00BB5139">
        <w:rPr>
          <w:rFonts w:ascii="メイリオ" w:eastAsia="メイリオ" w:hAnsi="メイリオ" w:cs="メイリオ" w:hint="eastAsia"/>
          <w:sz w:val="18"/>
          <w:szCs w:val="18"/>
          <w:lang w:eastAsia="ja-JP"/>
        </w:rPr>
        <w:t>に協力的でなければなりません</w:t>
      </w:r>
      <w:r>
        <w:rPr>
          <w:rFonts w:ascii="メイリオ" w:eastAsia="メイリオ" w:hAnsi="メイリオ" w:cs="メイリオ" w:hint="eastAsia"/>
          <w:sz w:val="18"/>
          <w:szCs w:val="18"/>
          <w:lang w:eastAsia="ja-JP"/>
        </w:rPr>
        <w:t>。</w:t>
      </w:r>
    </w:p>
    <w:p w14:paraId="42529808" w14:textId="7A625679" w:rsidR="00597D3F" w:rsidRPr="002C4D0C" w:rsidRDefault="00D101D2" w:rsidP="00382132">
      <w:pPr>
        <w:pStyle w:val="HeadingIbrahim2"/>
        <w:rPr>
          <w:lang w:eastAsia="ja-JP"/>
        </w:rPr>
      </w:pPr>
      <w:bookmarkStart w:id="241" w:name="_Toc492046563"/>
      <w:r w:rsidRPr="002C4D0C">
        <w:rPr>
          <w:lang w:eastAsia="ja-JP"/>
        </w:rPr>
        <w:lastRenderedPageBreak/>
        <w:t>5</w:t>
      </w:r>
      <w:r w:rsidR="00444017" w:rsidRPr="002C4D0C">
        <w:rPr>
          <w:lang w:eastAsia="ja-JP"/>
        </w:rPr>
        <w:t xml:space="preserve">.2 </w:t>
      </w:r>
      <w:r w:rsidR="00483436" w:rsidRPr="00370EF3">
        <w:rPr>
          <w:rFonts w:ascii="メイリオ" w:eastAsia="メイリオ" w:hAnsi="メイリオ" w:cs="メイリオ" w:hint="eastAsia"/>
          <w:lang w:eastAsia="ja-JP"/>
        </w:rPr>
        <w:t>ブラインド監査</w:t>
      </w:r>
      <w:bookmarkEnd w:id="241"/>
    </w:p>
    <w:p w14:paraId="576A7CFD" w14:textId="6C3CE466" w:rsidR="009A21D2" w:rsidRPr="00C91292" w:rsidRDefault="00B57062" w:rsidP="00C91292">
      <w:pPr>
        <w:pStyle w:val="bodyIbrahim1"/>
        <w:spacing w:line="240" w:lineRule="exact"/>
        <w:rPr>
          <w:rFonts w:ascii="メイリオ" w:eastAsia="メイリオ" w:hAnsi="メイリオ" w:cs="メイリオ"/>
          <w:sz w:val="18"/>
          <w:szCs w:val="18"/>
          <w:lang w:eastAsia="ja-JP"/>
        </w:rPr>
      </w:pPr>
      <w:ins w:id="242" w:author="The Linux Foundation Japan" w:date="2018-01-29T12:58:00Z">
        <w:r w:rsidRPr="00B57062">
          <w:rPr>
            <w:rFonts w:ascii="メイリオ" w:eastAsia="メイリオ" w:hAnsi="メイリオ" w:cs="メイリオ" w:hint="eastAsia"/>
            <w:sz w:val="18"/>
            <w:szCs w:val="18"/>
            <w:lang w:eastAsia="ja-JP"/>
          </w:rPr>
          <w:t>ブラインド監査は、ストックホルムを拠点としたFOSSID AB社によって開発された、M&amp;A取引における守秘義務要求に対応した手法です。（ここではFOSSID ABが会社名で、FOSSIDがツール名としています。）</w:t>
        </w:r>
      </w:ins>
      <w:del w:id="243" w:author="The Linux Foundation Japan" w:date="2018-01-29T12:58:00Z">
        <w:r w:rsidR="009A21D2" w:rsidRPr="00C91292" w:rsidDel="00B57062">
          <w:rPr>
            <w:rFonts w:ascii="メイリオ" w:eastAsia="メイリオ" w:hAnsi="メイリオ" w:cs="メイリオ" w:hint="eastAsia"/>
            <w:sz w:val="18"/>
            <w:szCs w:val="18"/>
            <w:lang w:eastAsia="ja-JP"/>
          </w:rPr>
          <w:delText>ブラインド監査は、</w:delText>
        </w:r>
        <w:r w:rsidR="00801561" w:rsidRPr="00C91292" w:rsidDel="00B57062">
          <w:rPr>
            <w:rFonts w:ascii="メイリオ" w:eastAsia="メイリオ" w:hAnsi="メイリオ" w:cs="メイリオ" w:hint="eastAsia"/>
            <w:sz w:val="18"/>
            <w:szCs w:val="18"/>
            <w:lang w:eastAsia="ja-JP"/>
          </w:rPr>
          <w:delText>ストックホルムを拠点とした</w:delText>
        </w:r>
        <w:r w:rsidR="009A21D2" w:rsidRPr="00C91292" w:rsidDel="00B57062">
          <w:rPr>
            <w:rFonts w:ascii="メイリオ" w:eastAsia="メイリオ" w:hAnsi="メイリオ" w:cs="メイリオ" w:hint="eastAsia"/>
            <w:sz w:val="18"/>
            <w:szCs w:val="18"/>
            <w:lang w:eastAsia="ja-JP"/>
          </w:rPr>
          <w:delText>FOSSID AB社</w:delText>
        </w:r>
      </w:del>
      <w:del w:id="244" w:author="The Linux Foundation Japan" w:date="2018-01-29T12:55:00Z">
        <w:r w:rsidR="00D80C94" w:rsidDel="00B57062">
          <w:rPr>
            <w:rStyle w:val="afff1"/>
            <w:rFonts w:ascii="メイリオ" w:eastAsia="メイリオ" w:hAnsi="メイリオ" w:cs="メイリオ"/>
            <w:sz w:val="18"/>
            <w:szCs w:val="18"/>
            <w:lang w:eastAsia="ja-JP"/>
          </w:rPr>
          <w:footnoteReference w:id="2"/>
        </w:r>
      </w:del>
      <w:del w:id="247" w:author="The Linux Foundation Japan" w:date="2018-01-29T12:58:00Z">
        <w:r w:rsidR="009A21D2" w:rsidRPr="00C91292" w:rsidDel="00B57062">
          <w:rPr>
            <w:rFonts w:ascii="メイリオ" w:eastAsia="メイリオ" w:hAnsi="メイリオ" w:cs="メイリオ" w:hint="eastAsia"/>
            <w:sz w:val="18"/>
            <w:szCs w:val="18"/>
            <w:lang w:eastAsia="ja-JP"/>
          </w:rPr>
          <w:delText>によって</w:delText>
        </w:r>
        <w:r w:rsidR="00801561" w:rsidRPr="00C91292" w:rsidDel="00B57062">
          <w:rPr>
            <w:rFonts w:ascii="メイリオ" w:eastAsia="メイリオ" w:hAnsi="メイリオ" w:cs="メイリオ" w:hint="eastAsia"/>
            <w:sz w:val="18"/>
            <w:szCs w:val="18"/>
            <w:lang w:eastAsia="ja-JP"/>
          </w:rPr>
          <w:delText>開発された</w:delText>
        </w:r>
        <w:r w:rsidR="006F7995" w:rsidRPr="00C91292" w:rsidDel="00B57062">
          <w:rPr>
            <w:rFonts w:ascii="メイリオ" w:eastAsia="メイリオ" w:hAnsi="メイリオ" w:cs="メイリオ" w:hint="eastAsia"/>
            <w:sz w:val="18"/>
            <w:szCs w:val="18"/>
            <w:lang w:eastAsia="ja-JP"/>
          </w:rPr>
          <w:delText>、M&amp;A取引における守秘義務要求に</w:delText>
        </w:r>
        <w:r w:rsidR="00BA438C" w:rsidDel="00B57062">
          <w:rPr>
            <w:rFonts w:ascii="メイリオ" w:eastAsia="メイリオ" w:hAnsi="メイリオ" w:cs="メイリオ" w:hint="eastAsia"/>
            <w:sz w:val="18"/>
            <w:szCs w:val="18"/>
            <w:lang w:eastAsia="ja-JP"/>
          </w:rPr>
          <w:delText>対応した</w:delText>
        </w:r>
        <w:r w:rsidR="006F7995" w:rsidRPr="00C91292" w:rsidDel="00B57062">
          <w:rPr>
            <w:rFonts w:ascii="メイリオ" w:eastAsia="メイリオ" w:hAnsi="メイリオ" w:cs="メイリオ" w:hint="eastAsia"/>
            <w:sz w:val="18"/>
            <w:szCs w:val="18"/>
            <w:lang w:eastAsia="ja-JP"/>
          </w:rPr>
          <w:delText>手法です。</w:delText>
        </w:r>
      </w:del>
    </w:p>
    <w:p w14:paraId="4E50FAF8" w14:textId="6BBCB787" w:rsidR="00BF4259" w:rsidRDefault="007860FA" w:rsidP="00BF4259">
      <w:pPr>
        <w:pStyle w:val="Figure1"/>
      </w:pPr>
      <w:r>
        <w:rPr>
          <w:noProof/>
        </w:rPr>
        <w:drawing>
          <wp:inline distT="0" distB="0" distL="0" distR="0" wp14:anchorId="46450B4E" wp14:editId="28F8CC27">
            <wp:extent cx="6067425" cy="4124325"/>
            <wp:effectExtent l="0" t="0" r="9525" b="9525"/>
            <wp:docPr id="11" name="図 11" descr="C:\Users\maabou\Desktop\capture3\2018-01-13 18_09_54-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abou\Desktop\capture3\2018-01-13 18_09_54-Figures_M&amp;A_paper_JP.pptx - Microsoft Power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7425" cy="4124325"/>
                    </a:xfrm>
                    <a:prstGeom prst="rect">
                      <a:avLst/>
                    </a:prstGeom>
                    <a:noFill/>
                    <a:ln>
                      <a:noFill/>
                    </a:ln>
                  </pic:spPr>
                </pic:pic>
              </a:graphicData>
            </a:graphic>
          </wp:inline>
        </w:drawing>
      </w:r>
    </w:p>
    <w:p w14:paraId="0DBFDCE1" w14:textId="6646B1D6" w:rsidR="00BF4259" w:rsidRPr="00BF4259" w:rsidRDefault="00BF4259" w:rsidP="00BF4259">
      <w:pPr>
        <w:pStyle w:val="FigureCaption"/>
        <w:rPr>
          <w:rFonts w:ascii="メイリオ" w:eastAsia="メイリオ" w:hAnsi="メイリオ" w:cs="メイリオ"/>
          <w:sz w:val="16"/>
        </w:rPr>
      </w:pPr>
      <w:r>
        <w:rPr>
          <w:rFonts w:ascii="メイリオ" w:eastAsia="メイリオ" w:hAnsi="メイリオ" w:cs="メイリオ" w:hint="eastAsia"/>
          <w:sz w:val="16"/>
        </w:rPr>
        <w:t>図</w:t>
      </w:r>
      <w:del w:id="248" w:author="The Linux Foundation Japan" w:date="2018-01-29T13:00:00Z">
        <w:r w:rsidRPr="00BF4259" w:rsidDel="00580B59">
          <w:rPr>
            <w:rFonts w:ascii="メイリオ" w:eastAsia="メイリオ" w:hAnsi="メイリオ" w:cs="メイリオ"/>
            <w:sz w:val="16"/>
          </w:rPr>
          <w:delText xml:space="preserve"> </w:delText>
        </w:r>
      </w:del>
      <w:r w:rsidR="008A3837">
        <w:rPr>
          <w:rFonts w:ascii="メイリオ" w:eastAsia="メイリオ" w:hAnsi="メイリオ" w:cs="メイリオ"/>
          <w:sz w:val="16"/>
        </w:rPr>
        <w:t>6</w:t>
      </w:r>
      <w:r w:rsidRPr="00BF4259">
        <w:rPr>
          <w:rFonts w:ascii="メイリオ" w:eastAsia="メイリオ" w:hAnsi="メイリオ" w:cs="メイリオ"/>
          <w:sz w:val="16"/>
        </w:rPr>
        <w:t xml:space="preserve">: </w:t>
      </w:r>
      <w:r>
        <w:rPr>
          <w:rFonts w:ascii="メイリオ" w:eastAsia="メイリオ" w:hAnsi="メイリオ" w:cs="メイリオ" w:hint="eastAsia"/>
          <w:sz w:val="16"/>
        </w:rPr>
        <w:t>M&amp;A取引を想定したFOSSIDを用いたブラインド監査</w:t>
      </w:r>
    </w:p>
    <w:p w14:paraId="6DBFA16F" w14:textId="0362AA24" w:rsidR="00BF4259" w:rsidRPr="00C91292" w:rsidRDefault="0076129B" w:rsidP="00C9129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F</w:t>
      </w:r>
      <w:r>
        <w:rPr>
          <w:rFonts w:ascii="メイリオ" w:eastAsia="メイリオ" w:hAnsi="メイリオ" w:cs="メイリオ"/>
          <w:sz w:val="18"/>
          <w:szCs w:val="18"/>
          <w:lang w:eastAsia="ja-JP"/>
        </w:rPr>
        <w:t>OSSID AB</w:t>
      </w:r>
      <w:r>
        <w:rPr>
          <w:rFonts w:ascii="メイリオ" w:eastAsia="メイリオ" w:hAnsi="メイリオ" w:cs="メイリオ" w:hint="eastAsia"/>
          <w:sz w:val="18"/>
          <w:szCs w:val="18"/>
          <w:lang w:eastAsia="ja-JP"/>
        </w:rPr>
        <w:t>社の</w:t>
      </w:r>
      <w:r w:rsidR="00D80C94">
        <w:rPr>
          <w:rFonts w:ascii="メイリオ" w:eastAsia="メイリオ" w:hAnsi="メイリオ" w:cs="メイリオ" w:hint="eastAsia"/>
          <w:sz w:val="18"/>
          <w:szCs w:val="18"/>
          <w:lang w:eastAsia="ja-JP"/>
        </w:rPr>
        <w:t>プロプライエタリな技術を用いることで</w:t>
      </w:r>
      <w:r w:rsidR="00C91292">
        <w:rPr>
          <w:rFonts w:ascii="メイリオ" w:eastAsia="メイリオ" w:hAnsi="メイリオ" w:cs="メイリオ" w:hint="eastAsia"/>
          <w:sz w:val="18"/>
          <w:szCs w:val="18"/>
          <w:lang w:eastAsia="ja-JP"/>
        </w:rPr>
        <w:t>、ソースコードを</w:t>
      </w:r>
      <w:r w:rsidR="00D91049">
        <w:rPr>
          <w:rFonts w:ascii="メイリオ" w:eastAsia="メイリオ" w:hAnsi="メイリオ" w:cs="メイリオ" w:hint="eastAsia"/>
          <w:sz w:val="18"/>
          <w:szCs w:val="18"/>
          <w:lang w:eastAsia="ja-JP"/>
        </w:rPr>
        <w:t>見ることなく監査を実施し、レポートを生成する</w:t>
      </w:r>
      <w:r w:rsidR="00D80C94">
        <w:rPr>
          <w:rFonts w:ascii="メイリオ" w:eastAsia="メイリオ" w:hAnsi="メイリオ" w:cs="メイリオ" w:hint="eastAsia"/>
          <w:sz w:val="18"/>
          <w:szCs w:val="18"/>
          <w:lang w:eastAsia="ja-JP"/>
        </w:rPr>
        <w:t>ことが</w:t>
      </w:r>
      <w:r w:rsidR="00D91049">
        <w:rPr>
          <w:rFonts w:ascii="メイリオ" w:eastAsia="メイリオ" w:hAnsi="メイリオ" w:cs="メイリオ" w:hint="eastAsia"/>
          <w:sz w:val="18"/>
          <w:szCs w:val="18"/>
          <w:lang w:eastAsia="ja-JP"/>
        </w:rPr>
        <w:t>可能に</w:t>
      </w:r>
      <w:r w:rsidR="00D80C94">
        <w:rPr>
          <w:rFonts w:ascii="メイリオ" w:eastAsia="メイリオ" w:hAnsi="メイリオ" w:cs="メイリオ" w:hint="eastAsia"/>
          <w:sz w:val="18"/>
          <w:szCs w:val="18"/>
          <w:lang w:eastAsia="ja-JP"/>
        </w:rPr>
        <w:t>なります</w:t>
      </w:r>
      <w:r w:rsidR="00C91292">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6</w:t>
      </w:r>
      <w:r w:rsidR="00C91292">
        <w:rPr>
          <w:rFonts w:ascii="メイリオ" w:eastAsia="メイリオ" w:hAnsi="メイリオ" w:cs="メイリオ" w:hint="eastAsia"/>
          <w:sz w:val="18"/>
          <w:szCs w:val="18"/>
          <w:lang w:eastAsia="ja-JP"/>
        </w:rPr>
        <w:t>に、FOSSID AB</w:t>
      </w:r>
      <w:r>
        <w:rPr>
          <w:rFonts w:ascii="メイリオ" w:eastAsia="メイリオ" w:hAnsi="メイリオ" w:cs="メイリオ" w:hint="eastAsia"/>
          <w:sz w:val="18"/>
          <w:szCs w:val="18"/>
          <w:lang w:eastAsia="ja-JP"/>
        </w:rPr>
        <w:t>社が</w:t>
      </w:r>
      <w:r w:rsidR="00C91292">
        <w:rPr>
          <w:rFonts w:ascii="メイリオ" w:eastAsia="メイリオ" w:hAnsi="メイリオ" w:cs="メイリオ" w:hint="eastAsia"/>
          <w:sz w:val="18"/>
          <w:szCs w:val="18"/>
          <w:lang w:eastAsia="ja-JP"/>
        </w:rPr>
        <w:t>用い</w:t>
      </w:r>
      <w:r>
        <w:rPr>
          <w:rFonts w:ascii="メイリオ" w:eastAsia="メイリオ" w:hAnsi="メイリオ" w:cs="メイリオ" w:hint="eastAsia"/>
          <w:sz w:val="18"/>
          <w:szCs w:val="18"/>
          <w:lang w:eastAsia="ja-JP"/>
        </w:rPr>
        <w:t>る</w:t>
      </w:r>
      <w:r w:rsidR="00CD7F8A">
        <w:rPr>
          <w:rFonts w:ascii="メイリオ" w:eastAsia="メイリオ" w:hAnsi="メイリオ" w:cs="メイリオ" w:hint="eastAsia"/>
          <w:sz w:val="18"/>
          <w:szCs w:val="18"/>
          <w:lang w:eastAsia="ja-JP"/>
        </w:rPr>
        <w:t>、M&amp;A取引にお</w:t>
      </w:r>
      <w:r>
        <w:rPr>
          <w:rFonts w:ascii="メイリオ" w:eastAsia="メイリオ" w:hAnsi="メイリオ" w:cs="メイリオ" w:hint="eastAsia"/>
          <w:sz w:val="18"/>
          <w:szCs w:val="18"/>
          <w:lang w:eastAsia="ja-JP"/>
        </w:rPr>
        <w:t>いて</w:t>
      </w:r>
      <w:r w:rsidR="00CD7F8A">
        <w:rPr>
          <w:rFonts w:ascii="メイリオ" w:eastAsia="メイリオ" w:hAnsi="メイリオ" w:cs="メイリオ" w:hint="eastAsia"/>
          <w:sz w:val="18"/>
          <w:szCs w:val="18"/>
          <w:lang w:eastAsia="ja-JP"/>
        </w:rPr>
        <w:t>ソースコード</w:t>
      </w:r>
      <w:r>
        <w:rPr>
          <w:rFonts w:ascii="メイリオ" w:eastAsia="メイリオ" w:hAnsi="メイリオ" w:cs="メイリオ" w:hint="eastAsia"/>
          <w:sz w:val="18"/>
          <w:szCs w:val="18"/>
          <w:lang w:eastAsia="ja-JP"/>
        </w:rPr>
        <w:t>の</w:t>
      </w:r>
      <w:r w:rsidR="00CD7F8A">
        <w:rPr>
          <w:rFonts w:ascii="メイリオ" w:eastAsia="メイリオ" w:hAnsi="メイリオ" w:cs="メイリオ" w:hint="eastAsia"/>
          <w:sz w:val="18"/>
          <w:szCs w:val="18"/>
          <w:lang w:eastAsia="ja-JP"/>
        </w:rPr>
        <w:t>機密</w:t>
      </w:r>
      <w:r>
        <w:rPr>
          <w:rFonts w:ascii="メイリオ" w:eastAsia="メイリオ" w:hAnsi="メイリオ" w:cs="メイリオ" w:hint="eastAsia"/>
          <w:sz w:val="18"/>
          <w:szCs w:val="18"/>
          <w:lang w:eastAsia="ja-JP"/>
        </w:rPr>
        <w:t>を保つ</w:t>
      </w:r>
      <w:r w:rsidR="00CD7F8A">
        <w:rPr>
          <w:rFonts w:ascii="メイリオ" w:eastAsia="メイリオ" w:hAnsi="メイリオ" w:cs="メイリオ" w:hint="eastAsia"/>
          <w:sz w:val="18"/>
          <w:szCs w:val="18"/>
          <w:lang w:eastAsia="ja-JP"/>
        </w:rPr>
        <w:t>ようデザインされたブラインド監査のプロセスを例示しました。ブラインド監査の一つの大きなメリットはソースコードへアクセスせずに監査人がレビューを完了できる点にあります。さらに</w:t>
      </w:r>
      <w:r w:rsidR="003516EA">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sidR="004E6994">
        <w:rPr>
          <w:rFonts w:ascii="メイリオ" w:eastAsia="メイリオ" w:hAnsi="メイリオ" w:cs="メイリオ" w:hint="eastAsia"/>
          <w:sz w:val="18"/>
          <w:szCs w:val="18"/>
          <w:lang w:eastAsia="ja-JP"/>
        </w:rPr>
        <w:t>が</w:t>
      </w:r>
      <w:r w:rsidR="00CD7F8A">
        <w:rPr>
          <w:rFonts w:ascii="メイリオ" w:eastAsia="メイリオ" w:hAnsi="メイリオ" w:cs="メイリオ" w:hint="eastAsia"/>
          <w:sz w:val="18"/>
          <w:szCs w:val="18"/>
          <w:lang w:eastAsia="ja-JP"/>
        </w:rPr>
        <w:t>事前</w:t>
      </w:r>
      <w:r w:rsidR="004E6994">
        <w:rPr>
          <w:rFonts w:ascii="メイリオ" w:eastAsia="メイリオ" w:hAnsi="メイリオ" w:cs="メイリオ" w:hint="eastAsia"/>
          <w:sz w:val="18"/>
          <w:szCs w:val="18"/>
          <w:lang w:eastAsia="ja-JP"/>
        </w:rPr>
        <w:t>に十分配慮</w:t>
      </w:r>
      <w:r w:rsidR="003516EA">
        <w:rPr>
          <w:rFonts w:ascii="メイリオ" w:eastAsia="メイリオ" w:hAnsi="メイリオ" w:cs="メイリオ" w:hint="eastAsia"/>
          <w:sz w:val="18"/>
          <w:szCs w:val="18"/>
          <w:lang w:eastAsia="ja-JP"/>
        </w:rPr>
        <w:t>することで</w:t>
      </w:r>
      <w:r w:rsidR="00CD7F8A">
        <w:rPr>
          <w:rFonts w:ascii="メイリオ" w:eastAsia="メイリオ" w:hAnsi="メイリオ" w:cs="メイリオ" w:hint="eastAsia"/>
          <w:sz w:val="18"/>
          <w:szCs w:val="18"/>
          <w:lang w:eastAsia="ja-JP"/>
        </w:rPr>
        <w:t>監査人</w:t>
      </w:r>
      <w:r w:rsidR="00D91049">
        <w:rPr>
          <w:rFonts w:ascii="メイリオ" w:eastAsia="メイリオ" w:hAnsi="メイリオ" w:cs="メイリオ" w:hint="eastAsia"/>
          <w:sz w:val="18"/>
          <w:szCs w:val="18"/>
          <w:lang w:eastAsia="ja-JP"/>
        </w:rPr>
        <w:t>にも</w:t>
      </w:r>
      <w:r w:rsidR="004606ED">
        <w:rPr>
          <w:rFonts w:ascii="メイリオ" w:eastAsia="メイリオ" w:hAnsi="メイリオ" w:cs="メイリオ" w:hint="eastAsia"/>
          <w:sz w:val="18"/>
          <w:szCs w:val="18"/>
          <w:lang w:eastAsia="ja-JP"/>
        </w:rPr>
        <w:t>買収対象</w:t>
      </w:r>
      <w:r w:rsidR="00D91049">
        <w:rPr>
          <w:rFonts w:ascii="メイリオ" w:eastAsia="メイリオ" w:hAnsi="メイリオ" w:cs="メイリオ" w:hint="eastAsia"/>
          <w:sz w:val="18"/>
          <w:szCs w:val="18"/>
          <w:lang w:eastAsia="ja-JP"/>
        </w:rPr>
        <w:t>を知ることをさせ</w:t>
      </w:r>
      <w:r w:rsidR="004E6994">
        <w:rPr>
          <w:rFonts w:ascii="メイリオ" w:eastAsia="メイリオ" w:hAnsi="メイリオ" w:cs="メイリオ" w:hint="eastAsia"/>
          <w:sz w:val="18"/>
          <w:szCs w:val="18"/>
          <w:lang w:eastAsia="ja-JP"/>
        </w:rPr>
        <w:t>ない</w:t>
      </w:r>
      <w:r w:rsidR="00D91049">
        <w:rPr>
          <w:rFonts w:ascii="メイリオ" w:eastAsia="メイリオ" w:hAnsi="メイリオ" w:cs="メイリオ" w:hint="eastAsia"/>
          <w:sz w:val="18"/>
          <w:szCs w:val="18"/>
          <w:lang w:eastAsia="ja-JP"/>
        </w:rPr>
        <w:t>、といったハイレベルの機密性を提供することができます。</w:t>
      </w:r>
      <w:r w:rsidR="003516EA">
        <w:rPr>
          <w:rFonts w:ascii="メイリオ" w:eastAsia="メイリオ" w:hAnsi="メイリオ" w:cs="メイリオ" w:hint="eastAsia"/>
          <w:sz w:val="18"/>
          <w:szCs w:val="18"/>
          <w:lang w:eastAsia="ja-JP"/>
        </w:rPr>
        <w:t>著者</w:t>
      </w:r>
      <w:r w:rsidR="00301ED9">
        <w:rPr>
          <w:rFonts w:ascii="メイリオ" w:eastAsia="メイリオ" w:hAnsi="メイリオ" w:cs="メイリオ" w:hint="eastAsia"/>
          <w:sz w:val="18"/>
          <w:szCs w:val="18"/>
          <w:lang w:eastAsia="ja-JP"/>
        </w:rPr>
        <w:t>の認識する</w:t>
      </w:r>
      <w:r w:rsidR="00D91049">
        <w:rPr>
          <w:rFonts w:ascii="メイリオ" w:eastAsia="メイリオ" w:hAnsi="メイリオ" w:cs="メイリオ" w:hint="eastAsia"/>
          <w:sz w:val="18"/>
          <w:szCs w:val="18"/>
          <w:lang w:eastAsia="ja-JP"/>
        </w:rPr>
        <w:t>範囲では</w:t>
      </w:r>
      <w:r w:rsidR="00301ED9">
        <w:rPr>
          <w:rFonts w:ascii="メイリオ" w:eastAsia="メイリオ" w:hAnsi="メイリオ" w:cs="メイリオ" w:hint="eastAsia"/>
          <w:sz w:val="18"/>
          <w:szCs w:val="18"/>
          <w:lang w:eastAsia="ja-JP"/>
        </w:rPr>
        <w:t>ありますが</w:t>
      </w:r>
      <w:r w:rsidR="004E6994">
        <w:rPr>
          <w:rFonts w:ascii="メイリオ" w:eastAsia="メイリオ" w:hAnsi="メイリオ" w:cs="メイリオ" w:hint="eastAsia"/>
          <w:sz w:val="18"/>
          <w:szCs w:val="18"/>
          <w:lang w:eastAsia="ja-JP"/>
        </w:rPr>
        <w:t>、オープンソース コンプライアンス サービスの</w:t>
      </w:r>
      <w:r w:rsidR="00D91049">
        <w:rPr>
          <w:rFonts w:ascii="メイリオ" w:eastAsia="メイリオ" w:hAnsi="メイリオ" w:cs="メイリオ" w:hint="eastAsia"/>
          <w:sz w:val="18"/>
          <w:szCs w:val="18"/>
          <w:lang w:eastAsia="ja-JP"/>
        </w:rPr>
        <w:t>提供企業でこういった手法をとれるところは他にはないようです</w:t>
      </w:r>
      <w:r w:rsidR="004E6994">
        <w:rPr>
          <w:rFonts w:ascii="メイリオ" w:eastAsia="メイリオ" w:hAnsi="メイリオ" w:cs="メイリオ" w:hint="eastAsia"/>
          <w:sz w:val="18"/>
          <w:szCs w:val="18"/>
          <w:lang w:eastAsia="ja-JP"/>
        </w:rPr>
        <w:t>。</w:t>
      </w:r>
    </w:p>
    <w:p w14:paraId="7A9B9F5D" w14:textId="0A5DCB3F" w:rsidR="00597D3F" w:rsidRPr="002C4D0C" w:rsidRDefault="00D101D2" w:rsidP="00382132">
      <w:pPr>
        <w:pStyle w:val="HeadingIbrahim2"/>
        <w:rPr>
          <w:lang w:eastAsia="ja-JP"/>
        </w:rPr>
      </w:pPr>
      <w:bookmarkStart w:id="249" w:name="_Toc492046622"/>
      <w:r w:rsidRPr="002C4D0C">
        <w:rPr>
          <w:lang w:eastAsia="ja-JP"/>
        </w:rPr>
        <w:t>5</w:t>
      </w:r>
      <w:r w:rsidR="00444017" w:rsidRPr="002C4D0C">
        <w:rPr>
          <w:lang w:eastAsia="ja-JP"/>
        </w:rPr>
        <w:t xml:space="preserve">.3 </w:t>
      </w:r>
      <w:r w:rsidR="004E6994" w:rsidRPr="00BE6864">
        <w:rPr>
          <w:rFonts w:ascii="メイリオ" w:eastAsia="メイリオ" w:hAnsi="メイリオ" w:cs="メイリオ" w:hint="eastAsia"/>
          <w:lang w:eastAsia="ja-JP"/>
        </w:rPr>
        <w:t>DIY監査</w:t>
      </w:r>
      <w:bookmarkEnd w:id="249"/>
    </w:p>
    <w:p w14:paraId="0F511E79" w14:textId="1DE41A6B" w:rsidR="004E6994" w:rsidRPr="004E6994" w:rsidRDefault="004E6994" w:rsidP="004E6994">
      <w:pPr>
        <w:pStyle w:val="bodyIbrahim1"/>
        <w:spacing w:line="240" w:lineRule="exact"/>
        <w:rPr>
          <w:rFonts w:ascii="メイリオ" w:eastAsia="メイリオ" w:hAnsi="メイリオ" w:cs="メイリオ"/>
          <w:sz w:val="18"/>
          <w:szCs w:val="18"/>
          <w:lang w:eastAsia="ja-JP"/>
        </w:rPr>
      </w:pPr>
      <w:r w:rsidRPr="004E6994">
        <w:rPr>
          <w:rFonts w:ascii="メイリオ" w:eastAsia="メイリオ" w:hAnsi="メイリオ" w:cs="メイリオ" w:hint="eastAsia"/>
          <w:sz w:val="18"/>
          <w:szCs w:val="18"/>
          <w:lang w:eastAsia="ja-JP"/>
        </w:rPr>
        <w:t>Do-It-Yourself</w:t>
      </w:r>
      <w:ins w:id="250" w:author="The Linux Foundation Japan" w:date="2018-01-29T13:04:00Z">
        <w:r w:rsidR="00580B59">
          <w:rPr>
            <w:rFonts w:ascii="メイリオ" w:eastAsia="メイリオ" w:hAnsi="メイリオ" w:cs="メイリオ" w:hint="eastAsia"/>
            <w:sz w:val="18"/>
            <w:szCs w:val="18"/>
            <w:lang w:eastAsia="ja-JP"/>
          </w:rPr>
          <w:t>（DIY</w:t>
        </w:r>
        <w:r w:rsidR="002A5F4F">
          <w:rPr>
            <w:rFonts w:ascii="メイリオ" w:eastAsia="メイリオ" w:hAnsi="メイリオ" w:cs="メイリオ" w:hint="eastAsia"/>
            <w:sz w:val="18"/>
            <w:szCs w:val="18"/>
            <w:lang w:eastAsia="ja-JP"/>
          </w:rPr>
          <w:t>）</w:t>
        </w:r>
      </w:ins>
      <w:r w:rsidR="00B11315">
        <w:rPr>
          <w:rFonts w:ascii="メイリオ" w:eastAsia="メイリオ" w:hAnsi="メイリオ" w:cs="メイリオ" w:hint="eastAsia"/>
          <w:sz w:val="18"/>
          <w:szCs w:val="18"/>
          <w:lang w:eastAsia="ja-JP"/>
        </w:rPr>
        <w:t>監査は</w:t>
      </w:r>
      <w:r w:rsidR="004606ED">
        <w:rPr>
          <w:rFonts w:ascii="メイリオ" w:eastAsia="メイリオ" w:hAnsi="メイリオ" w:cs="メイリオ" w:hint="eastAsia"/>
          <w:sz w:val="18"/>
          <w:szCs w:val="18"/>
          <w:lang w:eastAsia="ja-JP"/>
        </w:rPr>
        <w:t>買収企業</w:t>
      </w:r>
      <w:r w:rsidR="00B11315">
        <w:rPr>
          <w:rFonts w:ascii="メイリオ" w:eastAsia="メイリオ" w:hAnsi="メイリオ" w:cs="メイリオ" w:hint="eastAsia"/>
          <w:sz w:val="18"/>
          <w:szCs w:val="18"/>
          <w:lang w:eastAsia="ja-JP"/>
        </w:rPr>
        <w:t>もしくは</w:t>
      </w:r>
      <w:r w:rsidR="004606ED">
        <w:rPr>
          <w:rFonts w:ascii="メイリオ" w:eastAsia="メイリオ" w:hAnsi="メイリオ" w:cs="メイリオ" w:hint="eastAsia"/>
          <w:sz w:val="18"/>
          <w:szCs w:val="18"/>
          <w:lang w:eastAsia="ja-JP"/>
        </w:rPr>
        <w:t>買収対象</w:t>
      </w:r>
      <w:r w:rsidR="00B11315">
        <w:rPr>
          <w:rFonts w:ascii="メイリオ" w:eastAsia="メイリオ" w:hAnsi="メイリオ" w:cs="メイリオ" w:hint="eastAsia"/>
          <w:sz w:val="18"/>
          <w:szCs w:val="18"/>
          <w:lang w:eastAsia="ja-JP"/>
        </w:rPr>
        <w:t>が自らスキャンが実施できるよう</w:t>
      </w:r>
      <w:r>
        <w:rPr>
          <w:rFonts w:ascii="メイリオ" w:eastAsia="メイリオ" w:hAnsi="メイリオ" w:cs="メイリオ" w:hint="eastAsia"/>
          <w:sz w:val="18"/>
          <w:szCs w:val="18"/>
          <w:lang w:eastAsia="ja-JP"/>
        </w:rPr>
        <w:t>、時間限定</w:t>
      </w:r>
      <w:r w:rsidR="00B11315">
        <w:rPr>
          <w:rFonts w:ascii="メイリオ" w:eastAsia="メイリオ" w:hAnsi="メイリオ" w:cs="メイリオ" w:hint="eastAsia"/>
          <w:sz w:val="18"/>
          <w:szCs w:val="18"/>
          <w:lang w:eastAsia="ja-JP"/>
        </w:rPr>
        <w:t>でクラウドのコンプライアンス ツールへ</w:t>
      </w:r>
      <w:r w:rsidR="00CB75F6">
        <w:rPr>
          <w:rFonts w:ascii="メイリオ" w:eastAsia="メイリオ" w:hAnsi="メイリオ" w:cs="メイリオ" w:hint="eastAsia"/>
          <w:sz w:val="18"/>
          <w:szCs w:val="18"/>
          <w:lang w:eastAsia="ja-JP"/>
        </w:rPr>
        <w:t>の</w:t>
      </w:r>
      <w:r w:rsidR="002502FB">
        <w:rPr>
          <w:rFonts w:ascii="メイリオ" w:eastAsia="メイリオ" w:hAnsi="メイリオ" w:cs="メイリオ" w:hint="eastAsia"/>
          <w:sz w:val="18"/>
          <w:szCs w:val="18"/>
          <w:lang w:eastAsia="ja-JP"/>
        </w:rPr>
        <w:t>アクセス</w:t>
      </w:r>
      <w:r w:rsidR="00CB75F6">
        <w:rPr>
          <w:rFonts w:ascii="メイリオ" w:eastAsia="メイリオ" w:hAnsi="メイリオ" w:cs="メイリオ" w:hint="eastAsia"/>
          <w:sz w:val="18"/>
          <w:szCs w:val="18"/>
          <w:lang w:eastAsia="ja-JP"/>
        </w:rPr>
        <w:t>を提供します</w:t>
      </w:r>
      <w:r w:rsidR="00B11315">
        <w:rPr>
          <w:rFonts w:ascii="メイリオ" w:eastAsia="メイリオ" w:hAnsi="メイリオ" w:cs="メイリオ" w:hint="eastAsia"/>
          <w:sz w:val="18"/>
          <w:szCs w:val="18"/>
          <w:lang w:eastAsia="ja-JP"/>
        </w:rPr>
        <w:t>。</w:t>
      </w:r>
      <w:r w:rsidR="00BF108A">
        <w:rPr>
          <w:rFonts w:ascii="メイリオ" w:eastAsia="メイリオ" w:hAnsi="メイリオ" w:cs="メイリオ" w:hint="eastAsia"/>
          <w:sz w:val="18"/>
          <w:szCs w:val="18"/>
          <w:lang w:eastAsia="ja-JP"/>
        </w:rPr>
        <w:t>すべての</w:t>
      </w:r>
      <w:r w:rsidR="00B11315">
        <w:rPr>
          <w:rFonts w:ascii="メイリオ" w:eastAsia="メイリオ" w:hAnsi="メイリオ" w:cs="メイリオ" w:hint="eastAsia"/>
          <w:sz w:val="18"/>
          <w:szCs w:val="18"/>
          <w:lang w:eastAsia="ja-JP"/>
        </w:rPr>
        <w:t>ナレッジベースやレポート機能</w:t>
      </w:r>
      <w:r w:rsidR="00CB75F6">
        <w:rPr>
          <w:rFonts w:ascii="メイリオ" w:eastAsia="メイリオ" w:hAnsi="メイリオ" w:cs="メイリオ" w:hint="eastAsia"/>
          <w:sz w:val="18"/>
          <w:szCs w:val="18"/>
          <w:lang w:eastAsia="ja-JP"/>
        </w:rPr>
        <w:t>にアクセスすることで</w:t>
      </w:r>
      <w:r w:rsidR="00B11315">
        <w:rPr>
          <w:rFonts w:ascii="メイリオ" w:eastAsia="メイリオ" w:hAnsi="メイリオ" w:cs="メイリオ" w:hint="eastAsia"/>
          <w:sz w:val="18"/>
          <w:szCs w:val="18"/>
          <w:lang w:eastAsia="ja-JP"/>
        </w:rPr>
        <w:t>内部監査が実施できるようになります。このアプローチは、スキャン結果を解釈しその</w:t>
      </w:r>
      <w:r w:rsidR="001869EB">
        <w:rPr>
          <w:rFonts w:ascii="メイリオ" w:eastAsia="メイリオ" w:hAnsi="メイリオ" w:cs="メイリオ" w:hint="eastAsia"/>
          <w:sz w:val="18"/>
          <w:szCs w:val="18"/>
          <w:lang w:eastAsia="ja-JP"/>
        </w:rPr>
        <w:t>是正</w:t>
      </w:r>
      <w:r w:rsidR="00CB75F6">
        <w:rPr>
          <w:rFonts w:ascii="メイリオ" w:eastAsia="メイリオ" w:hAnsi="メイリオ" w:cs="メイリオ" w:hint="eastAsia"/>
          <w:sz w:val="18"/>
          <w:szCs w:val="18"/>
          <w:lang w:eastAsia="ja-JP"/>
        </w:rPr>
        <w:t>手続きを提案する十分な知見がある従業員</w:t>
      </w:r>
      <w:r w:rsidR="00AF57EC">
        <w:rPr>
          <w:rFonts w:ascii="メイリオ" w:eastAsia="メイリオ" w:hAnsi="メイリオ" w:cs="メイリオ" w:hint="eastAsia"/>
          <w:sz w:val="18"/>
          <w:szCs w:val="18"/>
          <w:lang w:eastAsia="ja-JP"/>
        </w:rPr>
        <w:t>を</w:t>
      </w:r>
      <w:r w:rsidR="000D34E9">
        <w:rPr>
          <w:rFonts w:ascii="メイリオ" w:eastAsia="メイリオ" w:hAnsi="メイリオ" w:cs="メイリオ" w:hint="eastAsia"/>
          <w:sz w:val="18"/>
          <w:szCs w:val="18"/>
          <w:lang w:eastAsia="ja-JP"/>
        </w:rPr>
        <w:t>も</w:t>
      </w:r>
      <w:r w:rsidR="00AF57EC">
        <w:rPr>
          <w:rFonts w:ascii="メイリオ" w:eastAsia="メイリオ" w:hAnsi="メイリオ" w:cs="メイリオ" w:hint="eastAsia"/>
          <w:sz w:val="18"/>
          <w:szCs w:val="18"/>
          <w:lang w:eastAsia="ja-JP"/>
        </w:rPr>
        <w:t>つ</w:t>
      </w:r>
      <w:r w:rsidR="00B11315">
        <w:rPr>
          <w:rFonts w:ascii="メイリオ" w:eastAsia="メイリオ" w:hAnsi="メイリオ" w:cs="メイリオ" w:hint="eastAsia"/>
          <w:sz w:val="18"/>
          <w:szCs w:val="18"/>
          <w:lang w:eastAsia="ja-JP"/>
        </w:rPr>
        <w:t>企業にとって特に興味深いものとなります。M&amp;Aプロセスを年間数回は実施するような企業</w:t>
      </w:r>
      <w:r w:rsidR="00BF108A">
        <w:rPr>
          <w:rFonts w:ascii="メイリオ" w:eastAsia="メイリオ" w:hAnsi="メイリオ" w:cs="メイリオ" w:hint="eastAsia"/>
          <w:sz w:val="18"/>
          <w:szCs w:val="18"/>
          <w:lang w:eastAsia="ja-JP"/>
        </w:rPr>
        <w:t>はこの手法により迅速に</w:t>
      </w:r>
      <w:r w:rsidR="00B11315">
        <w:rPr>
          <w:rFonts w:ascii="メイリオ" w:eastAsia="メイリオ" w:hAnsi="メイリオ" w:cs="メイリオ" w:hint="eastAsia"/>
          <w:sz w:val="18"/>
          <w:szCs w:val="18"/>
          <w:lang w:eastAsia="ja-JP"/>
        </w:rPr>
        <w:t>費用効率を</w:t>
      </w:r>
      <w:r w:rsidR="007E215D">
        <w:rPr>
          <w:rFonts w:ascii="メイリオ" w:eastAsia="メイリオ" w:hAnsi="メイリオ" w:cs="メイリオ" w:hint="eastAsia"/>
          <w:sz w:val="18"/>
          <w:szCs w:val="18"/>
          <w:lang w:eastAsia="ja-JP"/>
        </w:rPr>
        <w:t>上げる</w:t>
      </w:r>
      <w:r w:rsidR="00B11315">
        <w:rPr>
          <w:rFonts w:ascii="メイリオ" w:eastAsia="メイリオ" w:hAnsi="メイリオ" w:cs="メイリオ" w:hint="eastAsia"/>
          <w:sz w:val="18"/>
          <w:szCs w:val="18"/>
          <w:lang w:eastAsia="ja-JP"/>
        </w:rPr>
        <w:t>ことができます。</w:t>
      </w:r>
      <w:r w:rsidR="00871A1A">
        <w:rPr>
          <w:rFonts w:ascii="メイリオ" w:eastAsia="メイリオ" w:hAnsi="メイリオ" w:cs="メイリオ" w:hint="eastAsia"/>
          <w:sz w:val="18"/>
          <w:szCs w:val="18"/>
          <w:lang w:eastAsia="ja-JP"/>
        </w:rPr>
        <w:t>さらなる監査の完全性確保</w:t>
      </w:r>
      <w:r w:rsidR="007E215D">
        <w:rPr>
          <w:rFonts w:ascii="メイリオ" w:eastAsia="メイリオ" w:hAnsi="メイリオ" w:cs="メイリオ" w:hint="eastAsia"/>
          <w:sz w:val="18"/>
          <w:szCs w:val="18"/>
          <w:lang w:eastAsia="ja-JP"/>
        </w:rPr>
        <w:t>を目的とし</w:t>
      </w:r>
      <w:ins w:id="251" w:author="The Linux Foundation Japan" w:date="2018-01-29T13:09:00Z">
        <w:r w:rsidR="002A5F4F">
          <w:rPr>
            <w:rFonts w:ascii="メイリオ" w:eastAsia="メイリオ" w:hAnsi="メイリオ" w:cs="メイリオ" w:hint="eastAsia"/>
            <w:sz w:val="18"/>
            <w:szCs w:val="18"/>
            <w:lang w:eastAsia="ja-JP"/>
          </w:rPr>
          <w:t>て、監査ツールのサービスプロバイダが</w:t>
        </w:r>
      </w:ins>
      <w:del w:id="252" w:author="The Linux Foundation Japan" w:date="2018-01-29T13:09:00Z">
        <w:r w:rsidR="00796172" w:rsidDel="002A5F4F">
          <w:rPr>
            <w:rFonts w:ascii="メイリオ" w:eastAsia="メイリオ" w:hAnsi="メイリオ" w:cs="メイリオ" w:hint="eastAsia"/>
            <w:sz w:val="18"/>
            <w:szCs w:val="18"/>
            <w:lang w:eastAsia="ja-JP"/>
          </w:rPr>
          <w:delText>た</w:delText>
        </w:r>
      </w:del>
      <w:r w:rsidR="007E215D">
        <w:rPr>
          <w:rFonts w:ascii="メイリオ" w:eastAsia="メイリオ" w:hAnsi="メイリオ" w:cs="メイリオ" w:hint="eastAsia"/>
          <w:sz w:val="18"/>
          <w:szCs w:val="18"/>
          <w:lang w:eastAsia="ja-JP"/>
        </w:rPr>
        <w:t>発見事項の検証</w:t>
      </w:r>
      <w:r w:rsidR="00796172">
        <w:rPr>
          <w:rFonts w:ascii="メイリオ" w:eastAsia="メイリオ" w:hAnsi="メイリオ" w:cs="メイリオ" w:hint="eastAsia"/>
          <w:sz w:val="18"/>
          <w:szCs w:val="18"/>
          <w:lang w:eastAsia="ja-JP"/>
        </w:rPr>
        <w:t>を実施し、</w:t>
      </w:r>
      <w:r w:rsidR="00B11315">
        <w:rPr>
          <w:rFonts w:ascii="メイリオ" w:eastAsia="メイリオ" w:hAnsi="メイリオ" w:cs="メイリオ" w:hint="eastAsia"/>
          <w:sz w:val="18"/>
          <w:szCs w:val="18"/>
          <w:lang w:eastAsia="ja-JP"/>
        </w:rPr>
        <w:t>独立した</w:t>
      </w:r>
      <w:r w:rsidR="00796172">
        <w:rPr>
          <w:rFonts w:ascii="メイリオ" w:eastAsia="メイリオ" w:hAnsi="メイリオ" w:cs="メイリオ" w:hint="eastAsia"/>
          <w:sz w:val="18"/>
          <w:szCs w:val="18"/>
          <w:lang w:eastAsia="ja-JP"/>
        </w:rPr>
        <w:t>形で認定</w:t>
      </w:r>
      <w:r w:rsidR="00BC53B5">
        <w:rPr>
          <w:rFonts w:ascii="メイリオ" w:eastAsia="メイリオ" w:hAnsi="メイリオ" w:cs="メイリオ" w:hint="eastAsia"/>
          <w:sz w:val="18"/>
          <w:szCs w:val="18"/>
          <w:lang w:eastAsia="ja-JP"/>
        </w:rPr>
        <w:t>を行う手法もあります</w:t>
      </w:r>
      <w:r w:rsidR="008156F2">
        <w:rPr>
          <w:rFonts w:ascii="メイリオ" w:eastAsia="メイリオ" w:hAnsi="メイリオ" w:cs="メイリオ" w:hint="eastAsia"/>
          <w:sz w:val="18"/>
          <w:szCs w:val="18"/>
          <w:lang w:eastAsia="ja-JP"/>
        </w:rPr>
        <w:t>。</w:t>
      </w:r>
    </w:p>
    <w:p w14:paraId="1BAE43B1" w14:textId="7E17A0BC" w:rsidR="00E325AA" w:rsidRDefault="007860FA" w:rsidP="00E325AA">
      <w:pPr>
        <w:pStyle w:val="Figure1"/>
      </w:pPr>
      <w:r>
        <w:rPr>
          <w:noProof/>
        </w:rPr>
        <w:lastRenderedPageBreak/>
        <w:drawing>
          <wp:inline distT="0" distB="0" distL="0" distR="0" wp14:anchorId="5BA6D621" wp14:editId="4645C807">
            <wp:extent cx="6000750" cy="4210050"/>
            <wp:effectExtent l="0" t="0" r="0" b="0"/>
            <wp:docPr id="16" name="図 16" descr="C:\Users\maabou\Desktop\capture3\2018-01-13 18_11_37-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abou\Desktop\capture3\2018-01-13 18_11_37-Figures_M&amp;A_paper_JP.pptx - Microsoft PowerPoi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210050"/>
                    </a:xfrm>
                    <a:prstGeom prst="rect">
                      <a:avLst/>
                    </a:prstGeom>
                    <a:noFill/>
                    <a:ln>
                      <a:noFill/>
                    </a:ln>
                  </pic:spPr>
                </pic:pic>
              </a:graphicData>
            </a:graphic>
          </wp:inline>
        </w:drawing>
      </w:r>
    </w:p>
    <w:p w14:paraId="71FFF9EB" w14:textId="1131C80D" w:rsidR="00E325AA" w:rsidRPr="00E325AA" w:rsidRDefault="00E325AA" w:rsidP="00BE62FF">
      <w:pPr>
        <w:pStyle w:val="FigureCaption"/>
      </w:pPr>
      <w:r>
        <w:rPr>
          <w:rFonts w:ascii="メイリオ" w:eastAsia="メイリオ" w:hAnsi="メイリオ" w:cs="メイリオ" w:hint="eastAsia"/>
          <w:sz w:val="16"/>
        </w:rPr>
        <w:t>図</w:t>
      </w:r>
      <w:del w:id="253" w:author="The Linux Foundation Japan" w:date="2018-01-29T13:25:00Z">
        <w:r w:rsidRPr="00E325AA" w:rsidDel="008F7CC8">
          <w:rPr>
            <w:rFonts w:ascii="メイリオ" w:eastAsia="メイリオ" w:hAnsi="メイリオ" w:cs="メイリオ"/>
            <w:sz w:val="16"/>
          </w:rPr>
          <w:delText xml:space="preserve"> </w:delText>
        </w:r>
      </w:del>
      <w:r w:rsidR="008A3837">
        <w:rPr>
          <w:rFonts w:ascii="メイリオ" w:eastAsia="メイリオ" w:hAnsi="メイリオ" w:cs="メイリオ"/>
          <w:sz w:val="16"/>
        </w:rPr>
        <w:t>7</w:t>
      </w:r>
      <w:r w:rsidRPr="00E325AA">
        <w:rPr>
          <w:rFonts w:ascii="メイリオ" w:eastAsia="メイリオ" w:hAnsi="メイリオ" w:cs="メイリオ"/>
          <w:sz w:val="16"/>
        </w:rPr>
        <w:t xml:space="preserve">: </w:t>
      </w:r>
      <w:r w:rsidR="00BE62FF">
        <w:rPr>
          <w:rFonts w:ascii="メイリオ" w:eastAsia="メイリオ" w:hAnsi="メイリオ" w:cs="メイリオ" w:hint="eastAsia"/>
          <w:sz w:val="16"/>
        </w:rPr>
        <w:t>M&amp;A取引を想定したFOSSIDを用いるDIY監査プロセス</w:t>
      </w:r>
    </w:p>
    <w:p w14:paraId="4C91825C" w14:textId="20DEFED1" w:rsidR="00B50A4D" w:rsidRDefault="00B50A4D" w:rsidP="00B50A4D">
      <w:pPr>
        <w:pStyle w:val="bodyIbrahim1"/>
        <w:spacing w:line="240" w:lineRule="exact"/>
        <w:rPr>
          <w:ins w:id="254" w:author="The Linux Foundation Japan" w:date="2018-01-29T13:16:00Z"/>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7</w:t>
      </w:r>
      <w:r>
        <w:rPr>
          <w:rFonts w:ascii="メイリオ" w:eastAsia="メイリオ" w:hAnsi="メイリオ" w:cs="メイリオ" w:hint="eastAsia"/>
          <w:sz w:val="18"/>
          <w:szCs w:val="18"/>
          <w:lang w:eastAsia="ja-JP"/>
        </w:rPr>
        <w:t>はFOSSID AB社のツールを用いた監査手法を例示しています。このアプローチにはいくつかメリットがあります。</w:t>
      </w:r>
      <w:ins w:id="255" w:author="The Linux Foundation Japan" w:date="2018-01-29T13:17:00Z">
        <w:r w:rsidR="000426F4">
          <w:rPr>
            <w:rFonts w:ascii="メイリオ" w:eastAsia="メイリオ" w:hAnsi="メイリオ" w:cs="メイリオ" w:hint="eastAsia"/>
            <w:sz w:val="18"/>
            <w:szCs w:val="18"/>
            <w:lang w:eastAsia="ja-JP"/>
          </w:rPr>
          <w:t>たとえば</w:t>
        </w:r>
      </w:ins>
      <w:r>
        <w:rPr>
          <w:rFonts w:ascii="メイリオ" w:eastAsia="メイリオ" w:hAnsi="メイリオ" w:cs="メイリオ" w:hint="eastAsia"/>
          <w:sz w:val="18"/>
          <w:szCs w:val="18"/>
          <w:lang w:eastAsia="ja-JP"/>
        </w:rPr>
        <w:t>社内リソースを使用するのでサード</w:t>
      </w:r>
      <w:r w:rsidR="00404B30">
        <w:rPr>
          <w:rFonts w:ascii="メイリオ" w:eastAsia="メイリオ" w:hAnsi="メイリオ" w:cs="メイリオ" w:hint="eastAsia"/>
          <w:sz w:val="18"/>
          <w:szCs w:val="18"/>
          <w:lang w:eastAsia="ja-JP"/>
        </w:rPr>
        <w:t>パーティの監査人の対応可能状況に依存せず</w:t>
      </w:r>
      <w:r>
        <w:rPr>
          <w:rFonts w:ascii="メイリオ" w:eastAsia="メイリオ" w:hAnsi="メイリオ" w:cs="メイリオ" w:hint="eastAsia"/>
          <w:sz w:val="18"/>
          <w:szCs w:val="18"/>
          <w:lang w:eastAsia="ja-JP"/>
        </w:rPr>
        <w:t>必要な</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にすぐに監査を開始できる点</w:t>
      </w:r>
      <w:ins w:id="256" w:author="The Linux Foundation Japan" w:date="2018-01-29T13:17:00Z">
        <w:r w:rsidR="000426F4">
          <w:rPr>
            <w:rFonts w:ascii="メイリオ" w:eastAsia="メイリオ" w:hAnsi="メイリオ" w:cs="メイリオ" w:hint="eastAsia"/>
            <w:sz w:val="18"/>
            <w:szCs w:val="18"/>
            <w:lang w:eastAsia="ja-JP"/>
          </w:rPr>
          <w:t>が挙げられます。</w:t>
        </w:r>
      </w:ins>
      <w:del w:id="257" w:author="The Linux Foundation Japan" w:date="2018-01-29T13:17:00Z">
        <w:r w:rsidDel="000426F4">
          <w:rPr>
            <w:rFonts w:ascii="メイリオ" w:eastAsia="メイリオ" w:hAnsi="メイリオ" w:cs="メイリオ" w:hint="eastAsia"/>
            <w:sz w:val="18"/>
            <w:szCs w:val="18"/>
            <w:lang w:eastAsia="ja-JP"/>
          </w:rPr>
          <w:delText>や、</w:delText>
        </w:r>
      </w:del>
      <w:r>
        <w:rPr>
          <w:rFonts w:ascii="メイリオ" w:eastAsia="メイリオ" w:hAnsi="メイリオ" w:cs="メイリオ" w:hint="eastAsia"/>
          <w:sz w:val="18"/>
          <w:szCs w:val="18"/>
          <w:lang w:eastAsia="ja-JP"/>
        </w:rPr>
        <w:t>時間の短縮</w:t>
      </w:r>
      <w:r w:rsidR="00243C23">
        <w:rPr>
          <w:rFonts w:ascii="メイリオ" w:eastAsia="メイリオ" w:hAnsi="メイリオ" w:cs="メイリオ" w:hint="eastAsia"/>
          <w:sz w:val="18"/>
          <w:szCs w:val="18"/>
          <w:lang w:eastAsia="ja-JP"/>
        </w:rPr>
        <w:t>の可能性</w:t>
      </w:r>
      <w:r>
        <w:rPr>
          <w:rFonts w:ascii="メイリオ" w:eastAsia="メイリオ" w:hAnsi="メイリオ" w:cs="メイリオ" w:hint="eastAsia"/>
          <w:sz w:val="18"/>
          <w:szCs w:val="18"/>
          <w:lang w:eastAsia="ja-JP"/>
        </w:rPr>
        <w:t>、社外のコ</w:t>
      </w:r>
      <w:r w:rsidR="00404B30">
        <w:rPr>
          <w:rFonts w:ascii="メイリオ" w:eastAsia="メイリオ" w:hAnsi="メイリオ" w:cs="メイリオ" w:hint="eastAsia"/>
          <w:sz w:val="18"/>
          <w:szCs w:val="18"/>
          <w:lang w:eastAsia="ja-JP"/>
        </w:rPr>
        <w:t>ストの削減といったこと</w:t>
      </w:r>
      <w:ins w:id="258" w:author="The Linux Foundation Japan" w:date="2018-01-29T13:19:00Z">
        <w:r w:rsidR="000426F4">
          <w:rPr>
            <w:rFonts w:ascii="メイリオ" w:eastAsia="メイリオ" w:hAnsi="メイリオ" w:cs="メイリオ" w:hint="eastAsia"/>
            <w:sz w:val="18"/>
            <w:szCs w:val="18"/>
            <w:lang w:eastAsia="ja-JP"/>
          </w:rPr>
          <w:t>も</w:t>
        </w:r>
      </w:ins>
      <w:del w:id="259" w:author="The Linux Foundation Japan" w:date="2018-01-29T13:18:00Z">
        <w:r w:rsidR="00404B30" w:rsidDel="000426F4">
          <w:rPr>
            <w:rFonts w:ascii="メイリオ" w:eastAsia="メイリオ" w:hAnsi="メイリオ" w:cs="メイリオ" w:hint="eastAsia"/>
            <w:sz w:val="18"/>
            <w:szCs w:val="18"/>
            <w:lang w:eastAsia="ja-JP"/>
          </w:rPr>
          <w:delText>が</w:delText>
        </w:r>
      </w:del>
      <w:r w:rsidR="00404B30">
        <w:rPr>
          <w:rFonts w:ascii="メイリオ" w:eastAsia="メイリオ" w:hAnsi="メイリオ" w:cs="メイリオ" w:hint="eastAsia"/>
          <w:sz w:val="18"/>
          <w:szCs w:val="18"/>
          <w:lang w:eastAsia="ja-JP"/>
        </w:rPr>
        <w:t>あります。コンプライアンスの問題がどんなものでも</w:t>
      </w:r>
      <w:r w:rsidR="00742319">
        <w:rPr>
          <w:rFonts w:ascii="メイリオ" w:eastAsia="メイリオ" w:hAnsi="メイリオ" w:cs="メイリオ" w:hint="eastAsia"/>
          <w:sz w:val="18"/>
          <w:szCs w:val="18"/>
          <w:lang w:eastAsia="ja-JP"/>
        </w:rPr>
        <w:t>、</w:t>
      </w:r>
      <w:r w:rsidR="00404B30">
        <w:rPr>
          <w:rFonts w:ascii="メイリオ" w:eastAsia="メイリオ" w:hAnsi="メイリオ" w:cs="メイリオ" w:hint="eastAsia"/>
          <w:sz w:val="18"/>
          <w:szCs w:val="18"/>
          <w:lang w:eastAsia="ja-JP"/>
        </w:rPr>
        <w:t>直接</w:t>
      </w:r>
      <w:r w:rsidR="00243C23">
        <w:rPr>
          <w:rFonts w:ascii="メイリオ" w:eastAsia="メイリオ" w:hAnsi="メイリオ" w:cs="メイリオ" w:hint="eastAsia"/>
          <w:sz w:val="18"/>
          <w:szCs w:val="18"/>
          <w:lang w:eastAsia="ja-JP"/>
        </w:rPr>
        <w:t>コードに</w:t>
      </w:r>
      <w:r w:rsidR="00404B30">
        <w:rPr>
          <w:rFonts w:ascii="メイリオ" w:eastAsia="メイリオ" w:hAnsi="メイリオ" w:cs="メイリオ" w:hint="eastAsia"/>
          <w:sz w:val="18"/>
          <w:szCs w:val="18"/>
          <w:lang w:eastAsia="ja-JP"/>
        </w:rPr>
        <w:t>アクセス</w:t>
      </w:r>
      <w:r w:rsidR="00243C23">
        <w:rPr>
          <w:rFonts w:ascii="メイリオ" w:eastAsia="メイリオ" w:hAnsi="メイリオ" w:cs="メイリオ" w:hint="eastAsia"/>
          <w:sz w:val="18"/>
          <w:szCs w:val="18"/>
          <w:lang w:eastAsia="ja-JP"/>
        </w:rPr>
        <w:t>し、</w:t>
      </w:r>
      <w:r>
        <w:rPr>
          <w:rFonts w:ascii="メイリオ" w:eastAsia="メイリオ" w:hAnsi="メイリオ" w:cs="メイリオ" w:hint="eastAsia"/>
          <w:sz w:val="18"/>
          <w:szCs w:val="18"/>
          <w:lang w:eastAsia="ja-JP"/>
        </w:rPr>
        <w:t>解決できる人によって</w:t>
      </w:r>
      <w:r w:rsidR="00404B30">
        <w:rPr>
          <w:rFonts w:ascii="メイリオ" w:eastAsia="メイリオ" w:hAnsi="メイリオ" w:cs="メイリオ" w:hint="eastAsia"/>
          <w:sz w:val="18"/>
          <w:szCs w:val="18"/>
          <w:lang w:eastAsia="ja-JP"/>
        </w:rPr>
        <w:t>実施されるので</w:t>
      </w:r>
      <w:r w:rsidR="00742319">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すぐに取り組</w:t>
      </w:r>
      <w:r w:rsidR="00404B30">
        <w:rPr>
          <w:rFonts w:ascii="メイリオ" w:eastAsia="メイリオ" w:hAnsi="メイリオ" w:cs="メイリオ" w:hint="eastAsia"/>
          <w:sz w:val="18"/>
          <w:szCs w:val="18"/>
          <w:lang w:eastAsia="ja-JP"/>
        </w:rPr>
        <w:t>むことができます。また最終的にこの監査における正確性や網羅性を確保</w:t>
      </w:r>
      <w:r w:rsidR="00742319">
        <w:rPr>
          <w:rFonts w:ascii="メイリオ" w:eastAsia="メイリオ" w:hAnsi="メイリオ" w:cs="メイリオ" w:hint="eastAsia"/>
          <w:sz w:val="18"/>
          <w:szCs w:val="18"/>
          <w:lang w:eastAsia="ja-JP"/>
        </w:rPr>
        <w:t>するため、監査ツール提供者によって検証することもできます。FOSSID</w:t>
      </w:r>
      <w:r w:rsidR="00243C23">
        <w:rPr>
          <w:rFonts w:ascii="メイリオ" w:eastAsia="メイリオ" w:hAnsi="メイリオ" w:cs="メイリオ"/>
          <w:sz w:val="18"/>
          <w:szCs w:val="18"/>
          <w:lang w:eastAsia="ja-JP"/>
        </w:rPr>
        <w:t xml:space="preserve"> AB</w:t>
      </w:r>
      <w:r w:rsidR="00243C23">
        <w:rPr>
          <w:rFonts w:ascii="メイリオ" w:eastAsia="メイリオ" w:hAnsi="メイリオ" w:cs="メイリオ" w:hint="eastAsia"/>
          <w:sz w:val="18"/>
          <w:szCs w:val="18"/>
          <w:lang w:eastAsia="ja-JP"/>
        </w:rPr>
        <w:t>社</w:t>
      </w:r>
      <w:r w:rsidR="00742319">
        <w:rPr>
          <w:rFonts w:ascii="メイリオ" w:eastAsia="メイリオ" w:hAnsi="メイリオ" w:cs="メイリオ" w:hint="eastAsia"/>
          <w:sz w:val="18"/>
          <w:szCs w:val="18"/>
          <w:lang w:eastAsia="ja-JP"/>
        </w:rPr>
        <w:t>におけるDIYサービスの一部として、対象企業</w:t>
      </w:r>
      <w:r w:rsidR="00243C23">
        <w:rPr>
          <w:rFonts w:ascii="メイリオ" w:eastAsia="メイリオ" w:hAnsi="メイリオ" w:cs="メイリオ" w:hint="eastAsia"/>
          <w:sz w:val="18"/>
          <w:szCs w:val="18"/>
          <w:lang w:eastAsia="ja-JP"/>
        </w:rPr>
        <w:t>で</w:t>
      </w:r>
      <w:r w:rsidR="00742319">
        <w:rPr>
          <w:rFonts w:ascii="メイリオ" w:eastAsia="メイリオ" w:hAnsi="メイリオ" w:cs="メイリオ" w:hint="eastAsia"/>
          <w:sz w:val="18"/>
          <w:szCs w:val="18"/>
          <w:lang w:eastAsia="ja-JP"/>
        </w:rPr>
        <w:t>監査される</w:t>
      </w:r>
      <w:r w:rsidR="00243C23">
        <w:rPr>
          <w:rFonts w:ascii="メイリオ" w:eastAsia="メイリオ" w:hAnsi="メイリオ" w:cs="メイリオ" w:hint="eastAsia"/>
          <w:sz w:val="18"/>
          <w:szCs w:val="18"/>
          <w:lang w:eastAsia="ja-JP"/>
        </w:rPr>
        <w:t>べき</w:t>
      </w:r>
      <w:r w:rsidR="00742319">
        <w:rPr>
          <w:rFonts w:ascii="メイリオ" w:eastAsia="メイリオ" w:hAnsi="メイリオ" w:cs="メイリオ" w:hint="eastAsia"/>
          <w:sz w:val="18"/>
          <w:szCs w:val="18"/>
          <w:lang w:eastAsia="ja-JP"/>
        </w:rPr>
        <w:t>ものと示されたファイルの</w:t>
      </w:r>
      <w:ins w:id="260" w:author="The Linux Foundation Japan" w:date="2018-01-29T13:21:00Z">
        <w:r w:rsidR="000426F4">
          <w:rPr>
            <w:rFonts w:ascii="メイリオ" w:eastAsia="メイリオ" w:hAnsi="メイリオ" w:cs="メイリオ" w:hint="eastAsia"/>
            <w:sz w:val="18"/>
            <w:szCs w:val="18"/>
            <w:lang w:eastAsia="ja-JP"/>
          </w:rPr>
          <w:t>X</w:t>
        </w:r>
      </w:ins>
      <w:del w:id="261" w:author="The Linux Foundation Japan" w:date="2018-01-29T13:21:00Z">
        <w:r w:rsidR="00742319" w:rsidDel="000426F4">
          <w:rPr>
            <w:rFonts w:ascii="メイリオ" w:eastAsia="メイリオ" w:hAnsi="メイリオ" w:cs="メイリオ" w:hint="eastAsia"/>
            <w:sz w:val="18"/>
            <w:szCs w:val="18"/>
            <w:lang w:eastAsia="ja-JP"/>
          </w:rPr>
          <w:delText>1</w:delText>
        </w:r>
      </w:del>
      <w:r w:rsidR="00742319">
        <w:rPr>
          <w:rFonts w:ascii="メイリオ" w:eastAsia="メイリオ" w:hAnsi="メイリオ" w:cs="メイリオ" w:hint="eastAsia"/>
          <w:sz w:val="18"/>
          <w:szCs w:val="18"/>
          <w:lang w:eastAsia="ja-JP"/>
        </w:rPr>
        <w:t>%</w:t>
      </w:r>
      <w:ins w:id="262" w:author="The Linux Foundation Japan" w:date="2018-01-29T13:21:00Z">
        <w:r w:rsidR="000426F4">
          <w:rPr>
            <w:rFonts w:ascii="メイリオ" w:eastAsia="メイリオ" w:hAnsi="メイリオ" w:cs="メイリオ" w:hint="eastAsia"/>
            <w:sz w:val="18"/>
            <w:szCs w:val="18"/>
            <w:lang w:eastAsia="ja-JP"/>
          </w:rPr>
          <w:t>（</w:t>
        </w:r>
      </w:ins>
      <w:ins w:id="263" w:author="The Linux Foundation Japan" w:date="2018-01-29T13:23:00Z">
        <w:r w:rsidR="000426F4">
          <w:rPr>
            <w:rFonts w:ascii="メイリオ" w:eastAsia="メイリオ" w:hAnsi="メイリオ" w:cs="メイリオ" w:hint="eastAsia"/>
            <w:sz w:val="18"/>
            <w:szCs w:val="18"/>
            <w:lang w:eastAsia="ja-JP"/>
          </w:rPr>
          <w:t>このX%は見積もりの合意の一部</w:t>
        </w:r>
      </w:ins>
      <w:ins w:id="264" w:author="The Linux Foundation Japan" w:date="2018-01-29T13:24:00Z">
        <w:r w:rsidR="000426F4">
          <w:rPr>
            <w:rFonts w:ascii="メイリオ" w:eastAsia="メイリオ" w:hAnsi="メイリオ" w:cs="メイリオ" w:hint="eastAsia"/>
            <w:sz w:val="18"/>
            <w:szCs w:val="18"/>
            <w:lang w:eastAsia="ja-JP"/>
          </w:rPr>
          <w:t>として</w:t>
        </w:r>
      </w:ins>
      <w:ins w:id="265" w:author="The Linux Foundation Japan" w:date="2018-01-29T13:23:00Z">
        <w:r w:rsidR="000426F4">
          <w:rPr>
            <w:rFonts w:ascii="メイリオ" w:eastAsia="メイリオ" w:hAnsi="メイリオ" w:cs="メイリオ" w:hint="eastAsia"/>
            <w:sz w:val="18"/>
            <w:szCs w:val="18"/>
            <w:lang w:eastAsia="ja-JP"/>
          </w:rPr>
          <w:t>決定されます</w:t>
        </w:r>
      </w:ins>
      <w:ins w:id="266" w:author="The Linux Foundation Japan" w:date="2018-01-29T13:21:00Z">
        <w:r w:rsidR="000426F4">
          <w:rPr>
            <w:rFonts w:ascii="メイリオ" w:eastAsia="メイリオ" w:hAnsi="メイリオ" w:cs="メイリオ" w:hint="eastAsia"/>
            <w:sz w:val="18"/>
            <w:szCs w:val="18"/>
            <w:lang w:eastAsia="ja-JP"/>
          </w:rPr>
          <w:t>）</w:t>
        </w:r>
      </w:ins>
      <w:r w:rsidR="00742319">
        <w:rPr>
          <w:rFonts w:ascii="メイリオ" w:eastAsia="メイリオ" w:hAnsi="メイリオ" w:cs="メイリオ" w:hint="eastAsia"/>
          <w:sz w:val="18"/>
          <w:szCs w:val="18"/>
          <w:lang w:eastAsia="ja-JP"/>
        </w:rPr>
        <w:t>に対し無作為</w:t>
      </w:r>
      <w:r w:rsidR="003516EA">
        <w:rPr>
          <w:rFonts w:ascii="メイリオ" w:eastAsia="メイリオ" w:hAnsi="メイリオ" w:cs="メイリオ" w:hint="eastAsia"/>
          <w:sz w:val="18"/>
          <w:szCs w:val="18"/>
          <w:lang w:eastAsia="ja-JP"/>
        </w:rPr>
        <w:t>抽出</w:t>
      </w:r>
      <w:r w:rsidR="00742319">
        <w:rPr>
          <w:rFonts w:ascii="メイリオ" w:eastAsia="メイリオ" w:hAnsi="メイリオ" w:cs="メイリオ" w:hint="eastAsia"/>
          <w:sz w:val="18"/>
          <w:szCs w:val="18"/>
          <w:lang w:eastAsia="ja-JP"/>
        </w:rPr>
        <w:t>検証が提供されています。</w:t>
      </w:r>
    </w:p>
    <w:p w14:paraId="5475D851" w14:textId="41304E29" w:rsidR="000426F4" w:rsidRPr="00B50A4D" w:rsidDel="008F7CC8" w:rsidRDefault="000426F4" w:rsidP="00B50A4D">
      <w:pPr>
        <w:pStyle w:val="bodyIbrahim1"/>
        <w:spacing w:line="240" w:lineRule="exact"/>
        <w:rPr>
          <w:del w:id="267" w:author="The Linux Foundation Japan" w:date="2018-01-29T13:31:00Z"/>
          <w:rFonts w:ascii="メイリオ" w:eastAsia="メイリオ" w:hAnsi="メイリオ" w:cs="メイリオ"/>
          <w:sz w:val="18"/>
          <w:szCs w:val="18"/>
          <w:lang w:eastAsia="ja-JP"/>
        </w:rPr>
      </w:pPr>
    </w:p>
    <w:p w14:paraId="3DA47D78" w14:textId="6EFD13A3" w:rsidR="00367A81" w:rsidRPr="002C4D0C" w:rsidRDefault="00D101D2" w:rsidP="00382132">
      <w:pPr>
        <w:pStyle w:val="HeadingIbrahim1"/>
        <w:rPr>
          <w:lang w:val="en" w:eastAsia="ja-JP"/>
        </w:rPr>
      </w:pPr>
      <w:r>
        <w:rPr>
          <w:lang w:val="en" w:eastAsia="ja-JP"/>
        </w:rPr>
        <w:t>6</w:t>
      </w:r>
      <w:r w:rsidR="004813E1" w:rsidRPr="002C4D0C">
        <w:rPr>
          <w:lang w:val="en" w:eastAsia="ja-JP"/>
        </w:rPr>
        <w:t xml:space="preserve">. </w:t>
      </w:r>
      <w:del w:id="268" w:author="The Linux Foundation Japan" w:date="2018-01-28T10:25:00Z">
        <w:r w:rsidR="009E50D2" w:rsidRPr="00BE6864" w:rsidDel="00FC06A1">
          <w:rPr>
            <w:rFonts w:ascii="メイリオ" w:eastAsia="メイリオ" w:hAnsi="メイリオ" w:cs="メイリオ" w:hint="eastAsia"/>
            <w:lang w:val="en" w:eastAsia="ja-JP"/>
          </w:rPr>
          <w:delText>注記：</w:delText>
        </w:r>
      </w:del>
      <w:r w:rsidR="00794E5E" w:rsidRPr="00BE6864">
        <w:rPr>
          <w:rFonts w:ascii="メイリオ" w:eastAsia="メイリオ" w:hAnsi="メイリオ" w:cs="メイリオ" w:hint="eastAsia"/>
          <w:lang w:val="en" w:eastAsia="ja-JP"/>
        </w:rPr>
        <w:t>最終レポート</w:t>
      </w:r>
      <w:r w:rsidR="009E50D2" w:rsidRPr="00BE6864">
        <w:rPr>
          <w:rFonts w:ascii="メイリオ" w:eastAsia="メイリオ" w:hAnsi="メイリオ" w:cs="メイリオ" w:hint="eastAsia"/>
          <w:lang w:val="en" w:eastAsia="ja-JP"/>
        </w:rPr>
        <w:t>に</w:t>
      </w:r>
      <w:ins w:id="269" w:author="The Linux Foundation Japan" w:date="2018-01-28T10:24:00Z">
        <w:r w:rsidR="00FC06A1">
          <w:rPr>
            <w:rFonts w:ascii="メイリオ" w:eastAsia="メイリオ" w:hAnsi="メイリオ" w:cs="メイリオ" w:hint="eastAsia"/>
            <w:lang w:val="en" w:eastAsia="ja-JP"/>
          </w:rPr>
          <w:t>関する留意</w:t>
        </w:r>
      </w:ins>
      <w:ins w:id="270" w:author="The Linux Foundation Japan" w:date="2018-01-28T10:25:00Z">
        <w:r w:rsidR="00FC06A1">
          <w:rPr>
            <w:rFonts w:ascii="メイリオ" w:eastAsia="メイリオ" w:hAnsi="メイリオ" w:cs="メイリオ" w:hint="eastAsia"/>
            <w:lang w:val="en" w:eastAsia="ja-JP"/>
          </w:rPr>
          <w:t>事項</w:t>
        </w:r>
      </w:ins>
      <w:del w:id="271" w:author="The Linux Foundation Japan" w:date="2018-01-28T10:25:00Z">
        <w:r w:rsidR="009E50D2" w:rsidRPr="00BE6864" w:rsidDel="00FC06A1">
          <w:rPr>
            <w:rFonts w:ascii="メイリオ" w:eastAsia="メイリオ" w:hAnsi="メイリオ" w:cs="メイリオ" w:hint="eastAsia"/>
            <w:lang w:val="en" w:eastAsia="ja-JP"/>
          </w:rPr>
          <w:delText>ついて</w:delText>
        </w:r>
      </w:del>
    </w:p>
    <w:p w14:paraId="47E9E8C1" w14:textId="7B2D2300" w:rsidR="00794E5E" w:rsidRDefault="00794E5E" w:rsidP="00794E5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多くの監査ツールは、</w:t>
      </w:r>
      <w:r w:rsidR="00BF139D">
        <w:rPr>
          <w:rFonts w:ascii="メイリオ" w:eastAsia="メイリオ" w:hAnsi="メイリオ" w:cs="メイリオ" w:hint="eastAsia"/>
          <w:sz w:val="18"/>
          <w:szCs w:val="18"/>
          <w:lang w:eastAsia="ja-JP"/>
        </w:rPr>
        <w:t>存在する可能性のあ</w:t>
      </w:r>
      <w:r>
        <w:rPr>
          <w:rFonts w:ascii="メイリオ" w:eastAsia="メイリオ" w:hAnsi="メイリオ" w:cs="メイリオ" w:hint="eastAsia"/>
          <w:sz w:val="18"/>
          <w:szCs w:val="18"/>
          <w:lang w:eastAsia="ja-JP"/>
        </w:rPr>
        <w:t>る</w:t>
      </w:r>
      <w:r w:rsidR="00C42AB9">
        <w:rPr>
          <w:rFonts w:ascii="メイリオ" w:eastAsia="メイリオ" w:hAnsi="メイリオ" w:cs="メイリオ" w:hint="eastAsia"/>
          <w:sz w:val="18"/>
          <w:szCs w:val="18"/>
          <w:lang w:eastAsia="ja-JP"/>
        </w:rPr>
        <w:t>問題</w:t>
      </w:r>
      <w:r w:rsidR="00404B30">
        <w:rPr>
          <w:rFonts w:ascii="メイリオ" w:eastAsia="メイリオ" w:hAnsi="メイリオ" w:cs="メイリオ" w:hint="eastAsia"/>
          <w:sz w:val="18"/>
          <w:szCs w:val="18"/>
          <w:lang w:eastAsia="ja-JP"/>
        </w:rPr>
        <w:t>へ焦点を当て</w:t>
      </w:r>
      <w:r>
        <w:rPr>
          <w:rFonts w:ascii="メイリオ" w:eastAsia="メイリオ" w:hAnsi="メイリオ" w:cs="メイリオ" w:hint="eastAsia"/>
          <w:sz w:val="18"/>
          <w:szCs w:val="18"/>
          <w:lang w:eastAsia="ja-JP"/>
        </w:rPr>
        <w:t>るようチューニングすることができます。結果を入念にレビューしてみると、多くが</w:t>
      </w:r>
      <w:r w:rsidR="00BF139D">
        <w:rPr>
          <w:rFonts w:ascii="メイリオ" w:eastAsia="メイリオ" w:hAnsi="メイリオ" w:cs="メイリオ" w:hint="eastAsia"/>
          <w:sz w:val="18"/>
          <w:szCs w:val="18"/>
          <w:lang w:eastAsia="ja-JP"/>
        </w:rPr>
        <w:t>問</w:t>
      </w:r>
      <w:r>
        <w:rPr>
          <w:rFonts w:ascii="メイリオ" w:eastAsia="メイリオ" w:hAnsi="メイリオ" w:cs="メイリオ" w:hint="eastAsia"/>
          <w:sz w:val="18"/>
          <w:szCs w:val="18"/>
          <w:lang w:eastAsia="ja-JP"/>
        </w:rPr>
        <w:t>題ではなかったということがあります</w:t>
      </w:r>
      <w:ins w:id="272" w:author="The Linux Foundation Japan" w:date="2018-01-29T13:47:00Z">
        <w:r w:rsidR="00CD3FD1">
          <w:rPr>
            <w:rFonts w:ascii="メイリオ" w:eastAsia="メイリオ" w:hAnsi="メイリオ" w:cs="メイリオ" w:hint="eastAsia"/>
            <w:sz w:val="18"/>
            <w:szCs w:val="18"/>
            <w:lang w:eastAsia="ja-JP"/>
          </w:rPr>
          <w:t>が</w:t>
        </w:r>
      </w:ins>
      <w:del w:id="273" w:author="The Linux Foundation Japan" w:date="2018-01-29T13:47:00Z">
        <w:r w:rsidDel="00CD3FD1">
          <w:rPr>
            <w:rFonts w:ascii="メイリオ" w:eastAsia="メイリオ" w:hAnsi="メイリオ" w:cs="メイリオ" w:hint="eastAsia"/>
            <w:sz w:val="18"/>
            <w:szCs w:val="18"/>
            <w:lang w:eastAsia="ja-JP"/>
          </w:rPr>
          <w:delText>。</w:delText>
        </w:r>
      </w:del>
      <w:r w:rsidR="00E933A6">
        <w:rPr>
          <w:rFonts w:ascii="メイリオ" w:eastAsia="メイリオ" w:hAnsi="メイリオ" w:cs="メイリオ" w:hint="eastAsia"/>
          <w:sz w:val="18"/>
          <w:szCs w:val="18"/>
          <w:lang w:eastAsia="ja-JP"/>
        </w:rPr>
        <w:t>こういったノイズとして</w:t>
      </w:r>
      <w:r w:rsidR="00726AF8">
        <w:rPr>
          <w:rFonts w:ascii="メイリオ" w:eastAsia="メイリオ" w:hAnsi="メイリオ" w:cs="メイリオ" w:hint="eastAsia"/>
          <w:sz w:val="18"/>
          <w:szCs w:val="18"/>
          <w:lang w:eastAsia="ja-JP"/>
        </w:rPr>
        <w:t>で</w:t>
      </w:r>
      <w:r w:rsidR="00E933A6">
        <w:rPr>
          <w:rFonts w:ascii="メイリオ" w:eastAsia="メイリオ" w:hAnsi="メイリオ" w:cs="メイリオ" w:hint="eastAsia"/>
          <w:sz w:val="18"/>
          <w:szCs w:val="18"/>
          <w:lang w:eastAsia="ja-JP"/>
        </w:rPr>
        <w:t>てくるものに対しては事前に対応すべきです。ノイズ</w:t>
      </w:r>
      <w:r w:rsidR="00C42AB9">
        <w:rPr>
          <w:rFonts w:ascii="メイリオ" w:eastAsia="メイリオ" w:hAnsi="メイリオ" w:cs="メイリオ" w:hint="eastAsia"/>
          <w:sz w:val="18"/>
          <w:szCs w:val="18"/>
          <w:lang w:eastAsia="ja-JP"/>
        </w:rPr>
        <w:t>に</w:t>
      </w:r>
      <w:r w:rsidR="00E933A6">
        <w:rPr>
          <w:rFonts w:ascii="メイリオ" w:eastAsia="メイリオ" w:hAnsi="メイリオ" w:cs="メイリオ" w:hint="eastAsia"/>
          <w:sz w:val="18"/>
          <w:szCs w:val="18"/>
          <w:lang w:eastAsia="ja-JP"/>
        </w:rPr>
        <w:t>は、コードツリーの中</w:t>
      </w:r>
      <w:r w:rsidR="00404B30">
        <w:rPr>
          <w:rFonts w:ascii="メイリオ" w:eastAsia="メイリオ" w:hAnsi="メイリオ" w:cs="メイリオ" w:hint="eastAsia"/>
          <w:sz w:val="18"/>
          <w:szCs w:val="18"/>
          <w:lang w:eastAsia="ja-JP"/>
        </w:rPr>
        <w:t>で使われない残存コードのようなものなどがあります。このため</w:t>
      </w:r>
      <w:r w:rsidR="001A0DC6">
        <w:rPr>
          <w:rFonts w:ascii="メイリオ" w:eastAsia="メイリオ" w:hAnsi="メイリオ" w:cs="メイリオ" w:hint="eastAsia"/>
          <w:sz w:val="18"/>
          <w:szCs w:val="18"/>
          <w:lang w:eastAsia="ja-JP"/>
        </w:rPr>
        <w:t>レポートは当初</w:t>
      </w:r>
      <w:r w:rsidR="00C42AB9">
        <w:rPr>
          <w:rFonts w:ascii="メイリオ" w:eastAsia="メイリオ" w:hAnsi="メイリオ" w:cs="メイリオ" w:hint="eastAsia"/>
          <w:sz w:val="18"/>
          <w:szCs w:val="18"/>
          <w:lang w:eastAsia="ja-JP"/>
        </w:rPr>
        <w:t>長</w:t>
      </w:r>
      <w:del w:id="274" w:author="The Linux Foundation Japan" w:date="2018-01-29T13:49:00Z">
        <w:r w:rsidR="001A0DC6" w:rsidDel="00CD3FD1">
          <w:rPr>
            <w:rFonts w:ascii="メイリオ" w:eastAsia="メイリオ" w:hAnsi="メイリオ" w:cs="メイリオ" w:hint="eastAsia"/>
            <w:sz w:val="18"/>
            <w:szCs w:val="18"/>
            <w:lang w:eastAsia="ja-JP"/>
          </w:rPr>
          <w:delText>く、</w:delText>
        </w:r>
        <w:r w:rsidR="003516EA" w:rsidDel="00CD3FD1">
          <w:rPr>
            <w:rFonts w:ascii="メイリオ" w:eastAsia="メイリオ" w:hAnsi="メイリオ" w:cs="メイリオ" w:hint="eastAsia"/>
            <w:sz w:val="18"/>
            <w:szCs w:val="18"/>
            <w:lang w:eastAsia="ja-JP"/>
          </w:rPr>
          <w:delText>しかも</w:delText>
        </w:r>
        <w:r w:rsidR="001A0DC6" w:rsidDel="00CD3FD1">
          <w:rPr>
            <w:rFonts w:ascii="メイリオ" w:eastAsia="メイリオ" w:hAnsi="メイリオ" w:cs="メイリオ" w:hint="eastAsia"/>
            <w:sz w:val="18"/>
            <w:szCs w:val="18"/>
            <w:lang w:eastAsia="ja-JP"/>
          </w:rPr>
          <w:delText>フィルターのかかっていない</w:delText>
        </w:r>
        <w:r w:rsidR="00C42AB9" w:rsidDel="00CD3FD1">
          <w:rPr>
            <w:rFonts w:ascii="メイリオ" w:eastAsia="メイリオ" w:hAnsi="メイリオ" w:cs="メイリオ" w:hint="eastAsia"/>
            <w:sz w:val="18"/>
            <w:szCs w:val="18"/>
            <w:lang w:eastAsia="ja-JP"/>
          </w:rPr>
          <w:delText>状態で</w:delText>
        </w:r>
        <w:r w:rsidR="00404B30" w:rsidDel="00CD3FD1">
          <w:rPr>
            <w:rFonts w:ascii="メイリオ" w:eastAsia="メイリオ" w:hAnsi="メイリオ" w:cs="メイリオ" w:hint="eastAsia"/>
            <w:sz w:val="18"/>
            <w:szCs w:val="18"/>
            <w:lang w:eastAsia="ja-JP"/>
          </w:rPr>
          <w:delText>結果が</w:delText>
        </w:r>
      </w:del>
      <w:ins w:id="275" w:author="The Linux Foundation Japan" w:date="2018-01-29T13:49:00Z">
        <w:r w:rsidR="00CD3FD1">
          <w:rPr>
            <w:rFonts w:ascii="メイリオ" w:eastAsia="メイリオ" w:hAnsi="メイリオ" w:cs="メイリオ" w:hint="eastAsia"/>
            <w:sz w:val="18"/>
            <w:szCs w:val="18"/>
            <w:lang w:eastAsia="ja-JP"/>
          </w:rPr>
          <w:t>いものと</w:t>
        </w:r>
      </w:ins>
      <w:ins w:id="276" w:author="The Linux Foundation Japan" w:date="2018-01-29T13:50:00Z">
        <w:r w:rsidR="00CD3FD1">
          <w:rPr>
            <w:rFonts w:ascii="メイリオ" w:eastAsia="メイリオ" w:hAnsi="メイリオ" w:cs="メイリオ" w:hint="eastAsia"/>
            <w:sz w:val="18"/>
            <w:szCs w:val="18"/>
            <w:lang w:eastAsia="ja-JP"/>
          </w:rPr>
          <w:t>なる</w:t>
        </w:r>
      </w:ins>
      <w:del w:id="277" w:author="The Linux Foundation Japan" w:date="2018-01-29T13:50:00Z">
        <w:r w:rsidR="00C42AB9" w:rsidDel="00CD3FD1">
          <w:rPr>
            <w:rFonts w:ascii="メイリオ" w:eastAsia="メイリオ" w:hAnsi="メイリオ" w:cs="メイリオ" w:hint="eastAsia"/>
            <w:sz w:val="18"/>
            <w:szCs w:val="18"/>
            <w:lang w:eastAsia="ja-JP"/>
          </w:rPr>
          <w:delText>でてくる</w:delText>
        </w:r>
      </w:del>
      <w:r w:rsidR="00C42AB9">
        <w:rPr>
          <w:rFonts w:ascii="メイリオ" w:eastAsia="メイリオ" w:hAnsi="メイリオ" w:cs="メイリオ" w:hint="eastAsia"/>
          <w:sz w:val="18"/>
          <w:szCs w:val="18"/>
          <w:lang w:eastAsia="ja-JP"/>
        </w:rPr>
        <w:t>場合があるので、</w:t>
      </w:r>
      <w:r w:rsidR="00205335">
        <w:rPr>
          <w:rFonts w:ascii="メイリオ" w:eastAsia="メイリオ" w:hAnsi="メイリオ" w:cs="メイリオ" w:hint="eastAsia"/>
          <w:sz w:val="18"/>
          <w:szCs w:val="18"/>
          <w:lang w:eastAsia="ja-JP"/>
        </w:rPr>
        <w:t>時間をかけてでも事前に準備し、真の問題を</w:t>
      </w:r>
      <w:r w:rsidR="00404B30">
        <w:rPr>
          <w:rFonts w:ascii="メイリオ" w:eastAsia="メイリオ" w:hAnsi="メイリオ" w:cs="メイリオ" w:hint="eastAsia"/>
          <w:sz w:val="18"/>
          <w:szCs w:val="18"/>
          <w:lang w:eastAsia="ja-JP"/>
        </w:rPr>
        <w:t>発見できるようフィルターを用意しておく</w:t>
      </w:r>
      <w:r w:rsidR="00C42AB9">
        <w:rPr>
          <w:rFonts w:ascii="メイリオ" w:eastAsia="メイリオ" w:hAnsi="メイリオ" w:cs="メイリオ" w:hint="eastAsia"/>
          <w:sz w:val="18"/>
          <w:szCs w:val="18"/>
          <w:lang w:eastAsia="ja-JP"/>
        </w:rPr>
        <w:t>べき</w:t>
      </w:r>
      <w:r w:rsidR="00644390">
        <w:rPr>
          <w:rFonts w:ascii="メイリオ" w:eastAsia="メイリオ" w:hAnsi="メイリオ" w:cs="メイリオ" w:hint="eastAsia"/>
          <w:sz w:val="18"/>
          <w:szCs w:val="18"/>
          <w:lang w:eastAsia="ja-JP"/>
        </w:rPr>
        <w:t>なの</w:t>
      </w:r>
      <w:r w:rsidR="00404B30">
        <w:rPr>
          <w:rFonts w:ascii="メイリオ" w:eastAsia="メイリオ" w:hAnsi="メイリオ" w:cs="メイリオ" w:hint="eastAsia"/>
          <w:sz w:val="18"/>
          <w:szCs w:val="18"/>
          <w:lang w:eastAsia="ja-JP"/>
        </w:rPr>
        <w:t>です</w:t>
      </w:r>
      <w:r w:rsidR="00C42AB9">
        <w:rPr>
          <w:rFonts w:ascii="メイリオ" w:eastAsia="メイリオ" w:hAnsi="メイリオ" w:cs="メイリオ" w:hint="eastAsia"/>
          <w:sz w:val="18"/>
          <w:szCs w:val="18"/>
          <w:lang w:eastAsia="ja-JP"/>
        </w:rPr>
        <w:t>。</w:t>
      </w:r>
    </w:p>
    <w:p w14:paraId="3407DE80" w14:textId="2DF646BF" w:rsidR="00BF139D" w:rsidRDefault="0078041F" w:rsidP="00794E5E">
      <w:pPr>
        <w:pStyle w:val="bodyIbrahim1"/>
        <w:spacing w:line="240" w:lineRule="exact"/>
        <w:rPr>
          <w:ins w:id="278" w:author="The Linux Foundation Japan" w:date="2018-01-29T13:55:00Z"/>
          <w:rFonts w:ascii="メイリオ" w:eastAsia="メイリオ" w:hAnsi="メイリオ" w:cs="メイリオ" w:hint="eastAsia"/>
          <w:sz w:val="18"/>
          <w:szCs w:val="18"/>
          <w:lang w:eastAsia="ja-JP"/>
        </w:rPr>
      </w:pPr>
      <w:ins w:id="279" w:author="The Linux Foundation Japan" w:date="2018-01-29T13:56:00Z">
        <w:r>
          <w:rPr>
            <w:rFonts w:ascii="メイリオ" w:eastAsia="メイリオ" w:hAnsi="メイリオ" w:cs="メイリオ" w:hint="eastAsia"/>
            <w:sz w:val="18"/>
            <w:szCs w:val="18"/>
            <w:lang w:eastAsia="ja-JP"/>
          </w:rPr>
          <w:t>通常</w:t>
        </w:r>
      </w:ins>
      <w:ins w:id="280" w:author="The Linux Foundation Japan" w:date="2018-01-29T13:55:00Z">
        <w:r w:rsidRPr="0078041F">
          <w:rPr>
            <w:rFonts w:ascii="メイリオ" w:eastAsia="メイリオ" w:hAnsi="メイリオ" w:cs="メイリオ"/>
            <w:sz w:val="18"/>
            <w:szCs w:val="18"/>
            <w:lang w:eastAsia="ja-JP"/>
          </w:rPr>
          <w:t xml:space="preserve">Software Package Data Exchange (SPDX) </w:t>
        </w:r>
        <w:r>
          <w:rPr>
            <w:rFonts w:ascii="メイリオ" w:eastAsia="メイリオ" w:hAnsi="メイリオ" w:cs="メイリオ" w:hint="eastAsia"/>
            <w:sz w:val="18"/>
            <w:szCs w:val="18"/>
            <w:lang w:eastAsia="ja-JP"/>
          </w:rPr>
          <w:t>に準拠したレポート</w:t>
        </w:r>
      </w:ins>
      <w:ins w:id="281" w:author="The Linux Foundation Japan" w:date="2018-01-29T13:56:00Z">
        <w:r>
          <w:rPr>
            <w:rFonts w:ascii="メイリオ" w:eastAsia="メイリオ" w:hAnsi="メイリオ" w:cs="メイリオ" w:hint="eastAsia"/>
            <w:sz w:val="18"/>
            <w:szCs w:val="18"/>
            <w:lang w:eastAsia="ja-JP"/>
          </w:rPr>
          <w:t>が要求に応じ提供されることにも留意しましょう。</w:t>
        </w:r>
      </w:ins>
      <w:del w:id="282" w:author="The Linux Foundation Japan" w:date="2018-01-29T13:57:00Z">
        <w:r w:rsidR="00BF139D" w:rsidDel="0078041F">
          <w:rPr>
            <w:rFonts w:ascii="メイリオ" w:eastAsia="メイリオ" w:hAnsi="メイリオ" w:cs="メイリオ" w:hint="eastAsia"/>
            <w:sz w:val="18"/>
            <w:szCs w:val="18"/>
            <w:lang w:eastAsia="ja-JP"/>
          </w:rPr>
          <w:delText>S</w:delText>
        </w:r>
        <w:r w:rsidR="00BF139D" w:rsidDel="0078041F">
          <w:rPr>
            <w:rFonts w:ascii="メイリオ" w:eastAsia="メイリオ" w:hAnsi="メイリオ" w:cs="メイリオ"/>
            <w:sz w:val="18"/>
            <w:szCs w:val="18"/>
            <w:lang w:eastAsia="ja-JP"/>
          </w:rPr>
          <w:delText>PDX</w:delText>
        </w:r>
        <w:r w:rsidR="001A0DC6" w:rsidDel="0078041F">
          <w:rPr>
            <w:rFonts w:ascii="メイリオ" w:eastAsia="メイリオ" w:hAnsi="メイリオ" w:cs="メイリオ" w:hint="eastAsia"/>
            <w:sz w:val="18"/>
            <w:szCs w:val="18"/>
            <w:lang w:eastAsia="ja-JP"/>
          </w:rPr>
          <w:delText>に関しては</w:delText>
        </w:r>
        <w:r w:rsidR="00BF139D" w:rsidDel="0078041F">
          <w:rPr>
            <w:rFonts w:ascii="メイリオ" w:eastAsia="メイリオ" w:hAnsi="メイリオ" w:cs="メイリオ" w:hint="eastAsia"/>
            <w:sz w:val="18"/>
            <w:szCs w:val="18"/>
            <w:lang w:eastAsia="ja-JP"/>
          </w:rPr>
          <w:delText>、3つの図（図</w:delText>
        </w:r>
        <w:r w:rsidR="001A0DC6" w:rsidDel="0078041F">
          <w:rPr>
            <w:rFonts w:ascii="メイリオ" w:eastAsia="メイリオ" w:hAnsi="メイリオ" w:cs="メイリオ" w:hint="eastAsia"/>
            <w:sz w:val="18"/>
            <w:szCs w:val="18"/>
            <w:lang w:eastAsia="ja-JP"/>
          </w:rPr>
          <w:delText>5</w:delText>
        </w:r>
        <w:r w:rsidR="00BF139D" w:rsidDel="0078041F">
          <w:rPr>
            <w:rFonts w:ascii="メイリオ" w:eastAsia="メイリオ" w:hAnsi="メイリオ" w:cs="メイリオ" w:hint="eastAsia"/>
            <w:sz w:val="18"/>
            <w:szCs w:val="18"/>
            <w:lang w:eastAsia="ja-JP"/>
          </w:rPr>
          <w:delText>～</w:delText>
        </w:r>
        <w:r w:rsidR="001A0DC6" w:rsidDel="0078041F">
          <w:rPr>
            <w:rFonts w:ascii="メイリオ" w:eastAsia="メイリオ" w:hAnsi="メイリオ" w:cs="メイリオ" w:hint="eastAsia"/>
            <w:sz w:val="18"/>
            <w:szCs w:val="18"/>
            <w:lang w:eastAsia="ja-JP"/>
          </w:rPr>
          <w:delText>7</w:delText>
        </w:r>
        <w:r w:rsidR="00BF139D" w:rsidDel="0078041F">
          <w:rPr>
            <w:rFonts w:ascii="メイリオ" w:eastAsia="メイリオ" w:hAnsi="メイリオ" w:cs="メイリオ" w:hint="eastAsia"/>
            <w:sz w:val="18"/>
            <w:szCs w:val="18"/>
            <w:lang w:eastAsia="ja-JP"/>
          </w:rPr>
          <w:delText>）で言及されていますが、通常S</w:delText>
        </w:r>
        <w:r w:rsidR="00BF139D" w:rsidDel="0078041F">
          <w:rPr>
            <w:rFonts w:ascii="メイリオ" w:eastAsia="メイリオ" w:hAnsi="メイリオ" w:cs="メイリオ"/>
            <w:sz w:val="18"/>
            <w:szCs w:val="18"/>
            <w:lang w:eastAsia="ja-JP"/>
          </w:rPr>
          <w:delText>PDX</w:delText>
        </w:r>
        <w:r w:rsidR="00BF139D" w:rsidDel="0078041F">
          <w:rPr>
            <w:rFonts w:ascii="メイリオ" w:eastAsia="メイリオ" w:hAnsi="メイリオ" w:cs="メイリオ" w:hint="eastAsia"/>
            <w:sz w:val="18"/>
            <w:szCs w:val="18"/>
            <w:lang w:eastAsia="ja-JP"/>
          </w:rPr>
          <w:delText>準拠レポートは要求に応じて提供されます。</w:delText>
        </w:r>
      </w:del>
      <w:r w:rsidR="00BF139D">
        <w:rPr>
          <w:rFonts w:ascii="メイリオ" w:eastAsia="メイリオ" w:hAnsi="メイリオ" w:cs="メイリオ" w:hint="eastAsia"/>
          <w:sz w:val="18"/>
          <w:szCs w:val="18"/>
          <w:lang w:eastAsia="ja-JP"/>
        </w:rPr>
        <w:t>したがって、監査サービス提供者にそのようなレポートを用意してもらいたい</w:t>
      </w:r>
      <w:r w:rsidR="00726AF8">
        <w:rPr>
          <w:rFonts w:ascii="メイリオ" w:eastAsia="メイリオ" w:hAnsi="メイリオ" w:cs="メイリオ" w:hint="eastAsia"/>
          <w:sz w:val="18"/>
          <w:szCs w:val="18"/>
          <w:lang w:eastAsia="ja-JP"/>
        </w:rPr>
        <w:t>とき</w:t>
      </w:r>
      <w:r w:rsidR="00BF139D">
        <w:rPr>
          <w:rFonts w:ascii="メイリオ" w:eastAsia="メイリオ" w:hAnsi="メイリオ" w:cs="メイリオ" w:hint="eastAsia"/>
          <w:sz w:val="18"/>
          <w:szCs w:val="18"/>
          <w:lang w:eastAsia="ja-JP"/>
        </w:rPr>
        <w:t>には、それを事前に要求することが必要</w:t>
      </w:r>
      <w:r w:rsidR="001A0DC6">
        <w:rPr>
          <w:rFonts w:ascii="メイリオ" w:eastAsia="メイリオ" w:hAnsi="メイリオ" w:cs="メイリオ" w:hint="eastAsia"/>
          <w:sz w:val="18"/>
          <w:szCs w:val="18"/>
          <w:lang w:eastAsia="ja-JP"/>
        </w:rPr>
        <w:t>となるでしょう</w:t>
      </w:r>
      <w:r w:rsidR="00BF139D">
        <w:rPr>
          <w:rFonts w:ascii="メイリオ" w:eastAsia="メイリオ" w:hAnsi="メイリオ" w:cs="メイリオ" w:hint="eastAsia"/>
          <w:sz w:val="18"/>
          <w:szCs w:val="18"/>
          <w:lang w:eastAsia="ja-JP"/>
        </w:rPr>
        <w:t>。</w:t>
      </w:r>
    </w:p>
    <w:p w14:paraId="05C3E1F0" w14:textId="0E84A946" w:rsidR="0078041F" w:rsidRPr="00794E5E" w:rsidDel="0078041F" w:rsidRDefault="0078041F" w:rsidP="00794E5E">
      <w:pPr>
        <w:pStyle w:val="bodyIbrahim1"/>
        <w:spacing w:line="240" w:lineRule="exact"/>
        <w:rPr>
          <w:del w:id="283" w:author="The Linux Foundation Japan" w:date="2018-01-29T13:58:00Z"/>
          <w:rFonts w:ascii="メイリオ" w:eastAsia="メイリオ" w:hAnsi="メイリオ" w:cs="メイリオ"/>
          <w:sz w:val="18"/>
          <w:szCs w:val="18"/>
          <w:lang w:eastAsia="ja-JP"/>
        </w:rPr>
      </w:pPr>
    </w:p>
    <w:p w14:paraId="3E8F5412" w14:textId="125E98C1" w:rsidR="00597D3F" w:rsidRPr="002C4D0C" w:rsidRDefault="00D101D2" w:rsidP="00382132">
      <w:pPr>
        <w:pStyle w:val="HeadingIbrahim1"/>
        <w:rPr>
          <w:lang w:eastAsia="ja-JP"/>
        </w:rPr>
      </w:pPr>
      <w:bookmarkStart w:id="284" w:name="_Toc492046623"/>
      <w:bookmarkStart w:id="285" w:name="_Toc492046588"/>
      <w:bookmarkStart w:id="286" w:name="_Toc488161394"/>
      <w:bookmarkStart w:id="287" w:name="_Toc488161464"/>
      <w:bookmarkStart w:id="288" w:name="_Toc488161534"/>
      <w:bookmarkStart w:id="289" w:name="_Toc488161958"/>
      <w:bookmarkStart w:id="290" w:name="_Toc488162023"/>
      <w:bookmarkStart w:id="291" w:name="_Toc488162089"/>
      <w:bookmarkStart w:id="292" w:name="_Toc488316262"/>
      <w:bookmarkStart w:id="293" w:name="_Toc492046589"/>
      <w:bookmarkEnd w:id="285"/>
      <w:bookmarkEnd w:id="286"/>
      <w:bookmarkEnd w:id="287"/>
      <w:bookmarkEnd w:id="288"/>
      <w:bookmarkEnd w:id="289"/>
      <w:bookmarkEnd w:id="290"/>
      <w:bookmarkEnd w:id="291"/>
      <w:bookmarkEnd w:id="292"/>
      <w:bookmarkEnd w:id="293"/>
      <w:r w:rsidRPr="002C4D0C">
        <w:rPr>
          <w:lang w:eastAsia="ja-JP"/>
        </w:rPr>
        <w:t>7</w:t>
      </w:r>
      <w:r w:rsidR="004813E1" w:rsidRPr="002C4D0C">
        <w:rPr>
          <w:lang w:eastAsia="ja-JP"/>
        </w:rPr>
        <w:t xml:space="preserve">. </w:t>
      </w:r>
      <w:r w:rsidR="00C42AB9" w:rsidRPr="00BE6864">
        <w:rPr>
          <w:rFonts w:ascii="メイリオ" w:eastAsia="メイリオ" w:hAnsi="メイリオ" w:cs="メイリオ" w:hint="eastAsia"/>
          <w:lang w:eastAsia="ja-JP"/>
        </w:rPr>
        <w:t>セキュリティとバージョン管理</w:t>
      </w:r>
      <w:bookmarkEnd w:id="284"/>
    </w:p>
    <w:p w14:paraId="59833A37" w14:textId="616554D2" w:rsidR="007754E7" w:rsidRPr="008A057B" w:rsidRDefault="0069693D" w:rsidP="008A057B">
      <w:pPr>
        <w:pStyle w:val="bodyIbrahim1"/>
        <w:spacing w:line="240" w:lineRule="exact"/>
        <w:rPr>
          <w:rFonts w:ascii="メイリオ" w:eastAsia="メイリオ" w:hAnsi="メイリオ" w:cs="メイリオ"/>
          <w:sz w:val="18"/>
          <w:szCs w:val="18"/>
          <w:lang w:eastAsia="ja-JP"/>
        </w:rPr>
      </w:pPr>
      <w:r w:rsidRPr="008A057B">
        <w:rPr>
          <w:rFonts w:ascii="メイリオ" w:eastAsia="メイリオ" w:hAnsi="メイリオ" w:cs="メイリオ" w:hint="eastAsia"/>
          <w:sz w:val="18"/>
          <w:szCs w:val="18"/>
          <w:lang w:eastAsia="ja-JP"/>
        </w:rPr>
        <w:t>ソフトウェアはワインのようなもの</w:t>
      </w:r>
      <w:r w:rsidR="00240EF2">
        <w:rPr>
          <w:rFonts w:ascii="メイリオ" w:eastAsia="メイリオ" w:hAnsi="メイリオ" w:cs="メイリオ" w:hint="eastAsia"/>
          <w:sz w:val="18"/>
          <w:szCs w:val="18"/>
          <w:lang w:eastAsia="ja-JP"/>
        </w:rPr>
        <w:t>でなく</w:t>
      </w:r>
      <w:r w:rsidRPr="008A057B">
        <w:rPr>
          <w:rFonts w:ascii="メイリオ" w:eastAsia="メイリオ" w:hAnsi="メイリオ" w:cs="メイリオ" w:hint="eastAsia"/>
          <w:sz w:val="18"/>
          <w:szCs w:val="18"/>
          <w:lang w:eastAsia="ja-JP"/>
        </w:rPr>
        <w:t>牛乳のように</w:t>
      </w:r>
      <w:r w:rsidR="00205335">
        <w:rPr>
          <w:rFonts w:ascii="メイリオ" w:eastAsia="メイリオ" w:hAnsi="メイリオ" w:cs="メイリオ" w:hint="eastAsia"/>
          <w:sz w:val="18"/>
          <w:szCs w:val="18"/>
          <w:lang w:eastAsia="ja-JP"/>
        </w:rPr>
        <w:t>経年劣化</w:t>
      </w:r>
      <w:r w:rsidR="007754E7" w:rsidRPr="008A057B">
        <w:rPr>
          <w:rFonts w:ascii="メイリオ" w:eastAsia="メイリオ" w:hAnsi="メイリオ" w:cs="メイリオ" w:hint="eastAsia"/>
          <w:sz w:val="18"/>
          <w:szCs w:val="18"/>
          <w:lang w:eastAsia="ja-JP"/>
        </w:rPr>
        <w:t>する</w:t>
      </w:r>
      <w:r w:rsidRPr="008A057B">
        <w:rPr>
          <w:rFonts w:ascii="メイリオ" w:eastAsia="メイリオ" w:hAnsi="メイリオ" w:cs="メイリオ" w:hint="eastAsia"/>
          <w:sz w:val="18"/>
          <w:szCs w:val="18"/>
          <w:lang w:eastAsia="ja-JP"/>
        </w:rPr>
        <w:t>もの、という</w:t>
      </w:r>
      <w:r w:rsidR="00CA754D">
        <w:rPr>
          <w:rFonts w:ascii="メイリオ" w:eastAsia="メイリオ" w:hAnsi="メイリオ" w:cs="メイリオ" w:hint="eastAsia"/>
          <w:sz w:val="18"/>
          <w:szCs w:val="18"/>
          <w:lang w:eastAsia="ja-JP"/>
        </w:rPr>
        <w:t>の</w:t>
      </w:r>
      <w:r w:rsidRPr="008A057B">
        <w:rPr>
          <w:rFonts w:ascii="メイリオ" w:eastAsia="メイリオ" w:hAnsi="メイリオ" w:cs="メイリオ" w:hint="eastAsia"/>
          <w:sz w:val="18"/>
          <w:szCs w:val="18"/>
          <w:lang w:eastAsia="ja-JP"/>
        </w:rPr>
        <w:t>は一般的に受け入れら</w:t>
      </w:r>
      <w:r w:rsidR="008A057B">
        <w:rPr>
          <w:rFonts w:ascii="メイリオ" w:eastAsia="メイリオ" w:hAnsi="メイリオ" w:cs="メイリオ" w:hint="eastAsia"/>
          <w:sz w:val="18"/>
          <w:szCs w:val="18"/>
          <w:lang w:eastAsia="ja-JP"/>
        </w:rPr>
        <w:t>れ</w:t>
      </w:r>
      <w:r w:rsidR="00404B30">
        <w:rPr>
          <w:rFonts w:ascii="メイリオ" w:eastAsia="メイリオ" w:hAnsi="メイリオ" w:cs="メイリオ" w:hint="eastAsia"/>
          <w:sz w:val="18"/>
          <w:szCs w:val="18"/>
          <w:lang w:eastAsia="ja-JP"/>
        </w:rPr>
        <w:t>ていること</w:t>
      </w:r>
      <w:r w:rsidRPr="008A057B">
        <w:rPr>
          <w:rFonts w:ascii="メイリオ" w:eastAsia="メイリオ" w:hAnsi="メイリオ" w:cs="メイリオ" w:hint="eastAsia"/>
          <w:sz w:val="18"/>
          <w:szCs w:val="18"/>
          <w:lang w:eastAsia="ja-JP"/>
        </w:rPr>
        <w:t>です。</w:t>
      </w:r>
      <w:ins w:id="294" w:author="The Linux Foundation Japan" w:date="2018-01-29T14:03:00Z">
        <w:r w:rsidR="006E7BBD">
          <w:rPr>
            <w:rFonts w:ascii="メイリオ" w:eastAsia="メイリオ" w:hAnsi="メイリオ" w:cs="メイリオ" w:hint="eastAsia"/>
            <w:sz w:val="18"/>
            <w:szCs w:val="18"/>
            <w:lang w:eastAsia="ja-JP"/>
          </w:rPr>
          <w:t>そして</w:t>
        </w:r>
      </w:ins>
      <w:del w:id="295" w:author="The Linux Foundation Japan" w:date="2018-01-29T14:03:00Z">
        <w:r w:rsidR="007919F0" w:rsidDel="006E7BBD">
          <w:rPr>
            <w:rFonts w:ascii="メイリオ" w:eastAsia="メイリオ" w:hAnsi="メイリオ" w:cs="メイリオ" w:hint="eastAsia"/>
            <w:sz w:val="18"/>
            <w:szCs w:val="18"/>
            <w:lang w:eastAsia="ja-JP"/>
          </w:rPr>
          <w:delText>ソフトウェア</w:delText>
        </w:r>
        <w:r w:rsidR="00583B00" w:rsidRPr="008A057B" w:rsidDel="006E7BBD">
          <w:rPr>
            <w:rFonts w:ascii="メイリオ" w:eastAsia="メイリオ" w:hAnsi="メイリオ" w:cs="メイリオ" w:hint="eastAsia"/>
            <w:sz w:val="18"/>
            <w:szCs w:val="18"/>
            <w:lang w:eastAsia="ja-JP"/>
          </w:rPr>
          <w:delText>が</w:delText>
        </w:r>
      </w:del>
      <w:r w:rsidR="00583B00" w:rsidRPr="008A057B">
        <w:rPr>
          <w:rFonts w:ascii="メイリオ" w:eastAsia="メイリオ" w:hAnsi="メイリオ" w:cs="メイリオ" w:hint="eastAsia"/>
          <w:sz w:val="18"/>
          <w:szCs w:val="18"/>
          <w:lang w:eastAsia="ja-JP"/>
        </w:rPr>
        <w:t>オープンソース</w:t>
      </w:r>
      <w:ins w:id="296" w:author="The Linux Foundation Japan" w:date="2018-01-29T14:02:00Z">
        <w:r w:rsidR="0078041F">
          <w:rPr>
            <w:rFonts w:ascii="メイリオ" w:eastAsia="メイリオ" w:hAnsi="メイリオ" w:cs="メイリオ" w:hint="eastAsia"/>
            <w:sz w:val="18"/>
            <w:szCs w:val="18"/>
            <w:lang w:eastAsia="ja-JP"/>
          </w:rPr>
          <w:t>であれ、それ以外のものであれ、すべての</w:t>
        </w:r>
      </w:ins>
      <w:del w:id="297" w:author="The Linux Foundation Japan" w:date="2018-01-29T14:02:00Z">
        <w:r w:rsidR="00583B00" w:rsidRPr="008A057B" w:rsidDel="0078041F">
          <w:rPr>
            <w:rFonts w:ascii="メイリオ" w:eastAsia="メイリオ" w:hAnsi="メイリオ" w:cs="メイリオ" w:hint="eastAsia"/>
            <w:sz w:val="18"/>
            <w:szCs w:val="18"/>
            <w:lang w:eastAsia="ja-JP"/>
          </w:rPr>
          <w:delText>かどうかによらず、</w:delText>
        </w:r>
      </w:del>
      <w:r w:rsidR="00583B00" w:rsidRPr="008A057B">
        <w:rPr>
          <w:rFonts w:ascii="メイリオ" w:eastAsia="メイリオ" w:hAnsi="メイリオ" w:cs="メイリオ" w:hint="eastAsia"/>
          <w:sz w:val="18"/>
          <w:szCs w:val="18"/>
          <w:lang w:eastAsia="ja-JP"/>
        </w:rPr>
        <w:t>コードにはセキュリティの脆弱性がついて回ります。</w:t>
      </w:r>
      <w:r w:rsidR="004B554E" w:rsidRPr="008A057B">
        <w:rPr>
          <w:rFonts w:ascii="メイリオ" w:eastAsia="メイリオ" w:hAnsi="メイリオ" w:cs="メイリオ" w:hint="eastAsia"/>
          <w:sz w:val="18"/>
          <w:szCs w:val="18"/>
          <w:lang w:eastAsia="ja-JP"/>
        </w:rPr>
        <w:t>しかし、オープンソースのプロジェクトにおいて</w:t>
      </w:r>
      <w:r w:rsidR="007919F0">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、こういった脆弱性はその解決プロセスと同じように公衆の面前にさらされ</w:t>
      </w:r>
      <w:r w:rsidR="0073437E">
        <w:rPr>
          <w:rFonts w:ascii="メイリオ" w:eastAsia="メイリオ" w:hAnsi="メイリオ" w:cs="メイリオ" w:hint="eastAsia"/>
          <w:sz w:val="18"/>
          <w:szCs w:val="18"/>
          <w:lang w:eastAsia="ja-JP"/>
        </w:rPr>
        <w:t>ることになり</w:t>
      </w:r>
      <w:r w:rsidR="00404B30">
        <w:rPr>
          <w:rFonts w:ascii="メイリオ" w:eastAsia="メイリオ" w:hAnsi="メイリオ" w:cs="メイリオ" w:hint="eastAsia"/>
          <w:sz w:val="18"/>
          <w:szCs w:val="18"/>
          <w:lang w:eastAsia="ja-JP"/>
        </w:rPr>
        <w:t>ます。</w:t>
      </w:r>
      <w:r w:rsidR="00887B98">
        <w:rPr>
          <w:rFonts w:ascii="メイリオ" w:eastAsia="メイリオ" w:hAnsi="メイリオ" w:cs="メイリオ" w:hint="eastAsia"/>
          <w:sz w:val="18"/>
          <w:szCs w:val="18"/>
          <w:lang w:eastAsia="ja-JP"/>
        </w:rPr>
        <w:t>脆弱性</w:t>
      </w:r>
      <w:r w:rsidR="00404B30">
        <w:rPr>
          <w:rFonts w:ascii="メイリオ" w:eastAsia="メイリオ" w:hAnsi="メイリオ" w:cs="メイリオ" w:hint="eastAsia"/>
          <w:sz w:val="18"/>
          <w:szCs w:val="18"/>
          <w:lang w:eastAsia="ja-JP"/>
        </w:rPr>
        <w:t>情報が公開されるのは改修策が実装される前と</w:t>
      </w:r>
      <w:r w:rsidR="004B554E" w:rsidRPr="008A057B">
        <w:rPr>
          <w:rFonts w:ascii="メイリオ" w:eastAsia="メイリオ" w:hAnsi="メイリオ" w:cs="メイリオ" w:hint="eastAsia"/>
          <w:sz w:val="18"/>
          <w:szCs w:val="18"/>
          <w:lang w:eastAsia="ja-JP"/>
        </w:rPr>
        <w:t>後</w:t>
      </w:r>
      <w:r w:rsidR="00404B30">
        <w:rPr>
          <w:rFonts w:ascii="メイリオ" w:eastAsia="メイリオ" w:hAnsi="メイリオ" w:cs="メイリオ" w:hint="eastAsia"/>
          <w:sz w:val="18"/>
          <w:szCs w:val="18"/>
          <w:lang w:eastAsia="ja-JP"/>
        </w:rPr>
        <w:t>、</w:t>
      </w:r>
      <w:r w:rsidR="004B554E" w:rsidRPr="008A057B">
        <w:rPr>
          <w:rFonts w:ascii="メイリオ" w:eastAsia="メイリオ" w:hAnsi="メイリオ" w:cs="メイリオ" w:hint="eastAsia"/>
          <w:sz w:val="18"/>
          <w:szCs w:val="18"/>
          <w:lang w:eastAsia="ja-JP"/>
        </w:rPr>
        <w:t>両方のケースがあります</w:t>
      </w:r>
      <w:r w:rsidR="000F5D0B" w:rsidRPr="008A057B">
        <w:rPr>
          <w:rFonts w:ascii="メイリオ" w:eastAsia="メイリオ" w:hAnsi="メイリオ" w:cs="メイリオ" w:hint="eastAsia"/>
          <w:sz w:val="18"/>
          <w:szCs w:val="18"/>
          <w:lang w:eastAsia="ja-JP"/>
        </w:rPr>
        <w:t>が、</w:t>
      </w:r>
      <w:r w:rsidR="004B554E" w:rsidRPr="008A057B">
        <w:rPr>
          <w:rFonts w:ascii="メイリオ" w:eastAsia="メイリオ" w:hAnsi="メイリオ" w:cs="メイリオ" w:hint="eastAsia"/>
          <w:sz w:val="18"/>
          <w:szCs w:val="18"/>
          <w:lang w:eastAsia="ja-JP"/>
        </w:rPr>
        <w:t>更新されなくなった</w:t>
      </w:r>
      <w:r w:rsidR="000F5D0B" w:rsidRPr="008A057B">
        <w:rPr>
          <w:rFonts w:ascii="メイリオ" w:eastAsia="メイリオ" w:hAnsi="メイリオ" w:cs="メイリオ" w:hint="eastAsia"/>
          <w:sz w:val="18"/>
          <w:szCs w:val="18"/>
          <w:lang w:eastAsia="ja-JP"/>
        </w:rPr>
        <w:t>ような</w:t>
      </w:r>
      <w:r w:rsidR="004B554E" w:rsidRPr="008A057B">
        <w:rPr>
          <w:rFonts w:ascii="メイリオ" w:eastAsia="メイリオ" w:hAnsi="メイリオ" w:cs="メイリオ" w:hint="eastAsia"/>
          <w:sz w:val="18"/>
          <w:szCs w:val="18"/>
          <w:lang w:eastAsia="ja-JP"/>
        </w:rPr>
        <w:t>オープンソースのコード</w:t>
      </w:r>
      <w:r w:rsidR="000F5D0B" w:rsidRPr="008A057B">
        <w:rPr>
          <w:rFonts w:ascii="メイリオ" w:eastAsia="メイリオ" w:hAnsi="メイリオ" w:cs="メイリオ" w:hint="eastAsia"/>
          <w:sz w:val="18"/>
          <w:szCs w:val="18"/>
          <w:lang w:eastAsia="ja-JP"/>
        </w:rPr>
        <w:t>は</w:t>
      </w:r>
      <w:r w:rsidR="004B554E" w:rsidRPr="008A057B">
        <w:rPr>
          <w:rFonts w:ascii="メイリオ" w:eastAsia="メイリオ" w:hAnsi="メイリオ" w:cs="メイリオ" w:hint="eastAsia"/>
          <w:sz w:val="18"/>
          <w:szCs w:val="18"/>
          <w:lang w:eastAsia="ja-JP"/>
        </w:rPr>
        <w:t>、世界中から</w:t>
      </w:r>
      <w:r w:rsidR="000F5D0B" w:rsidRPr="008A057B">
        <w:rPr>
          <w:rFonts w:ascii="メイリオ" w:eastAsia="メイリオ" w:hAnsi="メイリオ" w:cs="メイリオ" w:hint="eastAsia"/>
          <w:sz w:val="18"/>
          <w:szCs w:val="18"/>
          <w:lang w:eastAsia="ja-JP"/>
        </w:rPr>
        <w:t>の</w:t>
      </w:r>
      <w:r w:rsidR="004B554E" w:rsidRPr="008A057B">
        <w:rPr>
          <w:rFonts w:ascii="メイリオ" w:eastAsia="メイリオ" w:hAnsi="メイリオ" w:cs="メイリオ" w:hint="eastAsia"/>
          <w:sz w:val="18"/>
          <w:szCs w:val="18"/>
          <w:lang w:eastAsia="ja-JP"/>
        </w:rPr>
        <w:t>攻撃</w:t>
      </w:r>
      <w:r w:rsidR="000F5D0B" w:rsidRPr="008A057B">
        <w:rPr>
          <w:rFonts w:ascii="メイリオ" w:eastAsia="メイリオ" w:hAnsi="メイリオ" w:cs="メイリオ" w:hint="eastAsia"/>
          <w:sz w:val="18"/>
          <w:szCs w:val="18"/>
          <w:lang w:eastAsia="ja-JP"/>
        </w:rPr>
        <w:t>を受けやすい</w:t>
      </w:r>
      <w:r w:rsidR="004B554E" w:rsidRPr="008A057B">
        <w:rPr>
          <w:rFonts w:ascii="メイリオ" w:eastAsia="メイリオ" w:hAnsi="メイリオ" w:cs="メイリオ" w:hint="eastAsia"/>
          <w:sz w:val="18"/>
          <w:szCs w:val="18"/>
          <w:lang w:eastAsia="ja-JP"/>
        </w:rPr>
        <w:t>脆弱性を</w:t>
      </w:r>
      <w:r w:rsidR="00404B30">
        <w:rPr>
          <w:rFonts w:ascii="メイリオ" w:eastAsia="メイリオ" w:hAnsi="メイリオ" w:cs="メイリオ" w:hint="eastAsia"/>
          <w:sz w:val="18"/>
          <w:szCs w:val="18"/>
          <w:lang w:eastAsia="ja-JP"/>
        </w:rPr>
        <w:t>潜在的に含みやすいものでもあるといえます</w:t>
      </w:r>
      <w:r w:rsidR="000F5D0B" w:rsidRPr="008A057B">
        <w:rPr>
          <w:rFonts w:ascii="メイリオ" w:eastAsia="メイリオ" w:hAnsi="メイリオ" w:cs="メイリオ" w:hint="eastAsia"/>
          <w:sz w:val="18"/>
          <w:szCs w:val="18"/>
          <w:lang w:eastAsia="ja-JP"/>
        </w:rPr>
        <w:t>。セキュリティとバージョン管理は、オープンソース コンプライアンスのデューデリジェンスの範疇では</w:t>
      </w:r>
      <w:r w:rsidR="00887B98">
        <w:rPr>
          <w:rFonts w:ascii="メイリオ" w:eastAsia="メイリオ" w:hAnsi="メイリオ" w:cs="メイリオ" w:hint="eastAsia"/>
          <w:sz w:val="18"/>
          <w:szCs w:val="18"/>
          <w:lang w:eastAsia="ja-JP"/>
        </w:rPr>
        <w:t>ありません</w:t>
      </w:r>
      <w:r w:rsidR="000F5D0B" w:rsidRPr="008A057B">
        <w:rPr>
          <w:rFonts w:ascii="メイリオ" w:eastAsia="メイリオ" w:hAnsi="メイリオ" w:cs="メイリオ" w:hint="eastAsia"/>
          <w:sz w:val="18"/>
          <w:szCs w:val="18"/>
          <w:lang w:eastAsia="ja-JP"/>
        </w:rPr>
        <w:t>が、特定したオープンソースのコンポーネントを既知のオープンソースのセキュリティ脆</w:t>
      </w:r>
      <w:r w:rsidR="00240EF2">
        <w:rPr>
          <w:rFonts w:ascii="メイリオ" w:eastAsia="メイリオ" w:hAnsi="メイリオ" w:cs="メイリオ" w:hint="eastAsia"/>
          <w:sz w:val="18"/>
          <w:szCs w:val="18"/>
          <w:lang w:eastAsia="ja-JP"/>
        </w:rPr>
        <w:t>弱性と照らし合わせマッピングするようなサービスが合わせて</w:t>
      </w:r>
      <w:r w:rsidR="00240EF2" w:rsidRPr="008A057B">
        <w:rPr>
          <w:rFonts w:ascii="メイリオ" w:eastAsia="メイリオ" w:hAnsi="メイリオ" w:cs="メイリオ" w:hint="eastAsia"/>
          <w:sz w:val="18"/>
          <w:szCs w:val="18"/>
          <w:lang w:eastAsia="ja-JP"/>
        </w:rPr>
        <w:t xml:space="preserve">ソースコード </w:t>
      </w:r>
      <w:r w:rsidR="00240EF2">
        <w:rPr>
          <w:rFonts w:ascii="メイリオ" w:eastAsia="メイリオ" w:hAnsi="メイリオ" w:cs="メイリオ" w:hint="eastAsia"/>
          <w:sz w:val="18"/>
          <w:szCs w:val="18"/>
          <w:lang w:eastAsia="ja-JP"/>
        </w:rPr>
        <w:t>スキャンのサービス企業から</w:t>
      </w:r>
      <w:r w:rsidR="00404B30">
        <w:rPr>
          <w:rFonts w:ascii="メイリオ" w:eastAsia="メイリオ" w:hAnsi="メイリオ" w:cs="メイリオ" w:hint="eastAsia"/>
          <w:sz w:val="18"/>
          <w:szCs w:val="18"/>
          <w:lang w:eastAsia="ja-JP"/>
        </w:rPr>
        <w:t>提供</w:t>
      </w:r>
      <w:r w:rsidR="00240EF2">
        <w:rPr>
          <w:rFonts w:ascii="メイリオ" w:eastAsia="メイリオ" w:hAnsi="メイリオ" w:cs="メイリオ" w:hint="eastAsia"/>
          <w:sz w:val="18"/>
          <w:szCs w:val="18"/>
          <w:lang w:eastAsia="ja-JP"/>
        </w:rPr>
        <w:t>されること</w:t>
      </w:r>
      <w:r w:rsidR="00404B30">
        <w:rPr>
          <w:rFonts w:ascii="メイリオ" w:eastAsia="メイリオ" w:hAnsi="メイリオ" w:cs="メイリオ" w:hint="eastAsia"/>
          <w:sz w:val="18"/>
          <w:szCs w:val="18"/>
          <w:lang w:eastAsia="ja-JP"/>
        </w:rPr>
        <w:t>が</w:t>
      </w:r>
      <w:r w:rsidR="000F5D0B" w:rsidRPr="008A057B">
        <w:rPr>
          <w:rFonts w:ascii="メイリオ" w:eastAsia="メイリオ" w:hAnsi="メイリオ" w:cs="メイリオ" w:hint="eastAsia"/>
          <w:sz w:val="18"/>
          <w:szCs w:val="18"/>
          <w:lang w:eastAsia="ja-JP"/>
        </w:rPr>
        <w:t>あります。</w:t>
      </w:r>
    </w:p>
    <w:p w14:paraId="1AD6D7E0" w14:textId="7D5E87AC" w:rsidR="00597D3F" w:rsidRPr="002C4D0C" w:rsidRDefault="00D101D2" w:rsidP="00382132">
      <w:pPr>
        <w:pStyle w:val="HeadingIbrahim1"/>
        <w:rPr>
          <w:lang w:eastAsia="ja-JP"/>
        </w:rPr>
      </w:pPr>
      <w:bookmarkStart w:id="298" w:name="_Toc492046624"/>
      <w:r w:rsidRPr="002C4D0C">
        <w:rPr>
          <w:lang w:eastAsia="ja-JP"/>
        </w:rPr>
        <w:t>8</w:t>
      </w:r>
      <w:r w:rsidR="004813E1" w:rsidRPr="002C4D0C">
        <w:rPr>
          <w:lang w:eastAsia="ja-JP"/>
        </w:rPr>
        <w:t xml:space="preserve">. </w:t>
      </w:r>
      <w:r w:rsidR="008A057B" w:rsidRPr="00BE6864">
        <w:rPr>
          <w:rFonts w:ascii="メイリオ" w:eastAsia="メイリオ" w:hAnsi="メイリオ" w:cs="メイリオ" w:hint="eastAsia"/>
          <w:lang w:eastAsia="ja-JP"/>
        </w:rPr>
        <w:t>買収前、買収後の改善</w:t>
      </w:r>
      <w:bookmarkEnd w:id="298"/>
    </w:p>
    <w:p w14:paraId="272D5274" w14:textId="77777777" w:rsidR="006E7BBD" w:rsidRDefault="008A057B" w:rsidP="008A057B">
      <w:pPr>
        <w:pStyle w:val="bodyIbrahim1"/>
        <w:spacing w:line="240" w:lineRule="exact"/>
        <w:rPr>
          <w:ins w:id="299" w:author="The Linux Foundation Japan" w:date="2018-01-29T14:09:00Z"/>
          <w:rFonts w:ascii="メイリオ" w:eastAsia="メイリオ" w:hAnsi="メイリオ" w:cs="メイリオ" w:hint="eastAsia"/>
          <w:sz w:val="18"/>
          <w:szCs w:val="18"/>
          <w:lang w:eastAsia="ja-JP"/>
        </w:rPr>
      </w:pPr>
      <w:r>
        <w:rPr>
          <w:rFonts w:ascii="メイリオ" w:eastAsia="メイリオ" w:hAnsi="メイリオ" w:cs="メイリオ" w:hint="eastAsia"/>
          <w:sz w:val="18"/>
          <w:szCs w:val="18"/>
          <w:lang w:eastAsia="ja-JP"/>
        </w:rPr>
        <w:t>この</w:t>
      </w:r>
      <w:r w:rsidR="001D2C2A">
        <w:rPr>
          <w:rFonts w:ascii="メイリオ" w:eastAsia="メイリオ" w:hAnsi="メイリオ" w:cs="メイリオ" w:hint="eastAsia"/>
          <w:sz w:val="18"/>
          <w:szCs w:val="18"/>
          <w:lang w:eastAsia="ja-JP"/>
        </w:rPr>
        <w:t>段階で</w:t>
      </w:r>
      <w:r>
        <w:rPr>
          <w:rFonts w:ascii="メイリオ" w:eastAsia="メイリオ" w:hAnsi="メイリオ" w:cs="メイリオ" w:hint="eastAsia"/>
          <w:sz w:val="18"/>
          <w:szCs w:val="18"/>
          <w:lang w:eastAsia="ja-JP"/>
        </w:rPr>
        <w:t>買収企業は、買収</w:t>
      </w:r>
      <w:r w:rsidR="00DC789D">
        <w:rPr>
          <w:rFonts w:ascii="メイリオ" w:eastAsia="メイリオ" w:hAnsi="メイリオ" w:cs="メイリオ" w:hint="eastAsia"/>
          <w:sz w:val="18"/>
          <w:szCs w:val="18"/>
          <w:lang w:eastAsia="ja-JP"/>
        </w:rPr>
        <w:t>対象が</w:t>
      </w:r>
      <w:r>
        <w:rPr>
          <w:rFonts w:ascii="メイリオ" w:eastAsia="メイリオ" w:hAnsi="メイリオ" w:cs="メイリオ" w:hint="eastAsia"/>
          <w:sz w:val="18"/>
          <w:szCs w:val="18"/>
          <w:lang w:eastAsia="ja-JP"/>
        </w:rPr>
        <w:t>どのようにオープンソースを使用し管理しているか</w:t>
      </w:r>
      <w:r w:rsidR="00DC789D">
        <w:rPr>
          <w:rFonts w:ascii="メイリオ" w:eastAsia="メイリオ" w:hAnsi="メイリオ" w:cs="メイリオ" w:hint="eastAsia"/>
          <w:sz w:val="18"/>
          <w:szCs w:val="18"/>
          <w:lang w:eastAsia="ja-JP"/>
        </w:rPr>
        <w:t>、オープンソース</w:t>
      </w:r>
      <w:r w:rsidR="000D34E9">
        <w:rPr>
          <w:rFonts w:ascii="メイリオ" w:eastAsia="メイリオ" w:hAnsi="メイリオ" w:cs="メイリオ"/>
          <w:sz w:val="18"/>
          <w:szCs w:val="18"/>
          <w:lang w:eastAsia="ja-JP"/>
        </w:rPr>
        <w:t xml:space="preserve"> </w:t>
      </w:r>
      <w:r w:rsidR="00DC789D">
        <w:rPr>
          <w:rFonts w:ascii="メイリオ" w:eastAsia="メイリオ" w:hAnsi="メイリオ" w:cs="メイリオ" w:hint="eastAsia"/>
          <w:sz w:val="18"/>
          <w:szCs w:val="18"/>
          <w:lang w:eastAsia="ja-JP"/>
        </w:rPr>
        <w:t>ライセンスの義務履行についてうまくやってきたか、といった点で明確な情報を</w:t>
      </w:r>
      <w:r w:rsidR="000D34E9">
        <w:rPr>
          <w:rFonts w:ascii="メイリオ" w:eastAsia="メイリオ" w:hAnsi="メイリオ" w:cs="メイリオ" w:hint="eastAsia"/>
          <w:sz w:val="18"/>
          <w:szCs w:val="18"/>
          <w:lang w:eastAsia="ja-JP"/>
        </w:rPr>
        <w:t>も</w:t>
      </w:r>
      <w:r w:rsidR="00DC789D">
        <w:rPr>
          <w:rFonts w:ascii="メイリオ" w:eastAsia="メイリオ" w:hAnsi="メイリオ" w:cs="メイリオ" w:hint="eastAsia"/>
          <w:sz w:val="18"/>
          <w:szCs w:val="18"/>
          <w:lang w:eastAsia="ja-JP"/>
        </w:rPr>
        <w:t>ってい</w:t>
      </w:r>
      <w:r w:rsidR="00274A90">
        <w:rPr>
          <w:rFonts w:ascii="メイリオ" w:eastAsia="メイリオ" w:hAnsi="メイリオ" w:cs="メイリオ" w:hint="eastAsia"/>
          <w:sz w:val="18"/>
          <w:szCs w:val="18"/>
          <w:lang w:eastAsia="ja-JP"/>
        </w:rPr>
        <w:t>るべきです</w:t>
      </w:r>
      <w:r w:rsidR="00240EF2">
        <w:rPr>
          <w:rFonts w:ascii="メイリオ" w:eastAsia="メイリオ" w:hAnsi="メイリオ" w:cs="メイリオ" w:hint="eastAsia"/>
          <w:sz w:val="18"/>
          <w:szCs w:val="18"/>
          <w:lang w:eastAsia="ja-JP"/>
        </w:rPr>
        <w:t>。こういった</w:t>
      </w:r>
      <w:r w:rsidR="00DC789D">
        <w:rPr>
          <w:rFonts w:ascii="メイリオ" w:eastAsia="メイリオ" w:hAnsi="メイリオ" w:cs="メイリオ" w:hint="eastAsia"/>
          <w:sz w:val="18"/>
          <w:szCs w:val="18"/>
          <w:lang w:eastAsia="ja-JP"/>
        </w:rPr>
        <w:t>情報は、さまざまなコンプライアンス上の問題に対する</w:t>
      </w:r>
      <w:r w:rsidR="008A02BA">
        <w:rPr>
          <w:rFonts w:ascii="メイリオ" w:eastAsia="メイリオ" w:hAnsi="メイリオ" w:cs="メイリオ" w:hint="eastAsia"/>
          <w:sz w:val="18"/>
          <w:szCs w:val="18"/>
          <w:lang w:eastAsia="ja-JP"/>
        </w:rPr>
        <w:t>是正</w:t>
      </w:r>
      <w:r w:rsidR="00DC789D">
        <w:rPr>
          <w:rFonts w:ascii="メイリオ" w:eastAsia="メイリオ" w:hAnsi="メイリオ" w:cs="メイリオ" w:hint="eastAsia"/>
          <w:sz w:val="18"/>
          <w:szCs w:val="18"/>
          <w:lang w:eastAsia="ja-JP"/>
        </w:rPr>
        <w:t>策を両社で協議するために用</w:t>
      </w:r>
      <w:r w:rsidR="00D46A28">
        <w:rPr>
          <w:rFonts w:ascii="メイリオ" w:eastAsia="メイリオ" w:hAnsi="メイリオ" w:cs="メイリオ" w:hint="eastAsia"/>
          <w:sz w:val="18"/>
          <w:szCs w:val="18"/>
          <w:lang w:eastAsia="ja-JP"/>
        </w:rPr>
        <w:t>い</w:t>
      </w:r>
      <w:r w:rsidR="00DC789D">
        <w:rPr>
          <w:rFonts w:ascii="メイリオ" w:eastAsia="メイリオ" w:hAnsi="メイリオ" w:cs="メイリオ" w:hint="eastAsia"/>
          <w:sz w:val="18"/>
          <w:szCs w:val="18"/>
          <w:lang w:eastAsia="ja-JP"/>
        </w:rPr>
        <w:t>られるべきものとなります。監査</w:t>
      </w:r>
      <w:r w:rsidR="00D46A28">
        <w:rPr>
          <w:rFonts w:ascii="メイリオ" w:eastAsia="メイリオ" w:hAnsi="メイリオ" w:cs="メイリオ" w:hint="eastAsia"/>
          <w:sz w:val="18"/>
          <w:szCs w:val="18"/>
          <w:lang w:eastAsia="ja-JP"/>
        </w:rPr>
        <w:t>において</w:t>
      </w:r>
      <w:r w:rsidR="00DC789D">
        <w:rPr>
          <w:rFonts w:ascii="メイリオ" w:eastAsia="メイリオ" w:hAnsi="メイリオ" w:cs="メイリオ" w:hint="eastAsia"/>
          <w:sz w:val="18"/>
          <w:szCs w:val="18"/>
          <w:lang w:eastAsia="ja-JP"/>
        </w:rPr>
        <w:t>問題が明らかになった</w:t>
      </w:r>
      <w:r w:rsidR="00D46A28">
        <w:rPr>
          <w:rFonts w:ascii="メイリオ" w:eastAsia="メイリオ" w:hAnsi="メイリオ" w:cs="メイリオ" w:hint="eastAsia"/>
          <w:sz w:val="18"/>
          <w:szCs w:val="18"/>
          <w:lang w:eastAsia="ja-JP"/>
        </w:rPr>
        <w:t>場合、目下の取引の一部としてそれらを解決するためにはいくつか</w:t>
      </w:r>
      <w:r w:rsidR="00240EF2">
        <w:rPr>
          <w:rFonts w:ascii="メイリオ" w:eastAsia="メイリオ" w:hAnsi="メイリオ" w:cs="メイリオ" w:hint="eastAsia"/>
          <w:sz w:val="18"/>
          <w:szCs w:val="18"/>
          <w:lang w:eastAsia="ja-JP"/>
        </w:rPr>
        <w:t>の選択肢が考えられます</w:t>
      </w:r>
      <w:r w:rsidR="00D46A28">
        <w:rPr>
          <w:rFonts w:ascii="メイリオ" w:eastAsia="メイリオ" w:hAnsi="メイリオ" w:cs="メイリオ" w:hint="eastAsia"/>
          <w:sz w:val="18"/>
          <w:szCs w:val="18"/>
          <w:lang w:eastAsia="ja-JP"/>
        </w:rPr>
        <w:t>。最初の</w:t>
      </w:r>
      <w:r w:rsidR="00430361">
        <w:rPr>
          <w:rFonts w:ascii="メイリオ" w:eastAsia="メイリオ" w:hAnsi="メイリオ" w:cs="メイリオ" w:hint="eastAsia"/>
          <w:sz w:val="18"/>
          <w:szCs w:val="18"/>
          <w:lang w:eastAsia="ja-JP"/>
        </w:rPr>
        <w:t>選択肢は問題を引き起こすコードすべてを単純に削除することです。</w:t>
      </w:r>
      <w:r w:rsidR="00AE3E71">
        <w:rPr>
          <w:rFonts w:ascii="メイリオ" w:eastAsia="メイリオ" w:hAnsi="メイリオ" w:cs="メイリオ" w:hint="eastAsia"/>
          <w:sz w:val="18"/>
          <w:szCs w:val="18"/>
          <w:lang w:eastAsia="ja-JP"/>
        </w:rPr>
        <w:t>そのオープンソース ソフトウェアが単にプロプライエタリのコードを補っているだけというのであれば、完全に削除できるものかもしれません。もう一つの選択肢</w:t>
      </w:r>
      <w:r w:rsidR="008441CF">
        <w:rPr>
          <w:rFonts w:ascii="メイリオ" w:eastAsia="メイリオ" w:hAnsi="メイリオ" w:cs="メイリオ" w:hint="eastAsia"/>
          <w:sz w:val="18"/>
          <w:szCs w:val="18"/>
          <w:lang w:eastAsia="ja-JP"/>
        </w:rPr>
        <w:t>は、問題となっているコンポーネント周辺をくまなく設計するか、またはクリーンルーム方式（</w:t>
      </w:r>
      <w:r w:rsidR="008441CF" w:rsidRPr="008441CF">
        <w:rPr>
          <w:rFonts w:ascii="メイリオ" w:eastAsia="メイリオ" w:hAnsi="メイリオ" w:cs="メイリオ" w:hint="eastAsia"/>
          <w:sz w:val="18"/>
          <w:szCs w:val="18"/>
          <w:lang w:eastAsia="ja-JP"/>
        </w:rPr>
        <w:t>他社の著作権やトレードシークレットを侵すことなく独自開発する手法</w:t>
      </w:r>
      <w:r w:rsidR="008441CF">
        <w:rPr>
          <w:rFonts w:ascii="メイリオ" w:eastAsia="メイリオ" w:hAnsi="メイリオ" w:cs="メイリオ" w:hint="eastAsia"/>
          <w:sz w:val="18"/>
          <w:szCs w:val="18"/>
          <w:lang w:eastAsia="ja-JP"/>
        </w:rPr>
        <w:t>）ですべてのコードを書き直すことです。</w:t>
      </w:r>
    </w:p>
    <w:p w14:paraId="6C4BA6F8" w14:textId="10C1041C" w:rsidR="00DC789D" w:rsidRPr="009F49A3" w:rsidRDefault="00CB7DBA" w:rsidP="008A057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その</w:t>
      </w:r>
      <w:r w:rsidR="00EA7AAC">
        <w:rPr>
          <w:rFonts w:ascii="メイリオ" w:eastAsia="メイリオ" w:hAnsi="メイリオ" w:cs="メイリオ" w:hint="eastAsia"/>
          <w:sz w:val="18"/>
          <w:szCs w:val="18"/>
          <w:lang w:eastAsia="ja-JP"/>
        </w:rPr>
        <w:t>コード</w:t>
      </w:r>
      <w:r w:rsidR="00216FB3">
        <w:rPr>
          <w:rFonts w:ascii="メイリオ" w:eastAsia="メイリオ" w:hAnsi="メイリオ" w:cs="メイリオ" w:hint="eastAsia"/>
          <w:sz w:val="18"/>
          <w:szCs w:val="18"/>
          <w:lang w:eastAsia="ja-JP"/>
        </w:rPr>
        <w:t>が</w:t>
      </w:r>
      <w:r w:rsidR="00EA7AAC">
        <w:rPr>
          <w:rFonts w:ascii="メイリオ" w:eastAsia="メイリオ" w:hAnsi="メイリオ" w:cs="メイリオ" w:hint="eastAsia"/>
          <w:sz w:val="18"/>
          <w:szCs w:val="18"/>
          <w:lang w:eastAsia="ja-JP"/>
        </w:rPr>
        <w:t>必須のもの、以前に頒布されて</w:t>
      </w:r>
      <w:r>
        <w:rPr>
          <w:rFonts w:ascii="メイリオ" w:eastAsia="メイリオ" w:hAnsi="メイリオ" w:cs="メイリオ" w:hint="eastAsia"/>
          <w:sz w:val="18"/>
          <w:szCs w:val="18"/>
          <w:lang w:eastAsia="ja-JP"/>
        </w:rPr>
        <w:t>いたものだとすれば</w:t>
      </w:r>
      <w:r w:rsidR="00EA7AAC">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残される選択肢は</w:t>
      </w:r>
      <w:r w:rsidR="00EA7AAC">
        <w:rPr>
          <w:rFonts w:ascii="メイリオ" w:eastAsia="メイリオ" w:hAnsi="メイリオ" w:cs="メイリオ" w:hint="eastAsia"/>
          <w:sz w:val="18"/>
          <w:szCs w:val="18"/>
          <w:lang w:eastAsia="ja-JP"/>
        </w:rPr>
        <w:t>そのコードをコンプライアンス状態に</w:t>
      </w:r>
      <w:r>
        <w:rPr>
          <w:rFonts w:ascii="メイリオ" w:eastAsia="メイリオ" w:hAnsi="メイリオ" w:cs="メイリオ" w:hint="eastAsia"/>
          <w:sz w:val="18"/>
          <w:szCs w:val="18"/>
          <w:lang w:eastAsia="ja-JP"/>
        </w:rPr>
        <w:t>する</w:t>
      </w:r>
      <w:r w:rsidR="00EA7AAC">
        <w:rPr>
          <w:rFonts w:ascii="メイリオ" w:eastAsia="メイリオ" w:hAnsi="メイリオ" w:cs="メイリオ" w:hint="eastAsia"/>
          <w:sz w:val="18"/>
          <w:szCs w:val="18"/>
          <w:lang w:eastAsia="ja-JP"/>
        </w:rPr>
        <w:t>ことしかありません。</w:t>
      </w:r>
      <w:r w:rsidR="002E164D">
        <w:rPr>
          <w:rFonts w:ascii="メイリオ" w:eastAsia="メイリオ" w:hAnsi="メイリオ" w:cs="メイリオ" w:hint="eastAsia"/>
          <w:sz w:val="18"/>
          <w:szCs w:val="18"/>
          <w:lang w:eastAsia="ja-JP"/>
        </w:rPr>
        <w:t>それぞれの選択肢で要する</w:t>
      </w:r>
      <w:r w:rsidR="008441CF">
        <w:rPr>
          <w:rFonts w:ascii="メイリオ" w:eastAsia="メイリオ" w:hAnsi="メイリオ" w:cs="メイリオ" w:hint="eastAsia"/>
          <w:sz w:val="18"/>
          <w:szCs w:val="18"/>
          <w:lang w:eastAsia="ja-JP"/>
        </w:rPr>
        <w:t>コストは</w:t>
      </w:r>
      <w:r w:rsidR="009F49A3">
        <w:rPr>
          <w:rFonts w:ascii="メイリオ" w:eastAsia="メイリオ" w:hAnsi="メイリオ" w:cs="メイリオ" w:hint="eastAsia"/>
          <w:sz w:val="18"/>
          <w:szCs w:val="18"/>
          <w:lang w:eastAsia="ja-JP"/>
        </w:rPr>
        <w:t>対象</w:t>
      </w:r>
      <w:r w:rsidR="00EA7AAC">
        <w:rPr>
          <w:rFonts w:ascii="メイリオ" w:eastAsia="メイリオ" w:hAnsi="メイリオ" w:cs="メイリオ" w:hint="eastAsia"/>
          <w:sz w:val="18"/>
          <w:szCs w:val="18"/>
          <w:lang w:eastAsia="ja-JP"/>
        </w:rPr>
        <w:t>企業</w:t>
      </w:r>
      <w:r w:rsidR="009F49A3">
        <w:rPr>
          <w:rFonts w:ascii="メイリオ" w:eastAsia="メイリオ" w:hAnsi="メイリオ" w:cs="メイリオ" w:hint="eastAsia"/>
          <w:sz w:val="18"/>
          <w:szCs w:val="18"/>
          <w:lang w:eastAsia="ja-JP"/>
        </w:rPr>
        <w:t>の買収価格を決定する際に</w:t>
      </w:r>
      <w:r w:rsidR="00EA7AAC">
        <w:rPr>
          <w:rFonts w:ascii="メイリオ" w:eastAsia="メイリオ" w:hAnsi="メイリオ" w:cs="メイリオ" w:hint="eastAsia"/>
          <w:sz w:val="18"/>
          <w:szCs w:val="18"/>
          <w:lang w:eastAsia="ja-JP"/>
        </w:rPr>
        <w:t>考慮</w:t>
      </w:r>
      <w:r w:rsidR="009F49A3">
        <w:rPr>
          <w:rFonts w:ascii="メイリオ" w:eastAsia="メイリオ" w:hAnsi="メイリオ" w:cs="メイリオ" w:hint="eastAsia"/>
          <w:sz w:val="18"/>
          <w:szCs w:val="18"/>
          <w:lang w:eastAsia="ja-JP"/>
        </w:rPr>
        <w:t>されうるものとなりえます。いずれを選択するのであっても、オープンソースのコードを</w:t>
      </w:r>
      <w:r w:rsidR="00EA7AAC">
        <w:rPr>
          <w:rFonts w:ascii="メイリオ" w:eastAsia="メイリオ" w:hAnsi="メイリオ" w:cs="メイリオ" w:hint="eastAsia"/>
          <w:sz w:val="18"/>
          <w:szCs w:val="18"/>
          <w:lang w:eastAsia="ja-JP"/>
        </w:rPr>
        <w:t>取り込む</w:t>
      </w:r>
      <w:r w:rsidR="009F49A3">
        <w:rPr>
          <w:rFonts w:ascii="メイリオ" w:eastAsia="メイリオ" w:hAnsi="メイリオ" w:cs="メイリオ" w:hint="eastAsia"/>
          <w:sz w:val="18"/>
          <w:szCs w:val="18"/>
          <w:lang w:eastAsia="ja-JP"/>
        </w:rPr>
        <w:t>のに誰が関わったのかを特定し、その人たちに</w:t>
      </w:r>
      <w:r w:rsidR="008A02BA">
        <w:rPr>
          <w:rFonts w:ascii="メイリオ" w:eastAsia="メイリオ" w:hAnsi="メイリオ" w:cs="メイリオ" w:hint="eastAsia"/>
          <w:sz w:val="18"/>
          <w:szCs w:val="18"/>
          <w:lang w:eastAsia="ja-JP"/>
        </w:rPr>
        <w:t>是正作業に参加</w:t>
      </w:r>
      <w:r w:rsidR="009F49A3">
        <w:rPr>
          <w:rFonts w:ascii="メイリオ" w:eastAsia="メイリオ" w:hAnsi="メイリオ" w:cs="メイリオ" w:hint="eastAsia"/>
          <w:sz w:val="18"/>
          <w:szCs w:val="18"/>
          <w:lang w:eastAsia="ja-JP"/>
        </w:rPr>
        <w:t>してもらうことは非常に大事なことになります。問題を解決するのに有益な</w:t>
      </w:r>
      <w:r w:rsidR="008A02BA">
        <w:rPr>
          <w:rFonts w:ascii="メイリオ" w:eastAsia="メイリオ" w:hAnsi="メイリオ" w:cs="メイリオ" w:hint="eastAsia"/>
          <w:sz w:val="18"/>
          <w:szCs w:val="18"/>
          <w:lang w:eastAsia="ja-JP"/>
        </w:rPr>
        <w:t>資料</w:t>
      </w:r>
      <w:r w:rsidR="009F49A3">
        <w:rPr>
          <w:rFonts w:ascii="メイリオ" w:eastAsia="メイリオ" w:hAnsi="メイリオ" w:cs="メイリオ" w:hint="eastAsia"/>
          <w:sz w:val="18"/>
          <w:szCs w:val="18"/>
          <w:lang w:eastAsia="ja-JP"/>
        </w:rPr>
        <w:t>や知識を彼らが</w:t>
      </w:r>
      <w:r w:rsidR="000D34E9">
        <w:rPr>
          <w:rFonts w:ascii="メイリオ" w:eastAsia="メイリオ" w:hAnsi="メイリオ" w:cs="メイリオ" w:hint="eastAsia"/>
          <w:sz w:val="18"/>
          <w:szCs w:val="18"/>
          <w:lang w:eastAsia="ja-JP"/>
        </w:rPr>
        <w:t>も</w:t>
      </w:r>
      <w:r w:rsidR="009F49A3">
        <w:rPr>
          <w:rFonts w:ascii="メイリオ" w:eastAsia="メイリオ" w:hAnsi="メイリオ" w:cs="メイリオ" w:hint="eastAsia"/>
          <w:sz w:val="18"/>
          <w:szCs w:val="18"/>
          <w:lang w:eastAsia="ja-JP"/>
        </w:rPr>
        <w:t>っている可能性があるからです。</w:t>
      </w:r>
    </w:p>
    <w:p w14:paraId="045E2C31" w14:textId="2B841EB0" w:rsidR="00597D3F" w:rsidRPr="002C4D0C" w:rsidRDefault="00D101D2" w:rsidP="00382132">
      <w:pPr>
        <w:pStyle w:val="HeadingIbrahim1"/>
        <w:rPr>
          <w:lang w:eastAsia="ja-JP"/>
        </w:rPr>
      </w:pPr>
      <w:bookmarkStart w:id="300" w:name="_Toc492046625"/>
      <w:r>
        <w:rPr>
          <w:lang w:eastAsia="ja-JP"/>
        </w:rPr>
        <w:t>9</w:t>
      </w:r>
      <w:r w:rsidR="004813E1" w:rsidRPr="002C4D0C">
        <w:rPr>
          <w:lang w:eastAsia="ja-JP"/>
        </w:rPr>
        <w:t xml:space="preserve">. </w:t>
      </w:r>
      <w:r w:rsidR="006371F1" w:rsidRPr="00BE6864">
        <w:rPr>
          <w:rFonts w:ascii="メイリオ" w:eastAsia="メイリオ" w:hAnsi="メイリオ" w:cs="メイリオ" w:hint="eastAsia"/>
          <w:lang w:eastAsia="ja-JP"/>
        </w:rPr>
        <w:t>買収対象</w:t>
      </w:r>
      <w:r w:rsidR="008A02BA" w:rsidRPr="00BE6864">
        <w:rPr>
          <w:rFonts w:ascii="メイリオ" w:eastAsia="メイリオ" w:hAnsi="メイリオ" w:cs="メイリオ" w:hint="eastAsia"/>
          <w:lang w:eastAsia="ja-JP"/>
        </w:rPr>
        <w:t>企業</w:t>
      </w:r>
      <w:r w:rsidR="006371F1" w:rsidRPr="00BE6864">
        <w:rPr>
          <w:rFonts w:ascii="メイリオ" w:eastAsia="メイリオ" w:hAnsi="メイリオ" w:cs="メイリオ" w:hint="eastAsia"/>
          <w:lang w:eastAsia="ja-JP"/>
        </w:rPr>
        <w:t>として監査</w:t>
      </w:r>
      <w:r w:rsidR="008A02BA" w:rsidRPr="00BE6864">
        <w:rPr>
          <w:rFonts w:ascii="メイリオ" w:eastAsia="メイリオ" w:hAnsi="メイリオ" w:cs="メイリオ" w:hint="eastAsia"/>
          <w:lang w:eastAsia="ja-JP"/>
        </w:rPr>
        <w:t>に備える</w:t>
      </w:r>
      <w:bookmarkEnd w:id="300"/>
    </w:p>
    <w:p w14:paraId="21876C26" w14:textId="15B7CA25" w:rsidR="006371F1" w:rsidRPr="006371F1" w:rsidRDefault="006371F1" w:rsidP="00E06D9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オープンソース監査を通過することは、</w:t>
      </w:r>
      <w:r w:rsidR="008B2010">
        <w:rPr>
          <w:rFonts w:ascii="メイリオ" w:eastAsia="メイリオ" w:hAnsi="メイリオ" w:cs="メイリオ" w:hint="eastAsia"/>
          <w:sz w:val="18"/>
          <w:szCs w:val="18"/>
          <w:lang w:eastAsia="ja-JP"/>
        </w:rPr>
        <w:t>きちんと備え</w:t>
      </w:r>
      <w:r>
        <w:rPr>
          <w:rFonts w:ascii="メイリオ" w:eastAsia="メイリオ" w:hAnsi="メイリオ" w:cs="メイリオ" w:hint="eastAsia"/>
          <w:sz w:val="18"/>
          <w:szCs w:val="18"/>
          <w:lang w:eastAsia="ja-JP"/>
        </w:rPr>
        <w:t>ていればそう大変なことではありません。しかし買収</w:t>
      </w:r>
      <w:r w:rsidR="004606ED">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が関心を見せたとき</w:t>
      </w:r>
      <w:r w:rsidR="008A02BA">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初めてその準備を始める、といったことだとすると</w:t>
      </w:r>
      <w:r w:rsidR="00CB7DBA">
        <w:rPr>
          <w:rFonts w:ascii="メイリオ" w:eastAsia="メイリオ" w:hAnsi="メイリオ" w:cs="メイリオ" w:hint="eastAsia"/>
          <w:sz w:val="18"/>
          <w:szCs w:val="18"/>
          <w:lang w:eastAsia="ja-JP"/>
        </w:rPr>
        <w:t>そう</w:t>
      </w:r>
      <w:ins w:id="301" w:author="The Linux Foundation Japan" w:date="2018-01-29T14:22:00Z">
        <w:r w:rsidR="008966E8">
          <w:rPr>
            <w:rFonts w:ascii="メイリオ" w:eastAsia="メイリオ" w:hAnsi="メイリオ" w:cs="メイリオ" w:hint="eastAsia"/>
            <w:sz w:val="18"/>
            <w:szCs w:val="18"/>
            <w:lang w:eastAsia="ja-JP"/>
          </w:rPr>
          <w:t>とはいえないでしょう</w:t>
        </w:r>
      </w:ins>
      <w:del w:id="302" w:author="The Linux Foundation Japan" w:date="2018-01-29T14:22:00Z">
        <w:r w:rsidR="00CB7DBA" w:rsidDel="008966E8">
          <w:rPr>
            <w:rFonts w:ascii="メイリオ" w:eastAsia="メイリオ" w:hAnsi="メイリオ" w:cs="メイリオ" w:hint="eastAsia"/>
            <w:sz w:val="18"/>
            <w:szCs w:val="18"/>
            <w:lang w:eastAsia="ja-JP"/>
          </w:rPr>
          <w:delText>はならないでしょう</w:delText>
        </w:r>
      </w:del>
      <w:bookmarkStart w:id="303" w:name="_GoBack"/>
      <w:bookmarkEnd w:id="303"/>
      <w:r>
        <w:rPr>
          <w:rFonts w:ascii="メイリオ" w:eastAsia="メイリオ" w:hAnsi="メイリオ" w:cs="メイリオ" w:hint="eastAsia"/>
          <w:sz w:val="18"/>
          <w:szCs w:val="18"/>
          <w:lang w:eastAsia="ja-JP"/>
        </w:rPr>
        <w:t>。</w:t>
      </w:r>
      <w:r w:rsidR="00F47D7E">
        <w:rPr>
          <w:rFonts w:ascii="メイリオ" w:eastAsia="メイリオ" w:hAnsi="メイリオ" w:cs="メイリオ" w:hint="eastAsia"/>
          <w:sz w:val="18"/>
          <w:szCs w:val="18"/>
          <w:lang w:eastAsia="ja-JP"/>
        </w:rPr>
        <w:t>ここで示す</w:t>
      </w:r>
      <w:r>
        <w:rPr>
          <w:rFonts w:ascii="メイリオ" w:eastAsia="メイリオ" w:hAnsi="メイリオ" w:cs="メイリオ" w:hint="eastAsia"/>
          <w:sz w:val="18"/>
          <w:szCs w:val="18"/>
          <w:lang w:eastAsia="ja-JP"/>
        </w:rPr>
        <w:t>活動</w:t>
      </w:r>
      <w:r w:rsidR="00E06D90">
        <w:rPr>
          <w:rFonts w:ascii="メイリオ" w:eastAsia="メイリオ" w:hAnsi="メイリオ" w:cs="メイリオ" w:hint="eastAsia"/>
          <w:sz w:val="18"/>
          <w:szCs w:val="18"/>
          <w:lang w:eastAsia="ja-JP"/>
        </w:rPr>
        <w:t>は</w:t>
      </w:r>
      <w:r w:rsidR="008A02BA">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日常のビジネスや開発と密接に関係</w:t>
      </w:r>
      <w:r w:rsidR="00E06D90">
        <w:rPr>
          <w:rFonts w:ascii="メイリオ" w:eastAsia="メイリオ" w:hAnsi="メイリオ" w:cs="メイリオ" w:hint="eastAsia"/>
          <w:sz w:val="18"/>
          <w:szCs w:val="18"/>
          <w:lang w:eastAsia="ja-JP"/>
        </w:rPr>
        <w:t>して</w:t>
      </w:r>
      <w:ins w:id="304" w:author="The Linux Foundation Japan" w:date="2018-01-29T14:17:00Z">
        <w:r w:rsidR="008966E8">
          <w:rPr>
            <w:rFonts w:ascii="メイリオ" w:eastAsia="メイリオ" w:hAnsi="メイリオ" w:cs="メイリオ" w:hint="eastAsia"/>
            <w:sz w:val="18"/>
            <w:szCs w:val="18"/>
            <w:lang w:eastAsia="ja-JP"/>
          </w:rPr>
          <w:t>います</w:t>
        </w:r>
      </w:ins>
      <w:ins w:id="305" w:author="The Linux Foundation Japan" w:date="2018-01-29T14:18:00Z">
        <w:r w:rsidR="008966E8">
          <w:rPr>
            <w:rFonts w:ascii="メイリオ" w:eastAsia="メイリオ" w:hAnsi="メイリオ" w:cs="メイリオ" w:hint="eastAsia"/>
            <w:sz w:val="18"/>
            <w:szCs w:val="18"/>
            <w:lang w:eastAsia="ja-JP"/>
          </w:rPr>
          <w:t>。</w:t>
        </w:r>
      </w:ins>
      <w:del w:id="306" w:author="The Linux Foundation Japan" w:date="2018-01-29T14:17:00Z">
        <w:r w:rsidR="00E06D90" w:rsidDel="008966E8">
          <w:rPr>
            <w:rFonts w:ascii="メイリオ" w:eastAsia="メイリオ" w:hAnsi="メイリオ" w:cs="メイリオ" w:hint="eastAsia"/>
            <w:sz w:val="18"/>
            <w:szCs w:val="18"/>
            <w:lang w:eastAsia="ja-JP"/>
          </w:rPr>
          <w:delText>おり</w:delText>
        </w:r>
      </w:del>
      <w:del w:id="307" w:author="The Linux Foundation Japan" w:date="2018-01-29T14:18:00Z">
        <w:r w:rsidR="00E06D90" w:rsidDel="008966E8">
          <w:rPr>
            <w:rFonts w:ascii="メイリオ" w:eastAsia="メイリオ" w:hAnsi="メイリオ" w:cs="メイリオ" w:hint="eastAsia"/>
            <w:sz w:val="18"/>
            <w:szCs w:val="18"/>
            <w:lang w:eastAsia="ja-JP"/>
          </w:rPr>
          <w:delText>、</w:delText>
        </w:r>
      </w:del>
      <w:r w:rsidR="00E06D90">
        <w:rPr>
          <w:rFonts w:ascii="メイリオ" w:eastAsia="メイリオ" w:hAnsi="メイリオ" w:cs="メイリオ" w:hint="eastAsia"/>
          <w:sz w:val="18"/>
          <w:szCs w:val="18"/>
          <w:lang w:eastAsia="ja-JP"/>
        </w:rPr>
        <w:t>その目的</w:t>
      </w:r>
      <w:ins w:id="308" w:author="The Linux Foundation Japan" w:date="2018-01-29T14:18:00Z">
        <w:r w:rsidR="008966E8">
          <w:rPr>
            <w:rFonts w:ascii="メイリオ" w:eastAsia="メイリオ" w:hAnsi="メイリオ" w:cs="メイリオ" w:hint="eastAsia"/>
            <w:sz w:val="18"/>
            <w:szCs w:val="18"/>
            <w:lang w:eastAsia="ja-JP"/>
          </w:rPr>
          <w:t>は</w:t>
        </w:r>
      </w:ins>
      <w:del w:id="309" w:author="The Linux Foundation Japan" w:date="2018-01-29T14:18:00Z">
        <w:r w:rsidR="00E06D90" w:rsidDel="008966E8">
          <w:rPr>
            <w:rFonts w:ascii="メイリオ" w:eastAsia="メイリオ" w:hAnsi="メイリオ" w:cs="メイリオ" w:hint="eastAsia"/>
            <w:sz w:val="18"/>
            <w:szCs w:val="18"/>
            <w:lang w:eastAsia="ja-JP"/>
          </w:rPr>
          <w:delText>が</w:delText>
        </w:r>
      </w:del>
      <w:r w:rsidR="00E06D90">
        <w:rPr>
          <w:rFonts w:ascii="メイリオ" w:eastAsia="メイリオ" w:hAnsi="メイリオ" w:cs="メイリオ" w:hint="eastAsia"/>
          <w:sz w:val="18"/>
          <w:szCs w:val="18"/>
          <w:lang w:eastAsia="ja-JP"/>
        </w:rPr>
        <w:t>すべてのオープンソース コンポーネントを追跡し、自分たちが使っているオープンソース コンポーネントから生じるオープンソース ライセンスの義務を尊重することを企業に対し確かなものにしていくことにあるからです。</w:t>
      </w:r>
      <w:r w:rsidR="00F47D7E">
        <w:rPr>
          <w:rFonts w:ascii="メイリオ" w:eastAsia="メイリオ" w:hAnsi="メイリオ" w:cs="メイリオ" w:hint="eastAsia"/>
          <w:sz w:val="18"/>
          <w:szCs w:val="18"/>
          <w:lang w:eastAsia="ja-JP"/>
        </w:rPr>
        <w:t>その</w:t>
      </w:r>
      <w:r w:rsidR="008B2010">
        <w:rPr>
          <w:rFonts w:ascii="メイリオ" w:eastAsia="メイリオ" w:hAnsi="メイリオ" w:cs="メイリオ" w:hint="eastAsia"/>
          <w:sz w:val="18"/>
          <w:szCs w:val="18"/>
          <w:lang w:eastAsia="ja-JP"/>
        </w:rPr>
        <w:t>企業が企業取引の</w:t>
      </w:r>
      <w:r w:rsidR="00D83B4C">
        <w:rPr>
          <w:rFonts w:ascii="メイリオ" w:eastAsia="メイリオ" w:hAnsi="メイリオ" w:cs="メイリオ" w:hint="eastAsia"/>
          <w:sz w:val="18"/>
          <w:szCs w:val="18"/>
          <w:lang w:eastAsia="ja-JP"/>
        </w:rPr>
        <w:t>対象</w:t>
      </w:r>
      <w:r w:rsidR="008B2010">
        <w:rPr>
          <w:rFonts w:ascii="メイリオ" w:eastAsia="メイリオ" w:hAnsi="メイリオ" w:cs="メイリオ" w:hint="eastAsia"/>
          <w:sz w:val="18"/>
          <w:szCs w:val="18"/>
          <w:lang w:eastAsia="ja-JP"/>
        </w:rPr>
        <w:t>にな</w:t>
      </w:r>
      <w:r w:rsidR="00D83B4C">
        <w:rPr>
          <w:rFonts w:ascii="メイリオ" w:eastAsia="メイリオ" w:hAnsi="メイリオ" w:cs="メイリオ" w:hint="eastAsia"/>
          <w:sz w:val="18"/>
          <w:szCs w:val="18"/>
          <w:lang w:eastAsia="ja-JP"/>
        </w:rPr>
        <w:t>った</w:t>
      </w:r>
      <w:r w:rsidR="008B2010">
        <w:rPr>
          <w:rFonts w:ascii="メイリオ" w:eastAsia="メイリオ" w:hAnsi="メイリオ" w:cs="メイリオ" w:hint="eastAsia"/>
          <w:sz w:val="18"/>
          <w:szCs w:val="18"/>
          <w:lang w:eastAsia="ja-JP"/>
        </w:rPr>
        <w:t>ときに、</w:t>
      </w:r>
      <w:r w:rsidR="00D83B4C">
        <w:rPr>
          <w:rFonts w:ascii="メイリオ" w:eastAsia="メイリオ" w:hAnsi="メイリオ" w:cs="メイリオ" w:hint="eastAsia"/>
          <w:sz w:val="18"/>
          <w:szCs w:val="18"/>
          <w:lang w:eastAsia="ja-JP"/>
        </w:rPr>
        <w:t>これらの</w:t>
      </w:r>
      <w:ins w:id="310" w:author="The Linux Foundation Japan" w:date="2018-01-29T14:21:00Z">
        <w:r w:rsidR="008966E8">
          <w:rPr>
            <w:rFonts w:ascii="メイリオ" w:eastAsia="メイリオ" w:hAnsi="メイリオ" w:cs="メイリオ" w:hint="eastAsia"/>
            <w:sz w:val="18"/>
            <w:szCs w:val="18"/>
            <w:lang w:eastAsia="ja-JP"/>
          </w:rPr>
          <w:t>取り組み</w:t>
        </w:r>
      </w:ins>
      <w:del w:id="311" w:author="The Linux Foundation Japan" w:date="2018-01-29T14:21:00Z">
        <w:r w:rsidR="00D83B4C" w:rsidDel="008966E8">
          <w:rPr>
            <w:rFonts w:ascii="メイリオ" w:eastAsia="メイリオ" w:hAnsi="メイリオ" w:cs="メイリオ" w:hint="eastAsia"/>
            <w:sz w:val="18"/>
            <w:szCs w:val="18"/>
            <w:lang w:eastAsia="ja-JP"/>
          </w:rPr>
          <w:delText>活動</w:delText>
        </w:r>
      </w:del>
      <w:r w:rsidR="00D83B4C">
        <w:rPr>
          <w:rFonts w:ascii="メイリオ" w:eastAsia="メイリオ" w:hAnsi="メイリオ" w:cs="メイリオ" w:hint="eastAsia"/>
          <w:sz w:val="18"/>
          <w:szCs w:val="18"/>
          <w:lang w:eastAsia="ja-JP"/>
        </w:rPr>
        <w:t>は、</w:t>
      </w:r>
      <w:r w:rsidR="007075A6">
        <w:rPr>
          <w:rFonts w:ascii="メイリオ" w:eastAsia="メイリオ" w:hAnsi="メイリオ" w:cs="メイリオ" w:hint="eastAsia"/>
          <w:sz w:val="18"/>
          <w:szCs w:val="18"/>
          <w:lang w:eastAsia="ja-JP"/>
        </w:rPr>
        <w:t>好ましくない</w:t>
      </w:r>
      <w:r w:rsidR="008B2010">
        <w:rPr>
          <w:rFonts w:ascii="メイリオ" w:eastAsia="メイリオ" w:hAnsi="メイリオ" w:cs="メイリオ" w:hint="eastAsia"/>
          <w:sz w:val="18"/>
          <w:szCs w:val="18"/>
          <w:lang w:eastAsia="ja-JP"/>
        </w:rPr>
        <w:t>サプライズのリスクを</w:t>
      </w:r>
      <w:r w:rsidR="007075A6">
        <w:rPr>
          <w:rFonts w:ascii="メイリオ" w:eastAsia="メイリオ" w:hAnsi="メイリオ" w:cs="メイリオ" w:hint="eastAsia"/>
          <w:sz w:val="18"/>
          <w:szCs w:val="18"/>
          <w:lang w:eastAsia="ja-JP"/>
        </w:rPr>
        <w:t>最小にしてくれる点</w:t>
      </w:r>
      <w:r w:rsidR="00F47D7E">
        <w:rPr>
          <w:rFonts w:ascii="メイリオ" w:eastAsia="メイリオ" w:hAnsi="メイリオ" w:cs="メイリオ" w:hint="eastAsia"/>
          <w:sz w:val="18"/>
          <w:szCs w:val="18"/>
          <w:lang w:eastAsia="ja-JP"/>
        </w:rPr>
        <w:t>で大きな助けとなってくれます。</w:t>
      </w:r>
    </w:p>
    <w:p w14:paraId="32CA27D6" w14:textId="5CFC3DED" w:rsidR="00597D3F" w:rsidRPr="002C4D0C" w:rsidRDefault="00D101D2" w:rsidP="00382132">
      <w:pPr>
        <w:pStyle w:val="HeadingIbrahim2"/>
        <w:rPr>
          <w:lang w:eastAsia="ja-JP"/>
        </w:rPr>
      </w:pPr>
      <w:bookmarkStart w:id="312" w:name="_Toc492046626"/>
      <w:r w:rsidRPr="002C4D0C">
        <w:rPr>
          <w:lang w:eastAsia="ja-JP"/>
        </w:rPr>
        <w:t>9</w:t>
      </w:r>
      <w:r w:rsidR="00444017" w:rsidRPr="002C4D0C">
        <w:rPr>
          <w:lang w:eastAsia="ja-JP"/>
        </w:rPr>
        <w:t xml:space="preserve">.1 </w:t>
      </w:r>
      <w:r w:rsidR="00033E0E" w:rsidRPr="00BE6864">
        <w:rPr>
          <w:rFonts w:ascii="メイリオ" w:eastAsia="メイリオ" w:hAnsi="メイリオ" w:cs="メイリオ" w:hint="eastAsia"/>
          <w:lang w:eastAsia="ja-JP"/>
        </w:rPr>
        <w:t>コードの中身を知る</w:t>
      </w:r>
      <w:bookmarkEnd w:id="312"/>
    </w:p>
    <w:p w14:paraId="7A638DEE" w14:textId="243BE932" w:rsidR="00033E0E" w:rsidRPr="00033E0E" w:rsidRDefault="00033E0E" w:rsidP="00033E0E">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コードの中に何があるのかを知ることはコンプライアンスにおける黄金律（Golden rule）です。すべてのソフトウェア コンポーネント</w:t>
      </w:r>
      <w:r w:rsidR="00403B4E">
        <w:rPr>
          <w:rFonts w:ascii="メイリオ" w:eastAsia="メイリオ" w:hAnsi="メイリオ" w:cs="メイリオ" w:hint="eastAsia"/>
          <w:sz w:val="18"/>
          <w:szCs w:val="18"/>
          <w:lang w:eastAsia="ja-JP"/>
        </w:rPr>
        <w:t>に</w:t>
      </w:r>
      <w:r w:rsidR="00D83B4C">
        <w:rPr>
          <w:rFonts w:ascii="メイリオ" w:eastAsia="メイリオ" w:hAnsi="メイリオ" w:cs="メイリオ" w:hint="eastAsia"/>
          <w:sz w:val="18"/>
          <w:szCs w:val="18"/>
          <w:lang w:eastAsia="ja-JP"/>
        </w:rPr>
        <w:t>ついて</w:t>
      </w:r>
      <w:r w:rsidR="00403B4E">
        <w:rPr>
          <w:rFonts w:ascii="メイリオ" w:eastAsia="メイリオ" w:hAnsi="メイリオ" w:cs="メイリオ" w:hint="eastAsia"/>
          <w:sz w:val="18"/>
          <w:szCs w:val="18"/>
          <w:lang w:eastAsia="ja-JP"/>
        </w:rPr>
        <w:t>、</w:t>
      </w:r>
      <w:r w:rsidR="00D83B4C">
        <w:rPr>
          <w:rFonts w:ascii="メイリオ" w:eastAsia="メイリオ" w:hAnsi="メイリオ" w:cs="メイリオ" w:hint="eastAsia"/>
          <w:sz w:val="18"/>
          <w:szCs w:val="18"/>
          <w:lang w:eastAsia="ja-JP"/>
        </w:rPr>
        <w:t>起源やライセンス情報などを伴いつつ</w:t>
      </w:r>
      <w:r w:rsidR="00862953">
        <w:rPr>
          <w:rFonts w:ascii="メイリオ" w:eastAsia="メイリオ" w:hAnsi="メイリオ" w:cs="メイリオ" w:hint="eastAsia"/>
          <w:sz w:val="18"/>
          <w:szCs w:val="18"/>
          <w:lang w:eastAsia="ja-JP"/>
        </w:rPr>
        <w:t>それらを網羅した目録</w:t>
      </w:r>
      <w:r w:rsidR="00403B4E">
        <w:rPr>
          <w:rFonts w:ascii="メイリオ" w:eastAsia="メイリオ" w:hAnsi="メイリオ" w:cs="メイリオ" w:hint="eastAsia"/>
          <w:sz w:val="18"/>
          <w:szCs w:val="18"/>
          <w:lang w:eastAsia="ja-JP"/>
        </w:rPr>
        <w:t>を保持していく必要があります。</w:t>
      </w:r>
      <w:r w:rsidR="00D83B4C">
        <w:rPr>
          <w:rFonts w:ascii="メイリオ" w:eastAsia="メイリオ" w:hAnsi="メイリオ" w:cs="メイリオ" w:hint="eastAsia"/>
          <w:sz w:val="18"/>
          <w:szCs w:val="18"/>
          <w:lang w:eastAsia="ja-JP"/>
        </w:rPr>
        <w:t>目録</w:t>
      </w:r>
      <w:r w:rsidR="00862953">
        <w:rPr>
          <w:rFonts w:ascii="メイリオ" w:eastAsia="メイリオ" w:hAnsi="メイリオ" w:cs="メイリオ" w:hint="eastAsia"/>
          <w:sz w:val="18"/>
          <w:szCs w:val="18"/>
          <w:lang w:eastAsia="ja-JP"/>
        </w:rPr>
        <w:t>に</w:t>
      </w:r>
      <w:r w:rsidR="00403B4E">
        <w:rPr>
          <w:rFonts w:ascii="メイリオ" w:eastAsia="メイリオ" w:hAnsi="メイリオ" w:cs="メイリオ" w:hint="eastAsia"/>
          <w:sz w:val="18"/>
          <w:szCs w:val="18"/>
          <w:lang w:eastAsia="ja-JP"/>
        </w:rPr>
        <w:t>は、自身の組織で作成されたコンポーネントやオープンソース コンポーネント、そしてサードパーティを起源とした</w:t>
      </w:r>
      <w:r w:rsidR="00583C48">
        <w:rPr>
          <w:rFonts w:ascii="メイリオ" w:eastAsia="メイリオ" w:hAnsi="メイリオ" w:cs="メイリオ" w:hint="eastAsia"/>
          <w:sz w:val="18"/>
          <w:szCs w:val="18"/>
          <w:lang w:eastAsia="ja-JP"/>
        </w:rPr>
        <w:t>コンポーネント</w:t>
      </w:r>
      <w:r w:rsidR="00D83B4C">
        <w:rPr>
          <w:rFonts w:ascii="メイリオ" w:eastAsia="メイリオ" w:hAnsi="メイリオ" w:cs="メイリオ" w:hint="eastAsia"/>
          <w:sz w:val="18"/>
          <w:szCs w:val="18"/>
          <w:lang w:eastAsia="ja-JP"/>
        </w:rPr>
        <w:t>を記載し</w:t>
      </w:r>
      <w:r w:rsidR="00583C48">
        <w:rPr>
          <w:rFonts w:ascii="メイリオ" w:eastAsia="メイリオ" w:hAnsi="メイリオ" w:cs="メイリオ" w:hint="eastAsia"/>
          <w:sz w:val="18"/>
          <w:szCs w:val="18"/>
          <w:lang w:eastAsia="ja-JP"/>
        </w:rPr>
        <w:t>ます。ここで一番大事なのは、オープンソースのコンポーネントを特定し追跡</w:t>
      </w:r>
      <w:r w:rsidR="00274A90">
        <w:rPr>
          <w:rFonts w:ascii="メイリオ" w:eastAsia="メイリオ" w:hAnsi="メイリオ" w:cs="メイリオ" w:hint="eastAsia"/>
          <w:sz w:val="18"/>
          <w:szCs w:val="18"/>
          <w:lang w:eastAsia="ja-JP"/>
        </w:rPr>
        <w:t>する</w:t>
      </w:r>
      <w:r w:rsidR="00583C48">
        <w:rPr>
          <w:rFonts w:ascii="メイリオ" w:eastAsia="メイリオ" w:hAnsi="メイリオ" w:cs="メイリオ" w:hint="eastAsia"/>
          <w:sz w:val="18"/>
          <w:szCs w:val="18"/>
          <w:lang w:eastAsia="ja-JP"/>
        </w:rPr>
        <w:t>プロセスをもつことにあります。必ずしも複雑なコンプライアンス プログラムが求められるわけではないのですが、「ポリシー」、「プロセス」、「スタッフ」、「トレーニング」、「ツール」の5つの基本要素は具備しておくべきでしょう</w:t>
      </w:r>
      <w:r w:rsidR="00A86A80">
        <w:rPr>
          <w:rFonts w:ascii="メイリオ" w:eastAsia="メイリオ" w:hAnsi="メイリオ" w:cs="メイリオ" w:hint="eastAsia"/>
          <w:sz w:val="18"/>
          <w:szCs w:val="18"/>
          <w:lang w:eastAsia="ja-JP"/>
        </w:rPr>
        <w:t>。</w:t>
      </w:r>
    </w:p>
    <w:p w14:paraId="0D83A561" w14:textId="73F432BD" w:rsidR="00597D3F" w:rsidRPr="002C4D0C" w:rsidRDefault="00D101D2" w:rsidP="00656CC4">
      <w:pPr>
        <w:pStyle w:val="HeadingIbrahim3"/>
        <w:rPr>
          <w:lang w:eastAsia="ja-JP"/>
        </w:rPr>
      </w:pPr>
      <w:r w:rsidRPr="002C4D0C">
        <w:rPr>
          <w:lang w:eastAsia="ja-JP"/>
        </w:rPr>
        <w:lastRenderedPageBreak/>
        <w:t>9</w:t>
      </w:r>
      <w:r w:rsidR="00907CF2" w:rsidRPr="002C4D0C">
        <w:rPr>
          <w:lang w:eastAsia="ja-JP"/>
        </w:rPr>
        <w:t xml:space="preserve">.1.1 </w:t>
      </w:r>
      <w:r w:rsidR="00583C48" w:rsidRPr="00BE6864">
        <w:rPr>
          <w:rFonts w:ascii="メイリオ" w:eastAsia="メイリオ" w:hAnsi="メイリオ" w:cs="メイリオ" w:hint="eastAsia"/>
          <w:lang w:eastAsia="ja-JP"/>
        </w:rPr>
        <w:t>ポリシーとプロセス</w:t>
      </w:r>
    </w:p>
    <w:p w14:paraId="0B69DA9C" w14:textId="53E09F96" w:rsidR="00597D3F" w:rsidRDefault="00324E02" w:rsidP="001230B5">
      <w:pPr>
        <w:pStyle w:val="bodyIbrahim1"/>
        <w:spacing w:line="240" w:lineRule="exact"/>
        <w:rPr>
          <w:lang w:eastAsia="ja-JP"/>
        </w:rPr>
      </w:pPr>
      <w:r>
        <w:rPr>
          <w:rFonts w:ascii="メイリオ" w:eastAsia="メイリオ" w:hAnsi="メイリオ" w:cs="メイリオ" w:hint="eastAsia"/>
          <w:sz w:val="18"/>
          <w:szCs w:val="18"/>
          <w:lang w:eastAsia="ja-JP"/>
        </w:rPr>
        <w:t>オープンソース コンプライアンス</w:t>
      </w:r>
      <w:r w:rsidR="008B2010">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ポリシーは、オープンソース ソフトウェアの管理（使用とコントリビューションの両方）を統制する一連のルール</w:t>
      </w:r>
      <w:r w:rsidR="001E6258">
        <w:rPr>
          <w:rFonts w:ascii="メイリオ" w:eastAsia="メイリオ" w:hAnsi="メイリオ" w:cs="メイリオ" w:hint="eastAsia"/>
          <w:sz w:val="18"/>
          <w:szCs w:val="18"/>
          <w:lang w:eastAsia="ja-JP"/>
        </w:rPr>
        <w:t>で</w:t>
      </w:r>
      <w:r>
        <w:rPr>
          <w:rFonts w:ascii="メイリオ" w:eastAsia="メイリオ" w:hAnsi="メイリオ" w:cs="メイリオ" w:hint="eastAsia"/>
          <w:sz w:val="18"/>
          <w:szCs w:val="18"/>
          <w:lang w:eastAsia="ja-JP"/>
        </w:rPr>
        <w:t>す。</w:t>
      </w:r>
      <w:r w:rsidR="001E6258">
        <w:rPr>
          <w:rFonts w:ascii="メイリオ" w:eastAsia="メイリオ" w:hAnsi="メイリオ" w:cs="メイリオ" w:hint="eastAsia"/>
          <w:sz w:val="18"/>
          <w:szCs w:val="18"/>
          <w:lang w:eastAsia="ja-JP"/>
        </w:rPr>
        <w:t>プロセスは、企業が</w:t>
      </w:r>
      <w:r w:rsidR="008B2010">
        <w:rPr>
          <w:rFonts w:ascii="メイリオ" w:eastAsia="メイリオ" w:hAnsi="メイリオ" w:cs="メイリオ" w:hint="eastAsia"/>
          <w:sz w:val="18"/>
          <w:szCs w:val="18"/>
          <w:lang w:eastAsia="ja-JP"/>
        </w:rPr>
        <w:t>これらのルールを日常ベースで実践していく方法に関する具体的な仕様</w:t>
      </w:r>
      <w:r w:rsidR="001E6258">
        <w:rPr>
          <w:rFonts w:ascii="メイリオ" w:eastAsia="メイリオ" w:hAnsi="メイリオ" w:cs="メイリオ" w:hint="eastAsia"/>
          <w:sz w:val="18"/>
          <w:szCs w:val="18"/>
          <w:lang w:eastAsia="ja-JP"/>
        </w:rPr>
        <w:t>のことをいいます。コンプライアンス ポリシーとプロセス</w:t>
      </w:r>
      <w:r w:rsidR="00395EB2">
        <w:rPr>
          <w:rFonts w:ascii="メイリオ" w:eastAsia="メイリオ" w:hAnsi="メイリオ" w:cs="メイリオ" w:hint="eastAsia"/>
          <w:sz w:val="18"/>
          <w:szCs w:val="18"/>
          <w:lang w:eastAsia="ja-JP"/>
        </w:rPr>
        <w:t>が</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オープンソース ソフトウェアの使用、コントリビューション、監査</w:t>
      </w:r>
      <w:r w:rsidR="00D83B4C">
        <w:rPr>
          <w:rFonts w:ascii="メイリオ" w:eastAsia="メイリオ" w:hAnsi="メイリオ" w:cs="メイリオ" w:hint="eastAsia"/>
          <w:sz w:val="18"/>
          <w:szCs w:val="18"/>
          <w:lang w:eastAsia="ja-JP"/>
        </w:rPr>
        <w:t>、</w:t>
      </w:r>
      <w:r w:rsidR="001E6258">
        <w:rPr>
          <w:rFonts w:ascii="メイリオ" w:eastAsia="メイリオ" w:hAnsi="メイリオ" w:cs="メイリオ" w:hint="eastAsia"/>
          <w:sz w:val="18"/>
          <w:szCs w:val="18"/>
          <w:lang w:eastAsia="ja-JP"/>
        </w:rPr>
        <w:t>頒布といったさまざまな側面</w:t>
      </w:r>
      <w:r w:rsidR="003B09E0">
        <w:rPr>
          <w:rFonts w:ascii="メイリオ" w:eastAsia="メイリオ" w:hAnsi="メイリオ" w:cs="メイリオ" w:hint="eastAsia"/>
          <w:sz w:val="18"/>
          <w:szCs w:val="18"/>
          <w:lang w:eastAsia="ja-JP"/>
        </w:rPr>
        <w:t>から</w:t>
      </w:r>
      <w:r w:rsidR="001E6258">
        <w:rPr>
          <w:rFonts w:ascii="メイリオ" w:eastAsia="メイリオ" w:hAnsi="メイリオ" w:cs="メイリオ" w:hint="eastAsia"/>
          <w:sz w:val="18"/>
          <w:szCs w:val="18"/>
          <w:lang w:eastAsia="ja-JP"/>
        </w:rPr>
        <w:t>統制していくことになります。</w:t>
      </w:r>
    </w:p>
    <w:p w14:paraId="1388F6CD" w14:textId="50400AB6" w:rsidR="0044168A" w:rsidRDefault="00E23915" w:rsidP="0044168A">
      <w:pPr>
        <w:pStyle w:val="Figure1"/>
      </w:pPr>
      <w:r>
        <w:rPr>
          <w:noProof/>
        </w:rPr>
        <w:drawing>
          <wp:inline distT="0" distB="0" distL="0" distR="0" wp14:anchorId="0A239C1A" wp14:editId="295F8362">
            <wp:extent cx="5114925" cy="1885950"/>
            <wp:effectExtent l="0" t="0" r="9525" b="0"/>
            <wp:docPr id="22" name="図 22" descr="C:\Users\maabou\Desktop\capture3\2018-01-13 18_20_50-Figures_M&amp;A_paper_JP.pptx - Microsoft 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abou\Desktop\capture3\2018-01-13 18_20_50-Figures_M&amp;A_paper_JP.pptx - Microsoft PowerPoi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1885950"/>
                    </a:xfrm>
                    <a:prstGeom prst="rect">
                      <a:avLst/>
                    </a:prstGeom>
                    <a:noFill/>
                    <a:ln>
                      <a:noFill/>
                    </a:ln>
                  </pic:spPr>
                </pic:pic>
              </a:graphicData>
            </a:graphic>
          </wp:inline>
        </w:drawing>
      </w:r>
    </w:p>
    <w:p w14:paraId="62B2981C" w14:textId="7900C853" w:rsidR="0044168A" w:rsidRPr="00395EB2" w:rsidRDefault="00395EB2" w:rsidP="0044168A">
      <w:pPr>
        <w:pStyle w:val="FigureCaption"/>
        <w:rPr>
          <w:rFonts w:ascii="メイリオ" w:eastAsia="メイリオ" w:hAnsi="メイリオ" w:cs="メイリオ"/>
          <w:sz w:val="16"/>
        </w:rPr>
      </w:pPr>
      <w:r w:rsidRPr="00395EB2">
        <w:rPr>
          <w:rFonts w:ascii="メイリオ" w:eastAsia="メイリオ" w:hAnsi="メイリオ" w:cs="メイリオ" w:hint="eastAsia"/>
          <w:sz w:val="16"/>
        </w:rPr>
        <w:t>図</w:t>
      </w:r>
      <w:r w:rsidR="008A3837">
        <w:rPr>
          <w:rFonts w:ascii="メイリオ" w:eastAsia="メイリオ" w:hAnsi="メイリオ" w:cs="メイリオ" w:hint="eastAsia"/>
          <w:sz w:val="16"/>
        </w:rPr>
        <w:t>8</w:t>
      </w:r>
      <w:r w:rsidRPr="00395EB2">
        <w:rPr>
          <w:rFonts w:ascii="メイリオ" w:eastAsia="メイリオ" w:hAnsi="メイリオ" w:cs="メイリオ" w:hint="eastAsia"/>
          <w:sz w:val="16"/>
        </w:rPr>
        <w:t>：オープンソース コンプライアンス</w:t>
      </w:r>
      <w:r>
        <w:rPr>
          <w:rFonts w:ascii="メイリオ" w:eastAsia="メイリオ" w:hAnsi="メイリオ" w:cs="メイリオ" w:hint="eastAsia"/>
          <w:sz w:val="16"/>
        </w:rPr>
        <w:t xml:space="preserve"> </w:t>
      </w:r>
      <w:r w:rsidRPr="00395EB2">
        <w:rPr>
          <w:rFonts w:ascii="メイリオ" w:eastAsia="メイリオ" w:hAnsi="メイリオ" w:cs="メイリオ" w:hint="eastAsia"/>
          <w:sz w:val="16"/>
        </w:rPr>
        <w:t>プロセス</w:t>
      </w:r>
      <w:r>
        <w:rPr>
          <w:rFonts w:ascii="メイリオ" w:eastAsia="メイリオ" w:hAnsi="メイリオ" w:cs="メイリオ" w:hint="eastAsia"/>
          <w:sz w:val="16"/>
        </w:rPr>
        <w:t>の</w:t>
      </w:r>
      <w:r w:rsidRPr="00395EB2">
        <w:rPr>
          <w:rFonts w:ascii="メイリオ" w:eastAsia="メイリオ" w:hAnsi="メイリオ" w:cs="メイリオ" w:hint="eastAsia"/>
          <w:sz w:val="16"/>
        </w:rPr>
        <w:t>開始からから</w:t>
      </w:r>
      <w:r>
        <w:rPr>
          <w:rFonts w:ascii="メイリオ" w:eastAsia="メイリオ" w:hAnsi="メイリオ" w:cs="メイリオ" w:hint="eastAsia"/>
          <w:sz w:val="16"/>
        </w:rPr>
        <w:t>終了</w:t>
      </w:r>
      <w:r w:rsidRPr="00395EB2">
        <w:rPr>
          <w:rFonts w:ascii="メイリオ" w:eastAsia="メイリオ" w:hAnsi="メイリオ" w:cs="メイリオ" w:hint="eastAsia"/>
          <w:sz w:val="16"/>
        </w:rPr>
        <w:t>まで</w:t>
      </w:r>
      <w:r>
        <w:rPr>
          <w:rFonts w:ascii="メイリオ" w:eastAsia="メイリオ" w:hAnsi="メイリオ" w:cs="メイリオ" w:hint="eastAsia"/>
          <w:sz w:val="16"/>
        </w:rPr>
        <w:t>（サンプル）</w:t>
      </w:r>
    </w:p>
    <w:p w14:paraId="2AB7C0F2" w14:textId="554A9A4F" w:rsidR="00395EB2" w:rsidRPr="00395EB2" w:rsidRDefault="00395EB2" w:rsidP="00395EB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図</w:t>
      </w:r>
      <w:r w:rsidR="008A3837">
        <w:rPr>
          <w:rFonts w:ascii="メイリオ" w:eastAsia="メイリオ" w:hAnsi="メイリオ" w:cs="メイリオ" w:hint="eastAsia"/>
          <w:sz w:val="18"/>
          <w:szCs w:val="18"/>
          <w:lang w:eastAsia="ja-JP"/>
        </w:rPr>
        <w:t>8</w:t>
      </w:r>
      <w:r w:rsidR="001F23DD">
        <w:rPr>
          <w:rFonts w:ascii="メイリオ" w:eastAsia="メイリオ" w:hAnsi="メイリオ" w:cs="メイリオ" w:hint="eastAsia"/>
          <w:sz w:val="18"/>
          <w:szCs w:val="18"/>
          <w:lang w:eastAsia="ja-JP"/>
        </w:rPr>
        <w:t>では</w:t>
      </w:r>
      <w:r>
        <w:rPr>
          <w:rFonts w:ascii="メイリオ" w:eastAsia="メイリオ" w:hAnsi="メイリオ" w:cs="メイリオ" w:hint="eastAsia"/>
          <w:sz w:val="18"/>
          <w:szCs w:val="18"/>
          <w:lang w:eastAsia="ja-JP"/>
        </w:rPr>
        <w:t>サンプルとしてのコンプライアンスを例示しています。企業が製品やソフトウェア スタックを開発する際に、各ソフトウェア コンポーネントは</w:t>
      </w:r>
      <w:r w:rsidR="00AF57EC">
        <w:rPr>
          <w:rFonts w:ascii="メイリオ" w:eastAsia="メイリオ" w:hAnsi="メイリオ" w:cs="メイリオ" w:hint="eastAsia"/>
          <w:sz w:val="18"/>
          <w:szCs w:val="18"/>
          <w:lang w:eastAsia="ja-JP"/>
        </w:rPr>
        <w:t>デューデリジェンス</w:t>
      </w:r>
      <w:r>
        <w:rPr>
          <w:rFonts w:ascii="メイリオ" w:eastAsia="メイリオ" w:hAnsi="メイリオ" w:cs="メイリオ" w:hint="eastAsia"/>
          <w:sz w:val="18"/>
          <w:szCs w:val="18"/>
          <w:lang w:eastAsia="ja-JP"/>
        </w:rPr>
        <w:t>の一部としてこれらのさまざまなステップを経ることになります。</w:t>
      </w:r>
    </w:p>
    <w:p w14:paraId="6671BA89" w14:textId="2FEF9700"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外部から入ってくるすべてソースコードを特定する</w:t>
      </w:r>
    </w:p>
    <w:p w14:paraId="340E0392" w14:textId="6579D18B"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ソースコードを監査する</w:t>
      </w:r>
    </w:p>
    <w:p w14:paraId="18ABBDCD" w14:textId="1FF34A74"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監査で明らかにされたあらゆる問題を解決する</w:t>
      </w:r>
    </w:p>
    <w:p w14:paraId="0F9D1913" w14:textId="3340EDD1"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適切</w:t>
      </w:r>
      <w:r w:rsidR="00F37E36">
        <w:rPr>
          <w:rFonts w:ascii="メイリオ" w:eastAsia="メイリオ" w:hAnsi="メイリオ" w:cs="メイリオ" w:hint="eastAsia"/>
          <w:color w:val="000000"/>
          <w:sz w:val="18"/>
        </w:rPr>
        <w:t>な</w:t>
      </w:r>
      <w:r w:rsidRPr="001F23DD">
        <w:rPr>
          <w:rFonts w:ascii="メイリオ" w:eastAsia="メイリオ" w:hAnsi="メイリオ" w:cs="メイリオ" w:hint="eastAsia"/>
          <w:color w:val="000000"/>
          <w:sz w:val="18"/>
        </w:rPr>
        <w:t>レビューを実施し、</w:t>
      </w:r>
      <w:r w:rsidR="003B09E0">
        <w:rPr>
          <w:rFonts w:ascii="メイリオ" w:eastAsia="メイリオ" w:hAnsi="メイリオ" w:cs="メイリオ" w:hint="eastAsia"/>
          <w:color w:val="000000"/>
          <w:sz w:val="18"/>
        </w:rPr>
        <w:t>これを</w:t>
      </w:r>
      <w:r w:rsidRPr="001F23DD">
        <w:rPr>
          <w:rFonts w:ascii="メイリオ" w:eastAsia="メイリオ" w:hAnsi="メイリオ" w:cs="メイリオ" w:hint="eastAsia"/>
          <w:color w:val="000000"/>
          <w:sz w:val="18"/>
        </w:rPr>
        <w:t>完遂する</w:t>
      </w:r>
    </w:p>
    <w:p w14:paraId="18D798D7" w14:textId="4A7023F3" w:rsidR="00395EB2" w:rsidRPr="001F23DD" w:rsidRDefault="007F5EFA"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オープンソースの使用についての内部承認を得る</w:t>
      </w:r>
    </w:p>
    <w:p w14:paraId="220F26A8" w14:textId="7E22D0E8"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ソフトウェア目録</w:t>
      </w:r>
      <w:r w:rsidR="00F37E36">
        <w:rPr>
          <w:rFonts w:ascii="メイリオ" w:eastAsia="メイリオ" w:hAnsi="メイリオ" w:cs="メイリオ" w:hint="eastAsia"/>
          <w:color w:val="000000"/>
          <w:sz w:val="18"/>
        </w:rPr>
        <w:t>に</w:t>
      </w:r>
      <w:r w:rsidR="003B09E0">
        <w:rPr>
          <w:rFonts w:ascii="メイリオ" w:eastAsia="メイリオ" w:hAnsi="メイリオ" w:cs="メイリオ" w:hint="eastAsia"/>
          <w:color w:val="000000"/>
          <w:sz w:val="18"/>
        </w:rPr>
        <w:t>オープンソース ソフトウェア</w:t>
      </w:r>
      <w:r w:rsidRPr="001F23DD">
        <w:rPr>
          <w:rFonts w:ascii="メイリオ" w:eastAsia="メイリオ" w:hAnsi="メイリオ" w:cs="メイリオ" w:hint="eastAsia"/>
          <w:color w:val="000000"/>
          <w:sz w:val="18"/>
        </w:rPr>
        <w:t>を登録する</w:t>
      </w:r>
    </w:p>
    <w:p w14:paraId="3A4AB780" w14:textId="034A152C"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製品の関連文書にオープンソース</w:t>
      </w:r>
      <w:r w:rsidR="003B09E0">
        <w:rPr>
          <w:rFonts w:ascii="メイリオ" w:eastAsia="メイリオ" w:hAnsi="メイリオ" w:cs="メイリオ" w:hint="eastAsia"/>
          <w:color w:val="000000"/>
          <w:sz w:val="18"/>
        </w:rPr>
        <w:t xml:space="preserve"> ソフトウェア</w:t>
      </w:r>
      <w:r w:rsidRPr="001F23DD">
        <w:rPr>
          <w:rFonts w:ascii="メイリオ" w:eastAsia="メイリオ" w:hAnsi="メイリオ" w:cs="メイリオ" w:hint="eastAsia"/>
          <w:color w:val="000000"/>
          <w:sz w:val="18"/>
        </w:rPr>
        <w:t>の使用状況を反映する</w:t>
      </w:r>
    </w:p>
    <w:p w14:paraId="5F6E7361" w14:textId="28FF2110" w:rsidR="00395EB2" w:rsidRPr="001F23DD" w:rsidRDefault="001F23DD" w:rsidP="00FA421D">
      <w:pPr>
        <w:pStyle w:val="affb"/>
        <w:numPr>
          <w:ilvl w:val="0"/>
          <w:numId w:val="8"/>
        </w:numPr>
        <w:spacing w:after="0"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頒布に先立ちすべてのステップに対する検証を行う</w:t>
      </w:r>
    </w:p>
    <w:p w14:paraId="2B4D2DD3" w14:textId="5546D0F5" w:rsidR="00395EB2" w:rsidRPr="001F23DD" w:rsidRDefault="001F23DD" w:rsidP="001230B5">
      <w:pPr>
        <w:pStyle w:val="affb"/>
        <w:numPr>
          <w:ilvl w:val="0"/>
          <w:numId w:val="8"/>
        </w:numPr>
        <w:spacing w:line="240" w:lineRule="exact"/>
        <w:ind w:left="714" w:hanging="357"/>
        <w:rPr>
          <w:rFonts w:ascii="メイリオ" w:eastAsia="メイリオ" w:hAnsi="メイリオ" w:cs="メイリオ"/>
          <w:color w:val="000000"/>
        </w:rPr>
      </w:pPr>
      <w:r w:rsidRPr="001F23DD">
        <w:rPr>
          <w:rFonts w:ascii="メイリオ" w:eastAsia="メイリオ" w:hAnsi="メイリオ" w:cs="メイリオ" w:hint="eastAsia"/>
          <w:color w:val="000000"/>
          <w:sz w:val="18"/>
        </w:rPr>
        <w:t>ソースコードを頒布し、頒布に関</w:t>
      </w:r>
      <w:r w:rsidR="00274A90">
        <w:rPr>
          <w:rFonts w:ascii="メイリオ" w:eastAsia="メイリオ" w:hAnsi="メイリオ" w:cs="メイリオ" w:hint="eastAsia"/>
          <w:color w:val="000000"/>
          <w:sz w:val="18"/>
        </w:rPr>
        <w:t>する</w:t>
      </w:r>
      <w:r w:rsidRPr="001F23DD">
        <w:rPr>
          <w:rFonts w:ascii="メイリオ" w:eastAsia="メイリオ" w:hAnsi="メイリオ" w:cs="メイリオ" w:hint="eastAsia"/>
          <w:color w:val="000000"/>
          <w:sz w:val="18"/>
        </w:rPr>
        <w:t>最終検証を行う</w:t>
      </w:r>
    </w:p>
    <w:p w14:paraId="02D88E57" w14:textId="1C66159B" w:rsidR="001F23DD" w:rsidRPr="001F23DD" w:rsidRDefault="00D8670A" w:rsidP="001F23D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このプロセスからのアウトプット</w:t>
      </w:r>
      <w:r w:rsidR="001F23DD">
        <w:rPr>
          <w:rFonts w:ascii="メイリオ" w:eastAsia="メイリオ" w:hAnsi="メイリオ" w:cs="メイリオ" w:hint="eastAsia"/>
          <w:sz w:val="18"/>
          <w:szCs w:val="18"/>
          <w:lang w:eastAsia="ja-JP"/>
        </w:rPr>
        <w:t>は、公開可能なオープンソースの部品表（BoM：Bill of Materials）</w:t>
      </w:r>
      <w:r w:rsidR="003A64FD">
        <w:rPr>
          <w:rFonts w:ascii="メイリオ" w:eastAsia="メイリオ" w:hAnsi="メイリオ" w:cs="メイリオ" w:hint="eastAsia"/>
          <w:sz w:val="18"/>
          <w:szCs w:val="18"/>
          <w:lang w:eastAsia="ja-JP"/>
        </w:rPr>
        <w:t>ですが</w:t>
      </w:r>
      <w:r w:rsidR="001F23DD">
        <w:rPr>
          <w:rFonts w:ascii="メイリオ" w:eastAsia="メイリオ" w:hAnsi="メイリオ" w:cs="メイリオ" w:hint="eastAsia"/>
          <w:sz w:val="18"/>
          <w:szCs w:val="18"/>
          <w:lang w:eastAsia="ja-JP"/>
        </w:rPr>
        <w:t>、</w:t>
      </w:r>
      <w:r w:rsidR="003A64FD">
        <w:rPr>
          <w:rFonts w:ascii="メイリオ" w:eastAsia="メイリオ" w:hAnsi="メイリオ" w:cs="メイリオ" w:hint="eastAsia"/>
          <w:sz w:val="18"/>
          <w:szCs w:val="18"/>
          <w:lang w:eastAsia="ja-JP"/>
        </w:rPr>
        <w:t>それに</w:t>
      </w:r>
      <w:r w:rsidR="001F23DD">
        <w:rPr>
          <w:rFonts w:ascii="メイリオ" w:eastAsia="メイリオ" w:hAnsi="メイリオ" w:cs="メイリオ" w:hint="eastAsia"/>
          <w:sz w:val="18"/>
          <w:szCs w:val="18"/>
          <w:lang w:eastAsia="ja-JP"/>
        </w:rPr>
        <w:t>書面による申し入れ（Written offer）、著作権、ライセンス、帰属表示</w:t>
      </w:r>
      <w:r w:rsidR="003A64FD">
        <w:rPr>
          <w:rFonts w:ascii="メイリオ" w:eastAsia="メイリオ" w:hAnsi="メイリオ" w:cs="メイリオ" w:hint="eastAsia"/>
          <w:sz w:val="18"/>
          <w:szCs w:val="18"/>
          <w:lang w:eastAsia="ja-JP"/>
        </w:rPr>
        <w:t>の告知文</w:t>
      </w:r>
      <w:r w:rsidR="001F23DD">
        <w:rPr>
          <w:rFonts w:ascii="メイリオ" w:eastAsia="メイリオ" w:hAnsi="メイリオ" w:cs="メイリオ" w:hint="eastAsia"/>
          <w:sz w:val="18"/>
          <w:szCs w:val="18"/>
          <w:lang w:eastAsia="ja-JP"/>
        </w:rPr>
        <w:t>など</w:t>
      </w:r>
      <w:r w:rsidR="008B2010">
        <w:rPr>
          <w:rFonts w:ascii="メイリオ" w:eastAsia="メイリオ" w:hAnsi="メイリオ" w:cs="メイリオ" w:hint="eastAsia"/>
          <w:sz w:val="18"/>
          <w:szCs w:val="18"/>
          <w:lang w:eastAsia="ja-JP"/>
        </w:rPr>
        <w:t>、</w:t>
      </w:r>
      <w:r w:rsidR="003B09E0">
        <w:rPr>
          <w:rFonts w:ascii="メイリオ" w:eastAsia="メイリオ" w:hAnsi="メイリオ" w:cs="メイリオ" w:hint="eastAsia"/>
          <w:sz w:val="18"/>
          <w:szCs w:val="18"/>
          <w:lang w:eastAsia="ja-JP"/>
        </w:rPr>
        <w:t>部品表</w:t>
      </w:r>
      <w:r w:rsidR="001F23DD">
        <w:rPr>
          <w:rFonts w:ascii="メイリオ" w:eastAsia="メイリオ" w:hAnsi="メイリオ" w:cs="メイリオ" w:hint="eastAsia"/>
          <w:sz w:val="18"/>
          <w:szCs w:val="18"/>
          <w:lang w:eastAsia="ja-JP"/>
        </w:rPr>
        <w:t>にあるコンポーネント</w:t>
      </w:r>
      <w:r w:rsidR="00106C52">
        <w:rPr>
          <w:rFonts w:ascii="メイリオ" w:eastAsia="メイリオ" w:hAnsi="メイリオ" w:cs="メイリオ" w:hint="eastAsia"/>
          <w:sz w:val="18"/>
          <w:szCs w:val="18"/>
          <w:lang w:eastAsia="ja-JP"/>
        </w:rPr>
        <w:t>の法的</w:t>
      </w:r>
      <w:r w:rsidR="001F23DD">
        <w:rPr>
          <w:rFonts w:ascii="メイリオ" w:eastAsia="メイリオ" w:hAnsi="メイリオ" w:cs="メイリオ" w:hint="eastAsia"/>
          <w:sz w:val="18"/>
          <w:szCs w:val="18"/>
          <w:lang w:eastAsia="ja-JP"/>
        </w:rPr>
        <w:t>義務</w:t>
      </w:r>
      <w:r w:rsidR="00106C52">
        <w:rPr>
          <w:rFonts w:ascii="メイリオ" w:eastAsia="メイリオ" w:hAnsi="メイリオ" w:cs="メイリオ" w:hint="eastAsia"/>
          <w:sz w:val="18"/>
          <w:szCs w:val="18"/>
          <w:lang w:eastAsia="ja-JP"/>
        </w:rPr>
        <w:t>を履行していることを示すもの</w:t>
      </w:r>
      <w:r w:rsidR="003A64FD">
        <w:rPr>
          <w:rFonts w:ascii="メイリオ" w:eastAsia="メイリオ" w:hAnsi="メイリオ" w:cs="メイリオ" w:hint="eastAsia"/>
          <w:sz w:val="18"/>
          <w:szCs w:val="18"/>
          <w:lang w:eastAsia="ja-JP"/>
        </w:rPr>
        <w:t>を伴い</w:t>
      </w:r>
      <w:r w:rsidR="00106C52">
        <w:rPr>
          <w:rFonts w:ascii="メイリオ" w:eastAsia="メイリオ" w:hAnsi="メイリオ" w:cs="メイリオ" w:hint="eastAsia"/>
          <w:sz w:val="18"/>
          <w:szCs w:val="18"/>
          <w:lang w:eastAsia="ja-JP"/>
        </w:rPr>
        <w:t>ます。オープンソース コンプライアンス プロセスの詳細については、The Linux Foundationから公開されているフリーの電子書籍「</w:t>
      </w:r>
      <w:r w:rsidR="0052484B">
        <w:fldChar w:fldCharType="begin"/>
      </w:r>
      <w:r w:rsidR="0052484B">
        <w:rPr>
          <w:lang w:eastAsia="ja-JP"/>
        </w:rPr>
        <w:instrText xml:space="preserve"> HYPERLINK "https://www.linux.com/publications/open-source-compliance-enterprise" </w:instrText>
      </w:r>
      <w:r w:rsidR="0052484B">
        <w:fldChar w:fldCharType="separate"/>
      </w:r>
      <w:r w:rsidR="00106C52" w:rsidRPr="00106C52">
        <w:rPr>
          <w:rStyle w:val="affd"/>
          <w:rFonts w:ascii="メイリオ" w:eastAsia="メイリオ" w:hAnsi="メイリオ" w:cs="メイリオ" w:hint="eastAsia"/>
          <w:sz w:val="18"/>
          <w:szCs w:val="18"/>
          <w:lang w:eastAsia="ja-JP"/>
        </w:rPr>
        <w:t>Open Source Compliance in the Enterprise</w:t>
      </w:r>
      <w:r w:rsidR="0052484B">
        <w:rPr>
          <w:rStyle w:val="affd"/>
          <w:rFonts w:ascii="メイリオ" w:eastAsia="メイリオ" w:hAnsi="メイリオ" w:cs="メイリオ"/>
          <w:sz w:val="18"/>
          <w:szCs w:val="18"/>
          <w:lang w:eastAsia="ja-JP"/>
        </w:rPr>
        <w:fldChar w:fldCharType="end"/>
      </w:r>
      <w:r w:rsidR="00106C52">
        <w:rPr>
          <w:rFonts w:ascii="メイリオ" w:eastAsia="メイリオ" w:hAnsi="メイリオ" w:cs="メイリオ" w:hint="eastAsia"/>
          <w:sz w:val="18"/>
          <w:szCs w:val="18"/>
          <w:lang w:eastAsia="ja-JP"/>
        </w:rPr>
        <w:t>」を参考にしてみてください。</w:t>
      </w:r>
    </w:p>
    <w:p w14:paraId="2686728D" w14:textId="215DC09E" w:rsidR="00382132" w:rsidRPr="00B567B1" w:rsidRDefault="00D101D2" w:rsidP="00B567B1">
      <w:pPr>
        <w:pStyle w:val="HeadingIbrahim3"/>
        <w:rPr>
          <w:lang w:eastAsia="ja-JP"/>
        </w:rPr>
      </w:pPr>
      <w:r w:rsidRPr="00B567B1">
        <w:rPr>
          <w:lang w:eastAsia="ja-JP"/>
        </w:rPr>
        <w:t>9</w:t>
      </w:r>
      <w:r w:rsidR="00907CF2" w:rsidRPr="00B567B1">
        <w:rPr>
          <w:lang w:eastAsia="ja-JP"/>
        </w:rPr>
        <w:t xml:space="preserve">.1.2 </w:t>
      </w:r>
      <w:r w:rsidR="001230B5">
        <w:rPr>
          <w:rFonts w:ascii="メイリオ" w:eastAsia="メイリオ" w:hAnsi="メイリオ" w:cs="メイリオ" w:hint="eastAsia"/>
          <w:lang w:eastAsia="ja-JP"/>
        </w:rPr>
        <w:t>スタッフ</w:t>
      </w:r>
    </w:p>
    <w:p w14:paraId="779D2248" w14:textId="6B2AE489" w:rsidR="00D120C2" w:rsidRPr="00E653F0" w:rsidRDefault="00D120C2" w:rsidP="00D120C2">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大企業にお</w:t>
      </w:r>
      <w:r w:rsidR="00A0559A">
        <w:rPr>
          <w:rFonts w:ascii="メイリオ" w:eastAsia="メイリオ" w:hAnsi="メイリオ" w:cs="メイリオ" w:hint="eastAsia"/>
          <w:sz w:val="18"/>
          <w:szCs w:val="18"/>
          <w:lang w:eastAsia="ja-JP"/>
        </w:rPr>
        <w:t>けるオープンソース コンプライアンスチームは</w:t>
      </w:r>
      <w:r>
        <w:rPr>
          <w:rFonts w:ascii="メイリオ" w:eastAsia="メイリオ" w:hAnsi="メイリオ" w:cs="メイリオ" w:hint="eastAsia"/>
          <w:sz w:val="18"/>
          <w:szCs w:val="18"/>
          <w:lang w:eastAsia="ja-JP"/>
        </w:rPr>
        <w:t>、オープンソース コンプライアンス</w:t>
      </w:r>
      <w:r w:rsidR="00A0559A">
        <w:rPr>
          <w:rFonts w:ascii="メイリオ" w:eastAsia="メイリオ" w:hAnsi="メイリオ" w:cs="メイリオ" w:hint="eastAsia"/>
          <w:sz w:val="18"/>
          <w:szCs w:val="18"/>
          <w:lang w:eastAsia="ja-JP"/>
        </w:rPr>
        <w:t>を確実にするという目標をもつ、さまざまな個人で構成される分野横断的なグループとなります。</w:t>
      </w:r>
      <w:r w:rsidR="00C248FF">
        <w:rPr>
          <w:rFonts w:ascii="メイリオ" w:eastAsia="メイリオ" w:hAnsi="メイリオ" w:cs="メイリオ" w:hint="eastAsia"/>
          <w:sz w:val="18"/>
          <w:szCs w:val="18"/>
          <w:lang w:eastAsia="ja-JP"/>
        </w:rPr>
        <w:t>中核となる</w:t>
      </w:r>
      <w:r w:rsidR="00E653F0">
        <w:rPr>
          <w:rFonts w:ascii="メイリオ" w:eastAsia="メイリオ" w:hAnsi="メイリオ" w:cs="メイリオ" w:hint="eastAsia"/>
          <w:sz w:val="18"/>
          <w:szCs w:val="18"/>
          <w:lang w:eastAsia="ja-JP"/>
        </w:rPr>
        <w:t>チーム</w:t>
      </w:r>
      <w:r w:rsidR="00C248FF">
        <w:rPr>
          <w:rFonts w:ascii="メイリオ" w:eastAsia="メイリオ" w:hAnsi="メイリオ" w:cs="メイリオ" w:hint="eastAsia"/>
          <w:sz w:val="18"/>
          <w:szCs w:val="18"/>
          <w:lang w:eastAsia="ja-JP"/>
        </w:rPr>
        <w:t>（Core team）</w:t>
      </w:r>
      <w:r w:rsidR="00E653F0">
        <w:rPr>
          <w:rFonts w:ascii="メイリオ" w:eastAsia="メイリオ" w:hAnsi="メイリオ" w:cs="メイリオ" w:hint="eastAsia"/>
          <w:sz w:val="18"/>
          <w:szCs w:val="18"/>
          <w:lang w:eastAsia="ja-JP"/>
        </w:rPr>
        <w:t>はしばしば「オープンソース レビューボード（Open Source Review Board: OSRB）」と呼ばれ、エンジニアリングや製品チームからの代表者</w:t>
      </w:r>
      <w:r w:rsidR="00274A90">
        <w:rPr>
          <w:rFonts w:ascii="メイリオ" w:eastAsia="メイリオ" w:hAnsi="メイリオ" w:cs="メイリオ" w:hint="eastAsia"/>
          <w:sz w:val="18"/>
          <w:szCs w:val="18"/>
          <w:lang w:eastAsia="ja-JP"/>
        </w:rPr>
        <w:t>、</w:t>
      </w:r>
      <w:r w:rsidR="00E653F0">
        <w:rPr>
          <w:rFonts w:ascii="メイリオ" w:eastAsia="メイリオ" w:hAnsi="メイリオ" w:cs="メイリオ" w:hint="eastAsia"/>
          <w:sz w:val="18"/>
          <w:szCs w:val="18"/>
          <w:lang w:eastAsia="ja-JP"/>
        </w:rPr>
        <w:t>一人以上の</w:t>
      </w:r>
      <w:r w:rsidR="009E1FA9">
        <w:rPr>
          <w:rFonts w:ascii="メイリオ" w:eastAsia="メイリオ" w:hAnsi="メイリオ" w:cs="メイリオ" w:hint="eastAsia"/>
          <w:sz w:val="18"/>
          <w:szCs w:val="18"/>
          <w:lang w:eastAsia="ja-JP"/>
        </w:rPr>
        <w:t>法務専門家</w:t>
      </w:r>
      <w:r w:rsidR="003A64FD">
        <w:rPr>
          <w:rFonts w:ascii="メイリオ" w:eastAsia="メイリオ" w:hAnsi="メイリオ" w:cs="メイリオ" w:hint="eastAsia"/>
          <w:sz w:val="18"/>
          <w:szCs w:val="18"/>
          <w:lang w:eastAsia="ja-JP"/>
        </w:rPr>
        <w:t>、および</w:t>
      </w:r>
      <w:r w:rsidR="00E653F0">
        <w:rPr>
          <w:rFonts w:ascii="メイリオ" w:eastAsia="メイリオ" w:hAnsi="メイリオ" w:cs="メイリオ" w:hint="eastAsia"/>
          <w:sz w:val="18"/>
          <w:szCs w:val="18"/>
          <w:lang w:eastAsia="ja-JP"/>
        </w:rPr>
        <w:t>コンプライアンス オフィサーで構成されます。また</w:t>
      </w:r>
      <w:r w:rsidR="00C248FF">
        <w:rPr>
          <w:rFonts w:ascii="メイリオ" w:eastAsia="メイリオ" w:hAnsi="メイリオ" w:cs="メイリオ" w:hint="eastAsia"/>
          <w:sz w:val="18"/>
          <w:szCs w:val="18"/>
          <w:lang w:eastAsia="ja-JP"/>
        </w:rPr>
        <w:t>、ドキュメント、サプライチェーン、経営企画、情報システム、</w:t>
      </w:r>
      <w:r w:rsidR="003A64FD">
        <w:rPr>
          <w:rFonts w:ascii="メイリオ" w:eastAsia="メイリオ" w:hAnsi="メイリオ" w:cs="メイリオ" w:hint="eastAsia"/>
          <w:sz w:val="18"/>
          <w:szCs w:val="18"/>
          <w:lang w:eastAsia="ja-JP"/>
        </w:rPr>
        <w:t>ローカ</w:t>
      </w:r>
      <w:r w:rsidR="009E1FA9">
        <w:rPr>
          <w:rFonts w:ascii="メイリオ" w:eastAsia="メイリオ" w:hAnsi="メイリオ" w:cs="メイリオ" w:hint="eastAsia"/>
          <w:sz w:val="18"/>
          <w:szCs w:val="18"/>
          <w:lang w:eastAsia="ja-JP"/>
        </w:rPr>
        <w:t>ライ</w:t>
      </w:r>
      <w:r w:rsidR="003A64FD">
        <w:rPr>
          <w:rFonts w:ascii="メイリオ" w:eastAsia="メイリオ" w:hAnsi="メイリオ" w:cs="メイリオ" w:hint="eastAsia"/>
          <w:sz w:val="18"/>
          <w:szCs w:val="18"/>
          <w:lang w:eastAsia="ja-JP"/>
        </w:rPr>
        <w:t>ゼーションなど、</w:t>
      </w:r>
      <w:r w:rsidR="00C248FF">
        <w:rPr>
          <w:rFonts w:ascii="メイリオ" w:eastAsia="メイリオ" w:hAnsi="メイリオ" w:cs="メイリオ" w:hint="eastAsia"/>
          <w:sz w:val="18"/>
          <w:szCs w:val="18"/>
          <w:lang w:eastAsia="ja-JP"/>
        </w:rPr>
        <w:t>コンプライアンスの取り組みに</w:t>
      </w:r>
      <w:r w:rsidR="009E1FA9">
        <w:rPr>
          <w:rFonts w:ascii="メイリオ" w:eastAsia="メイリオ" w:hAnsi="メイリオ" w:cs="メイリオ" w:hint="eastAsia"/>
          <w:sz w:val="18"/>
          <w:szCs w:val="18"/>
          <w:lang w:eastAsia="ja-JP"/>
        </w:rPr>
        <w:t>継続的な</w:t>
      </w:r>
      <w:r w:rsidR="00C248FF">
        <w:rPr>
          <w:rFonts w:ascii="メイリオ" w:eastAsia="メイリオ" w:hAnsi="メイリオ" w:cs="メイリオ" w:hint="eastAsia"/>
          <w:sz w:val="18"/>
          <w:szCs w:val="18"/>
          <w:lang w:eastAsia="ja-JP"/>
        </w:rPr>
        <w:t>貢献</w:t>
      </w:r>
      <w:r w:rsidR="009E1FA9">
        <w:rPr>
          <w:rFonts w:ascii="メイリオ" w:eastAsia="メイリオ" w:hAnsi="メイリオ" w:cs="メイリオ" w:hint="eastAsia"/>
          <w:sz w:val="18"/>
          <w:szCs w:val="18"/>
          <w:lang w:eastAsia="ja-JP"/>
        </w:rPr>
        <w:t>を</w:t>
      </w:r>
      <w:r w:rsidR="00C248FF">
        <w:rPr>
          <w:rFonts w:ascii="メイリオ" w:eastAsia="メイリオ" w:hAnsi="メイリオ" w:cs="メイリオ" w:hint="eastAsia"/>
          <w:sz w:val="18"/>
          <w:szCs w:val="18"/>
          <w:lang w:eastAsia="ja-JP"/>
        </w:rPr>
        <w:t>する</w:t>
      </w:r>
      <w:r w:rsidR="009E1FA9">
        <w:rPr>
          <w:rFonts w:ascii="メイリオ" w:eastAsia="メイリオ" w:hAnsi="メイリオ" w:cs="メイリオ" w:hint="eastAsia"/>
          <w:sz w:val="18"/>
          <w:szCs w:val="18"/>
          <w:lang w:eastAsia="ja-JP"/>
        </w:rPr>
        <w:t>、</w:t>
      </w:r>
      <w:r w:rsidR="00C248FF">
        <w:rPr>
          <w:rFonts w:ascii="メイリオ" w:eastAsia="メイリオ" w:hAnsi="メイリオ" w:cs="メイリオ" w:hint="eastAsia"/>
          <w:sz w:val="18"/>
          <w:szCs w:val="18"/>
          <w:lang w:eastAsia="ja-JP"/>
        </w:rPr>
        <w:t>複数の部門に亘るさまざまな個人によって拡張チーム（Extended team）が形成されます。</w:t>
      </w:r>
      <w:r w:rsidR="003D3D35">
        <w:rPr>
          <w:rFonts w:ascii="メイリオ" w:eastAsia="メイリオ" w:hAnsi="メイリオ" w:cs="メイリオ" w:hint="eastAsia"/>
          <w:sz w:val="18"/>
          <w:szCs w:val="18"/>
          <w:lang w:eastAsia="ja-JP"/>
        </w:rPr>
        <w:t>しかし</w:t>
      </w:r>
      <w:r w:rsidR="00C248FF">
        <w:rPr>
          <w:rFonts w:ascii="メイリオ" w:eastAsia="メイリオ" w:hAnsi="メイリオ" w:cs="メイリオ" w:hint="eastAsia"/>
          <w:sz w:val="18"/>
          <w:szCs w:val="18"/>
          <w:lang w:eastAsia="ja-JP"/>
        </w:rPr>
        <w:t>、小規模企業やスタートアップにおいては</w:t>
      </w:r>
      <w:r w:rsidR="00EE7999">
        <w:rPr>
          <w:rFonts w:ascii="メイリオ" w:eastAsia="メイリオ" w:hAnsi="メイリオ" w:cs="メイリオ" w:hint="eastAsia"/>
          <w:sz w:val="18"/>
          <w:szCs w:val="18"/>
          <w:lang w:eastAsia="ja-JP"/>
        </w:rPr>
        <w:t>、一人のエンジニアリング マネージャと</w:t>
      </w:r>
      <w:r w:rsidR="009E1FA9">
        <w:rPr>
          <w:rFonts w:ascii="メイリオ" w:eastAsia="メイリオ" w:hAnsi="メイリオ" w:cs="メイリオ" w:hint="eastAsia"/>
          <w:sz w:val="18"/>
          <w:szCs w:val="18"/>
          <w:lang w:eastAsia="ja-JP"/>
        </w:rPr>
        <w:t>一人の法務専門家</w:t>
      </w:r>
      <w:r w:rsidR="008B2010">
        <w:rPr>
          <w:rFonts w:ascii="メイリオ" w:eastAsia="メイリオ" w:hAnsi="メイリオ" w:cs="メイリオ" w:hint="eastAsia"/>
          <w:sz w:val="18"/>
          <w:szCs w:val="18"/>
          <w:lang w:eastAsia="ja-JP"/>
        </w:rPr>
        <w:t>というシンプルな構成もありえるでしょう。どういった</w:t>
      </w:r>
      <w:r w:rsidR="00EE7999">
        <w:rPr>
          <w:rFonts w:ascii="メイリオ" w:eastAsia="メイリオ" w:hAnsi="メイリオ" w:cs="メイリオ" w:hint="eastAsia"/>
          <w:sz w:val="18"/>
          <w:szCs w:val="18"/>
          <w:lang w:eastAsia="ja-JP"/>
        </w:rPr>
        <w:t>構成になるかは</w:t>
      </w:r>
      <w:r w:rsidR="003D3D35">
        <w:rPr>
          <w:rFonts w:ascii="メイリオ" w:eastAsia="メイリオ" w:hAnsi="メイリオ" w:cs="メイリオ" w:hint="eastAsia"/>
          <w:sz w:val="18"/>
          <w:szCs w:val="18"/>
          <w:lang w:eastAsia="ja-JP"/>
        </w:rPr>
        <w:t>それぞれ</w:t>
      </w:r>
      <w:r w:rsidR="00EE7999">
        <w:rPr>
          <w:rFonts w:ascii="メイリオ" w:eastAsia="メイリオ" w:hAnsi="メイリオ" w:cs="メイリオ" w:hint="eastAsia"/>
          <w:sz w:val="18"/>
          <w:szCs w:val="18"/>
          <w:lang w:eastAsia="ja-JP"/>
        </w:rPr>
        <w:t>の会社で違って</w:t>
      </w:r>
      <w:r w:rsidR="009E5DFC">
        <w:rPr>
          <w:rFonts w:ascii="メイリオ" w:eastAsia="メイリオ" w:hAnsi="メイリオ" w:cs="メイリオ" w:hint="eastAsia"/>
          <w:sz w:val="18"/>
          <w:szCs w:val="18"/>
          <w:lang w:eastAsia="ja-JP"/>
        </w:rPr>
        <w:t>きます。</w:t>
      </w:r>
    </w:p>
    <w:p w14:paraId="74B6F6F2" w14:textId="60FBA363" w:rsidR="00597D3F" w:rsidRPr="002C4D0C" w:rsidRDefault="00D101D2" w:rsidP="00B567B1">
      <w:pPr>
        <w:pStyle w:val="HeadingIbrahim3"/>
        <w:rPr>
          <w:lang w:eastAsia="ja-JP"/>
        </w:rPr>
      </w:pPr>
      <w:r w:rsidRPr="002C4D0C">
        <w:rPr>
          <w:lang w:eastAsia="ja-JP"/>
        </w:rPr>
        <w:lastRenderedPageBreak/>
        <w:t>9</w:t>
      </w:r>
      <w:r w:rsidR="00907CF2" w:rsidRPr="002C4D0C">
        <w:rPr>
          <w:lang w:eastAsia="ja-JP"/>
        </w:rPr>
        <w:t xml:space="preserve">.1.3 </w:t>
      </w:r>
      <w:r w:rsidR="001230B5">
        <w:rPr>
          <w:rFonts w:ascii="メイリオ" w:eastAsia="メイリオ" w:hAnsi="メイリオ" w:cs="メイリオ" w:hint="eastAsia"/>
          <w:lang w:eastAsia="ja-JP"/>
        </w:rPr>
        <w:t>トレーニング</w:t>
      </w:r>
    </w:p>
    <w:p w14:paraId="6859B567" w14:textId="03983C6E" w:rsidR="009E5DFC" w:rsidRPr="009E5DFC" w:rsidRDefault="009E5DFC" w:rsidP="009E5DF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教育は、コンプライアンス プログラムで本質的に重要な構成要素となります。教育によって従業員に対しオープンソース ソフトウェアの使用を統制しているポリシーについてきちんとした理解をもつことを</w:t>
      </w:r>
      <w:r w:rsidR="003D3D35">
        <w:rPr>
          <w:rFonts w:ascii="メイリオ" w:eastAsia="メイリオ" w:hAnsi="メイリオ" w:cs="メイリオ" w:hint="eastAsia"/>
          <w:sz w:val="18"/>
          <w:szCs w:val="18"/>
          <w:lang w:eastAsia="ja-JP"/>
        </w:rPr>
        <w:t>確実にする</w:t>
      </w:r>
      <w:r>
        <w:rPr>
          <w:rFonts w:ascii="メイリオ" w:eastAsia="メイリオ" w:hAnsi="メイリオ" w:cs="メイリオ" w:hint="eastAsia"/>
          <w:sz w:val="18"/>
          <w:szCs w:val="18"/>
          <w:lang w:eastAsia="ja-JP"/>
        </w:rPr>
        <w:t>ことができます。オープンソースとコンプライアンスのトレーニングを提供すること</w:t>
      </w:r>
      <w:r w:rsidR="00A477E0">
        <w:rPr>
          <w:rFonts w:ascii="メイリオ" w:eastAsia="メイリオ" w:hAnsi="メイリオ" w:cs="メイリオ" w:hint="eastAsia"/>
          <w:sz w:val="18"/>
          <w:szCs w:val="18"/>
          <w:lang w:eastAsia="ja-JP"/>
        </w:rPr>
        <w:t>のゴールは</w:t>
      </w:r>
      <w:r>
        <w:rPr>
          <w:rFonts w:ascii="メイリオ" w:eastAsia="メイリオ" w:hAnsi="メイリオ" w:cs="メイリオ" w:hint="eastAsia"/>
          <w:sz w:val="18"/>
          <w:szCs w:val="18"/>
          <w:lang w:eastAsia="ja-JP"/>
        </w:rPr>
        <w:t>、オープンソース</w:t>
      </w:r>
      <w:r w:rsidR="008B2010">
        <w:rPr>
          <w:rFonts w:ascii="メイリオ" w:eastAsia="メイリオ" w:hAnsi="メイリオ" w:cs="メイリオ" w:hint="eastAsia"/>
          <w:sz w:val="18"/>
          <w:szCs w:val="18"/>
          <w:lang w:eastAsia="ja-JP"/>
        </w:rPr>
        <w:t>に関する</w:t>
      </w:r>
      <w:r>
        <w:rPr>
          <w:rFonts w:ascii="メイリオ" w:eastAsia="メイリオ" w:hAnsi="メイリオ" w:cs="メイリオ" w:hint="eastAsia"/>
          <w:sz w:val="18"/>
          <w:szCs w:val="18"/>
          <w:lang w:eastAsia="ja-JP"/>
        </w:rPr>
        <w:t>ポリシーと戦略への理解を底上げし、オープンソースのライセンスについての事実と課題について共通した理解を構築する</w:t>
      </w:r>
      <w:r w:rsidR="00A477E0">
        <w:rPr>
          <w:rFonts w:ascii="メイリオ" w:eastAsia="メイリオ" w:hAnsi="メイリオ" w:cs="メイリオ" w:hint="eastAsia"/>
          <w:sz w:val="18"/>
          <w:szCs w:val="18"/>
          <w:lang w:eastAsia="ja-JP"/>
        </w:rPr>
        <w:t>ことにあるのです。また</w:t>
      </w:r>
      <w:r w:rsidR="003D3D35">
        <w:rPr>
          <w:rFonts w:ascii="メイリオ" w:eastAsia="メイリオ" w:hAnsi="メイリオ" w:cs="メイリオ" w:hint="eastAsia"/>
          <w:sz w:val="18"/>
          <w:szCs w:val="18"/>
          <w:lang w:eastAsia="ja-JP"/>
        </w:rPr>
        <w:t>、トレーニングは製品</w:t>
      </w:r>
      <w:r w:rsidR="00A477E0">
        <w:rPr>
          <w:rFonts w:ascii="メイリオ" w:eastAsia="メイリオ" w:hAnsi="メイリオ" w:cs="メイリオ" w:hint="eastAsia"/>
          <w:sz w:val="18"/>
          <w:szCs w:val="18"/>
          <w:lang w:eastAsia="ja-JP"/>
        </w:rPr>
        <w:t>やソフトウェア</w:t>
      </w:r>
      <w:r w:rsidR="003D3D35">
        <w:rPr>
          <w:rFonts w:ascii="メイリオ" w:eastAsia="メイリオ" w:hAnsi="メイリオ" w:cs="メイリオ" w:hint="eastAsia"/>
          <w:sz w:val="18"/>
          <w:szCs w:val="18"/>
          <w:lang w:eastAsia="ja-JP"/>
        </w:rPr>
        <w:t xml:space="preserve"> </w:t>
      </w:r>
      <w:r w:rsidR="00A477E0">
        <w:rPr>
          <w:rFonts w:ascii="メイリオ" w:eastAsia="メイリオ" w:hAnsi="メイリオ" w:cs="メイリオ" w:hint="eastAsia"/>
          <w:sz w:val="18"/>
          <w:szCs w:val="18"/>
          <w:lang w:eastAsia="ja-JP"/>
        </w:rPr>
        <w:t>ポートフォリオにオープンソース ソフトウェアを</w:t>
      </w:r>
      <w:r w:rsidR="003D3D35">
        <w:rPr>
          <w:rFonts w:ascii="メイリオ" w:eastAsia="メイリオ" w:hAnsi="メイリオ" w:cs="メイリオ" w:hint="eastAsia"/>
          <w:sz w:val="18"/>
          <w:szCs w:val="18"/>
          <w:lang w:eastAsia="ja-JP"/>
        </w:rPr>
        <w:t>取り込む</w:t>
      </w:r>
      <w:r w:rsidR="00A477E0">
        <w:rPr>
          <w:rFonts w:ascii="メイリオ" w:eastAsia="メイリオ" w:hAnsi="メイリオ" w:cs="メイリオ" w:hint="eastAsia"/>
          <w:sz w:val="18"/>
          <w:szCs w:val="18"/>
          <w:lang w:eastAsia="ja-JP"/>
        </w:rPr>
        <w:t>ことのビジネス上、</w:t>
      </w:r>
      <w:r w:rsidR="003D3D35">
        <w:rPr>
          <w:rFonts w:ascii="メイリオ" w:eastAsia="メイリオ" w:hAnsi="メイリオ" w:cs="メイリオ" w:hint="eastAsia"/>
          <w:sz w:val="18"/>
          <w:szCs w:val="18"/>
          <w:lang w:eastAsia="ja-JP"/>
        </w:rPr>
        <w:t>法務</w:t>
      </w:r>
      <w:r w:rsidR="00A477E0">
        <w:rPr>
          <w:rFonts w:ascii="メイリオ" w:eastAsia="メイリオ" w:hAnsi="メイリオ" w:cs="メイリオ" w:hint="eastAsia"/>
          <w:sz w:val="18"/>
          <w:szCs w:val="18"/>
          <w:lang w:eastAsia="ja-JP"/>
        </w:rPr>
        <w:t>上のリスクについても</w:t>
      </w:r>
      <w:r w:rsidR="003D3D35">
        <w:rPr>
          <w:rFonts w:ascii="メイリオ" w:eastAsia="メイリオ" w:hAnsi="メイリオ" w:cs="メイリオ" w:hint="eastAsia"/>
          <w:sz w:val="18"/>
          <w:szCs w:val="18"/>
          <w:lang w:eastAsia="ja-JP"/>
        </w:rPr>
        <w:t>カバーす</w:t>
      </w:r>
      <w:r w:rsidR="00A477E0">
        <w:rPr>
          <w:rFonts w:ascii="メイリオ" w:eastAsia="メイリオ" w:hAnsi="メイリオ" w:cs="メイリオ" w:hint="eastAsia"/>
          <w:sz w:val="18"/>
          <w:szCs w:val="18"/>
          <w:lang w:eastAsia="ja-JP"/>
        </w:rPr>
        <w:t>べきでしょう。</w:t>
      </w:r>
    </w:p>
    <w:p w14:paraId="617F8193" w14:textId="30B7F7E4" w:rsidR="00597D3F" w:rsidRPr="002C4D0C" w:rsidRDefault="00D101D2" w:rsidP="00B567B1">
      <w:pPr>
        <w:pStyle w:val="HeadingIbrahim3"/>
        <w:rPr>
          <w:lang w:eastAsia="ja-JP"/>
        </w:rPr>
      </w:pPr>
      <w:r w:rsidRPr="002C4D0C">
        <w:rPr>
          <w:lang w:eastAsia="ja-JP"/>
        </w:rPr>
        <w:t>9</w:t>
      </w:r>
      <w:r w:rsidR="00907CF2" w:rsidRPr="002C4D0C">
        <w:rPr>
          <w:lang w:eastAsia="ja-JP"/>
        </w:rPr>
        <w:t xml:space="preserve">.1.4 </w:t>
      </w:r>
      <w:r w:rsidR="006F0FDB" w:rsidRPr="00DB5B0F">
        <w:rPr>
          <w:rFonts w:ascii="メイリオ" w:eastAsia="メイリオ" w:hAnsi="メイリオ" w:cs="メイリオ" w:hint="eastAsia"/>
          <w:lang w:eastAsia="ja-JP"/>
        </w:rPr>
        <w:t>ツールの活用</w:t>
      </w:r>
    </w:p>
    <w:p w14:paraId="693D38C5" w14:textId="4414AE67"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 チームは、ソースコードの監査の自動化、オープンソース コードの発見、そのライセンスの特定のためにツールを頻繁に用います。これらのツールとしては、コンプライアンス プロジェクト管理のためのもの、ソフトウェア</w:t>
      </w:r>
      <w:r w:rsidR="003D3D35">
        <w:rPr>
          <w:rFonts w:ascii="メイリオ" w:eastAsia="メイリオ" w:hAnsi="メイリオ" w:cs="メイリオ" w:hint="eastAsia"/>
          <w:sz w:val="18"/>
          <w:szCs w:val="18"/>
          <w:lang w:eastAsia="ja-JP"/>
        </w:rPr>
        <w:t>目録</w:t>
      </w:r>
      <w:r>
        <w:rPr>
          <w:rFonts w:ascii="メイリオ" w:eastAsia="メイリオ" w:hAnsi="メイリオ" w:cs="メイリオ" w:hint="eastAsia"/>
          <w:sz w:val="18"/>
          <w:szCs w:val="18"/>
          <w:lang w:eastAsia="ja-JP"/>
        </w:rPr>
        <w:t>のためのものやソースコードやライセンスを特定するためものなどが挙げられます。</w:t>
      </w:r>
    </w:p>
    <w:p w14:paraId="12C61F18" w14:textId="1CADA106" w:rsidR="00597D3F" w:rsidRPr="002C4D0C" w:rsidRDefault="00D101D2" w:rsidP="00284F11">
      <w:pPr>
        <w:pStyle w:val="HeadingIbrahim2"/>
        <w:rPr>
          <w:lang w:eastAsia="ja-JP"/>
        </w:rPr>
      </w:pPr>
      <w:bookmarkStart w:id="313" w:name="_Toc492046627"/>
      <w:r w:rsidRPr="002C4D0C">
        <w:rPr>
          <w:lang w:eastAsia="ja-JP"/>
        </w:rPr>
        <w:t>9</w:t>
      </w:r>
      <w:r w:rsidR="00444017" w:rsidRPr="002C4D0C">
        <w:rPr>
          <w:lang w:eastAsia="ja-JP"/>
        </w:rPr>
        <w:t xml:space="preserve">.2 </w:t>
      </w:r>
      <w:r w:rsidR="00EA08A6" w:rsidRPr="00DB5B0F">
        <w:rPr>
          <w:rFonts w:ascii="メイリオ" w:eastAsia="メイリオ" w:hAnsi="メイリオ" w:cs="メイリオ" w:hint="eastAsia"/>
          <w:lang w:eastAsia="ja-JP"/>
        </w:rPr>
        <w:t>「</w:t>
      </w:r>
      <w:r w:rsidR="00F848AB" w:rsidRPr="00DB5B0F">
        <w:rPr>
          <w:rFonts w:ascii="メイリオ" w:eastAsia="メイリオ" w:hAnsi="メイリオ" w:cs="メイリオ" w:hint="eastAsia"/>
          <w:lang w:eastAsia="ja-JP"/>
        </w:rPr>
        <w:t>コンプライ</w:t>
      </w:r>
      <w:r w:rsidR="00855B91" w:rsidRPr="00DB5B0F">
        <w:rPr>
          <w:rFonts w:ascii="メイリオ" w:eastAsia="メイリオ" w:hAnsi="メイリオ" w:cs="メイリオ" w:hint="eastAsia"/>
          <w:lang w:eastAsia="ja-JP"/>
        </w:rPr>
        <w:t>アンス</w:t>
      </w:r>
      <w:r w:rsidR="00EA08A6" w:rsidRPr="00DB5B0F">
        <w:rPr>
          <w:rFonts w:ascii="メイリオ" w:eastAsia="メイリオ" w:hAnsi="メイリオ" w:cs="メイリオ" w:hint="eastAsia"/>
          <w:lang w:eastAsia="ja-JP"/>
        </w:rPr>
        <w:t>」</w:t>
      </w:r>
      <w:r w:rsidR="008B2010" w:rsidRPr="00DB5B0F">
        <w:rPr>
          <w:rFonts w:ascii="メイリオ" w:eastAsia="メイリオ" w:hAnsi="メイリオ" w:cs="メイリオ" w:hint="eastAsia"/>
          <w:lang w:eastAsia="ja-JP"/>
        </w:rPr>
        <w:t>の状態にある</w:t>
      </w:r>
      <w:bookmarkEnd w:id="313"/>
    </w:p>
    <w:p w14:paraId="60EAE5AB" w14:textId="67C37E68" w:rsidR="005C4F50" w:rsidRPr="005C4F50" w:rsidRDefault="005C4F50" w:rsidP="005C4F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ソフトウェアを含む製品を出荷した場合、意図</w:t>
      </w:r>
      <w:r w:rsidR="002559DE">
        <w:rPr>
          <w:rFonts w:ascii="メイリオ" w:eastAsia="メイリオ" w:hAnsi="メイリオ" w:cs="メイリオ" w:hint="eastAsia"/>
          <w:sz w:val="18"/>
          <w:szCs w:val="18"/>
          <w:lang w:eastAsia="ja-JP"/>
        </w:rPr>
        <w:t>的であるか</w:t>
      </w:r>
      <w:r>
        <w:rPr>
          <w:rFonts w:ascii="メイリオ" w:eastAsia="メイリオ" w:hAnsi="メイリオ" w:cs="メイリオ" w:hint="eastAsia"/>
          <w:sz w:val="18"/>
          <w:szCs w:val="18"/>
          <w:lang w:eastAsia="ja-JP"/>
        </w:rPr>
        <w:t>どうか</w:t>
      </w:r>
      <w:r w:rsidR="002559DE">
        <w:rPr>
          <w:rFonts w:ascii="メイリオ" w:eastAsia="メイリオ" w:hAnsi="メイリオ" w:cs="メイリオ" w:hint="eastAsia"/>
          <w:sz w:val="18"/>
          <w:szCs w:val="18"/>
          <w:lang w:eastAsia="ja-JP"/>
        </w:rPr>
        <w:t>によらず</w:t>
      </w:r>
      <w:r>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それらソフトウェア コンポーネントを統制する</w:t>
      </w:r>
      <w:r>
        <w:rPr>
          <w:rFonts w:ascii="メイリオ" w:eastAsia="メイリオ" w:hAnsi="メイリオ" w:cs="メイリオ" w:hint="eastAsia"/>
          <w:sz w:val="18"/>
          <w:szCs w:val="18"/>
          <w:lang w:eastAsia="ja-JP"/>
        </w:rPr>
        <w:t>各種</w:t>
      </w:r>
      <w:r w:rsidR="002559DE">
        <w:rPr>
          <w:rFonts w:ascii="メイリオ" w:eastAsia="メイリオ" w:hAnsi="メイリオ" w:cs="メイリオ" w:hint="eastAsia"/>
          <w:sz w:val="18"/>
          <w:szCs w:val="18"/>
          <w:lang w:eastAsia="ja-JP"/>
        </w:rPr>
        <w:t>ライセンスを順守している必要があります。</w:t>
      </w:r>
      <w:r w:rsidR="00F848AB">
        <w:rPr>
          <w:rFonts w:ascii="メイリオ" w:eastAsia="メイリオ" w:hAnsi="メイリオ" w:cs="メイリオ" w:hint="eastAsia"/>
          <w:sz w:val="18"/>
          <w:szCs w:val="18"/>
          <w:lang w:eastAsia="ja-JP"/>
        </w:rPr>
        <w:t>こういったことを踏まえると</w:t>
      </w:r>
      <w:r w:rsidR="00C52543">
        <w:rPr>
          <w:rFonts w:ascii="メイリオ" w:eastAsia="メイリオ" w:hAnsi="メイリオ" w:cs="メイリオ" w:hint="eastAsia"/>
          <w:sz w:val="18"/>
          <w:szCs w:val="18"/>
          <w:lang w:eastAsia="ja-JP"/>
        </w:rPr>
        <w:t>、</w:t>
      </w:r>
      <w:r w:rsidR="002559DE">
        <w:rPr>
          <w:rFonts w:ascii="メイリオ" w:eastAsia="メイリオ" w:hAnsi="メイリオ" w:cs="メイリオ" w:hint="eastAsia"/>
          <w:sz w:val="18"/>
          <w:szCs w:val="18"/>
          <w:lang w:eastAsia="ja-JP"/>
        </w:rPr>
        <w:t>コードの中</w:t>
      </w:r>
      <w:r w:rsidR="00216FB3">
        <w:rPr>
          <w:rFonts w:ascii="メイリオ" w:eastAsia="メイリオ" w:hAnsi="メイリオ" w:cs="メイリオ" w:hint="eastAsia"/>
          <w:sz w:val="18"/>
          <w:szCs w:val="18"/>
          <w:lang w:eastAsia="ja-JP"/>
        </w:rPr>
        <w:t>に何があるか</w:t>
      </w:r>
      <w:r w:rsidR="002559DE">
        <w:rPr>
          <w:rFonts w:ascii="メイリオ" w:eastAsia="メイリオ" w:hAnsi="メイリオ" w:cs="メイリオ" w:hint="eastAsia"/>
          <w:sz w:val="18"/>
          <w:szCs w:val="18"/>
          <w:lang w:eastAsia="ja-JP"/>
        </w:rPr>
        <w:t>を</w:t>
      </w:r>
      <w:r w:rsidR="00216FB3">
        <w:rPr>
          <w:rFonts w:ascii="メイリオ" w:eastAsia="メイリオ" w:hAnsi="メイリオ" w:cs="メイリオ" w:hint="eastAsia"/>
          <w:sz w:val="18"/>
          <w:szCs w:val="18"/>
          <w:lang w:eastAsia="ja-JP"/>
        </w:rPr>
        <w:t>整った</w:t>
      </w:r>
      <w:r w:rsidR="002559DE">
        <w:rPr>
          <w:rFonts w:ascii="メイリオ" w:eastAsia="メイリオ" w:hAnsi="メイリオ" w:cs="メイリオ" w:hint="eastAsia"/>
          <w:sz w:val="18"/>
          <w:szCs w:val="18"/>
          <w:lang w:eastAsia="ja-JP"/>
        </w:rPr>
        <w:t>部品表（BoM）として知ることに重きを置くこと</w:t>
      </w:r>
      <w:r w:rsidR="00F848AB">
        <w:rPr>
          <w:rFonts w:ascii="メイリオ" w:eastAsia="メイリオ" w:hAnsi="メイリオ" w:cs="メイリオ" w:hint="eastAsia"/>
          <w:sz w:val="18"/>
          <w:szCs w:val="18"/>
          <w:lang w:eastAsia="ja-JP"/>
        </w:rPr>
        <w:t>によって</w:t>
      </w:r>
      <w:r w:rsidR="002559DE">
        <w:rPr>
          <w:rFonts w:ascii="メイリオ" w:eastAsia="メイリオ" w:hAnsi="メイリオ" w:cs="メイリオ" w:hint="eastAsia"/>
          <w:sz w:val="18"/>
          <w:szCs w:val="18"/>
          <w:lang w:eastAsia="ja-JP"/>
        </w:rPr>
        <w:t>コンプライアンス</w:t>
      </w:r>
      <w:r w:rsidR="00F848AB">
        <w:rPr>
          <w:rFonts w:ascii="メイリオ" w:eastAsia="メイリオ" w:hAnsi="メイリオ" w:cs="メイリオ" w:hint="eastAsia"/>
          <w:sz w:val="18"/>
          <w:szCs w:val="18"/>
          <w:lang w:eastAsia="ja-JP"/>
        </w:rPr>
        <w:t>は</w:t>
      </w:r>
      <w:r w:rsidR="002559DE">
        <w:rPr>
          <w:rFonts w:ascii="メイリオ" w:eastAsia="メイリオ" w:hAnsi="メイリオ" w:cs="メイリオ" w:hint="eastAsia"/>
          <w:sz w:val="18"/>
          <w:szCs w:val="18"/>
          <w:lang w:eastAsia="ja-JP"/>
        </w:rPr>
        <w:t>実施しやすいものになるのです。</w:t>
      </w:r>
    </w:p>
    <w:p w14:paraId="2E322162" w14:textId="15DA37DD" w:rsidR="00F848AB" w:rsidRDefault="00F848AB" w:rsidP="00F848AB">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コンプライアンス</w:t>
      </w:r>
      <w:r w:rsidR="0038769F">
        <w:rPr>
          <w:rFonts w:ascii="メイリオ" w:eastAsia="メイリオ" w:hAnsi="メイリオ" w:cs="メイリオ" w:hint="eastAsia"/>
          <w:sz w:val="18"/>
          <w:szCs w:val="18"/>
          <w:lang w:eastAsia="ja-JP"/>
        </w:rPr>
        <w:t>の</w:t>
      </w:r>
      <w:r w:rsidR="00EA08A6">
        <w:rPr>
          <w:rFonts w:ascii="メイリオ" w:eastAsia="メイリオ" w:hAnsi="メイリオ" w:cs="メイリオ" w:hint="eastAsia"/>
          <w:sz w:val="18"/>
          <w:szCs w:val="18"/>
          <w:lang w:eastAsia="ja-JP"/>
        </w:rPr>
        <w:t>状態に</w:t>
      </w:r>
      <w:r w:rsidR="008B2010">
        <w:rPr>
          <w:rFonts w:ascii="メイリオ" w:eastAsia="メイリオ" w:hAnsi="メイリオ" w:cs="メイリオ" w:hint="eastAsia"/>
          <w:sz w:val="18"/>
          <w:szCs w:val="18"/>
          <w:lang w:eastAsia="ja-JP"/>
        </w:rPr>
        <w:t>あ</w:t>
      </w:r>
      <w:r w:rsidR="0080380C">
        <w:rPr>
          <w:rFonts w:ascii="メイリオ" w:eastAsia="メイリオ" w:hAnsi="メイリオ" w:cs="メイリオ" w:hint="eastAsia"/>
          <w:sz w:val="18"/>
          <w:szCs w:val="18"/>
          <w:lang w:eastAsia="ja-JP"/>
        </w:rPr>
        <w:t>る</w:t>
      </w:r>
      <w:r w:rsidR="00EA08A6">
        <w:rPr>
          <w:rFonts w:ascii="メイリオ" w:eastAsia="メイリオ" w:hAnsi="メイリオ" w:cs="メイリオ" w:hint="eastAsia"/>
          <w:sz w:val="18"/>
          <w:szCs w:val="18"/>
          <w:lang w:eastAsia="ja-JP"/>
        </w:rPr>
        <w:t>、</w:t>
      </w:r>
      <w:r w:rsidR="0038769F">
        <w:rPr>
          <w:rFonts w:ascii="メイリオ" w:eastAsia="メイリオ" w:hAnsi="メイリオ" w:cs="メイリオ" w:hint="eastAsia"/>
          <w:sz w:val="18"/>
          <w:szCs w:val="18"/>
          <w:lang w:eastAsia="ja-JP"/>
        </w:rPr>
        <w:t>というのは</w:t>
      </w:r>
      <w:r w:rsidR="008B2010">
        <w:rPr>
          <w:rFonts w:ascii="メイリオ" w:eastAsia="メイリオ" w:hAnsi="メイリオ" w:cs="メイリオ" w:hint="eastAsia"/>
          <w:sz w:val="18"/>
          <w:szCs w:val="18"/>
          <w:lang w:eastAsia="ja-JP"/>
        </w:rPr>
        <w:t>そう</w:t>
      </w:r>
      <w:r w:rsidR="0038769F">
        <w:rPr>
          <w:rFonts w:ascii="メイリオ" w:eastAsia="メイリオ" w:hAnsi="メイリオ" w:cs="メイリオ" w:hint="eastAsia"/>
          <w:sz w:val="18"/>
          <w:szCs w:val="18"/>
          <w:lang w:eastAsia="ja-JP"/>
        </w:rPr>
        <w:t>単純な話</w:t>
      </w:r>
      <w:r w:rsidR="008B2010">
        <w:rPr>
          <w:rFonts w:ascii="メイリオ" w:eastAsia="メイリオ" w:hAnsi="メイリオ" w:cs="メイリオ" w:hint="eastAsia"/>
          <w:sz w:val="18"/>
          <w:szCs w:val="18"/>
          <w:lang w:eastAsia="ja-JP"/>
        </w:rPr>
        <w:t>ではなく</w:t>
      </w:r>
      <w:r w:rsidR="00C52543">
        <w:rPr>
          <w:rFonts w:ascii="メイリオ" w:eastAsia="メイリオ" w:hAnsi="メイリオ" w:cs="メイリオ" w:hint="eastAsia"/>
          <w:sz w:val="18"/>
          <w:szCs w:val="18"/>
          <w:lang w:eastAsia="ja-JP"/>
        </w:rPr>
        <w:t>、</w:t>
      </w:r>
      <w:r w:rsidR="00EA08A6">
        <w:rPr>
          <w:rFonts w:ascii="メイリオ" w:eastAsia="メイリオ" w:hAnsi="メイリオ" w:cs="メイリオ" w:hint="eastAsia"/>
          <w:sz w:val="18"/>
          <w:szCs w:val="18"/>
          <w:lang w:eastAsia="ja-JP"/>
        </w:rPr>
        <w:t>ライセンスやコードの構造</w:t>
      </w:r>
      <w:r w:rsidR="0038769F">
        <w:rPr>
          <w:rFonts w:ascii="メイリオ" w:eastAsia="メイリオ" w:hAnsi="メイリオ" w:cs="メイリオ" w:hint="eastAsia"/>
          <w:sz w:val="18"/>
          <w:szCs w:val="18"/>
          <w:lang w:eastAsia="ja-JP"/>
        </w:rPr>
        <w:t>に応じて</w:t>
      </w:r>
      <w:r w:rsidR="00EA08A6">
        <w:rPr>
          <w:rFonts w:ascii="メイリオ" w:eastAsia="メイリオ" w:hAnsi="メイリオ" w:cs="メイリオ" w:hint="eastAsia"/>
          <w:sz w:val="18"/>
          <w:szCs w:val="18"/>
          <w:lang w:eastAsia="ja-JP"/>
        </w:rPr>
        <w:t>製品ごとに変わってくるものです。</w:t>
      </w:r>
      <w:r w:rsidR="0080380C">
        <w:rPr>
          <w:rFonts w:ascii="メイリオ" w:eastAsia="メイリオ" w:hAnsi="メイリオ" w:cs="メイリオ" w:hint="eastAsia"/>
          <w:sz w:val="18"/>
          <w:szCs w:val="18"/>
          <w:lang w:eastAsia="ja-JP"/>
        </w:rPr>
        <w:t>ハイレベルでは、コンプライアンス</w:t>
      </w:r>
      <w:r w:rsidR="008B2010">
        <w:rPr>
          <w:rFonts w:ascii="メイリオ" w:eastAsia="メイリオ" w:hAnsi="メイリオ" w:cs="メイリオ" w:hint="eastAsia"/>
          <w:sz w:val="18"/>
          <w:szCs w:val="18"/>
          <w:lang w:eastAsia="ja-JP"/>
        </w:rPr>
        <w:t>にある</w:t>
      </w:r>
      <w:r w:rsidR="007C69E4">
        <w:rPr>
          <w:rFonts w:ascii="メイリオ" w:eastAsia="メイリオ" w:hAnsi="メイリオ" w:cs="メイリオ" w:hint="eastAsia"/>
          <w:sz w:val="18"/>
          <w:szCs w:val="18"/>
          <w:lang w:eastAsia="ja-JP"/>
        </w:rPr>
        <w:t>状態とは、以下を</w:t>
      </w:r>
      <w:r w:rsidR="0038769F">
        <w:rPr>
          <w:rFonts w:ascii="メイリオ" w:eastAsia="メイリオ" w:hAnsi="メイリオ" w:cs="メイリオ" w:hint="eastAsia"/>
          <w:sz w:val="18"/>
          <w:szCs w:val="18"/>
          <w:lang w:eastAsia="ja-JP"/>
        </w:rPr>
        <w:t>意味</w:t>
      </w:r>
      <w:r w:rsidR="007C69E4">
        <w:rPr>
          <w:rFonts w:ascii="メイリオ" w:eastAsia="メイリオ" w:hAnsi="メイリオ" w:cs="メイリオ" w:hint="eastAsia"/>
          <w:sz w:val="18"/>
          <w:szCs w:val="18"/>
          <w:lang w:eastAsia="ja-JP"/>
        </w:rPr>
        <w:t>しています；</w:t>
      </w:r>
    </w:p>
    <w:p w14:paraId="79375BA4" w14:textId="51D54BE0" w:rsidR="0038769F" w:rsidRPr="007C69E4" w:rsidRDefault="0038769F"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7C69E4">
        <w:rPr>
          <w:rFonts w:ascii="メイリオ" w:eastAsia="メイリオ" w:hAnsi="メイリオ" w:cs="メイリオ" w:hint="eastAsia"/>
          <w:sz w:val="18"/>
          <w:szCs w:val="18"/>
          <w:lang w:eastAsia="ja-JP"/>
        </w:rPr>
        <w:t>オープンソース ソフトウェア</w:t>
      </w:r>
      <w:r w:rsidR="00C52543">
        <w:rPr>
          <w:rFonts w:ascii="メイリオ" w:eastAsia="メイリオ" w:hAnsi="メイリオ" w:cs="メイリオ" w:hint="eastAsia"/>
          <w:sz w:val="18"/>
          <w:szCs w:val="18"/>
          <w:lang w:eastAsia="ja-JP"/>
        </w:rPr>
        <w:t>の</w:t>
      </w:r>
      <w:r w:rsidR="00C52543" w:rsidRPr="007C69E4">
        <w:rPr>
          <w:rFonts w:ascii="メイリオ" w:eastAsia="メイリオ" w:hAnsi="メイリオ" w:cs="メイリオ" w:hint="eastAsia"/>
          <w:sz w:val="18"/>
          <w:szCs w:val="18"/>
          <w:lang w:eastAsia="ja-JP"/>
        </w:rPr>
        <w:t>すべての</w:t>
      </w:r>
      <w:r w:rsidR="00C52543">
        <w:rPr>
          <w:rFonts w:ascii="メイリオ" w:eastAsia="メイリオ" w:hAnsi="メイリオ" w:cs="メイリオ" w:hint="eastAsia"/>
          <w:sz w:val="18"/>
          <w:szCs w:val="18"/>
          <w:lang w:eastAsia="ja-JP"/>
        </w:rPr>
        <w:t>使用</w:t>
      </w:r>
      <w:r w:rsidRPr="007C69E4">
        <w:rPr>
          <w:rFonts w:ascii="メイリオ" w:eastAsia="メイリオ" w:hAnsi="メイリオ" w:cs="メイリオ" w:hint="eastAsia"/>
          <w:sz w:val="18"/>
          <w:szCs w:val="18"/>
          <w:lang w:eastAsia="ja-JP"/>
        </w:rPr>
        <w:t>を追跡している</w:t>
      </w:r>
    </w:p>
    <w:p w14:paraId="5BC39764" w14:textId="6C57F9DE" w:rsidR="0038769F" w:rsidRPr="00EF1C17" w:rsidRDefault="007C69E4" w:rsidP="00EF1C17">
      <w:pPr>
        <w:pStyle w:val="ListIbrahimNum1"/>
        <w:numPr>
          <w:ilvl w:val="0"/>
          <w:numId w:val="9"/>
        </w:numPr>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製品として出荷したイメージファイルにあるソフトウェアに対し</w:t>
      </w:r>
      <w:r w:rsidR="0038769F" w:rsidRPr="00EF1C17">
        <w:rPr>
          <w:rFonts w:ascii="メイリオ" w:eastAsia="メイリオ" w:hAnsi="メイリオ" w:cs="メイリオ" w:hint="eastAsia"/>
          <w:sz w:val="18"/>
          <w:szCs w:val="18"/>
          <w:lang w:eastAsia="ja-JP"/>
        </w:rPr>
        <w:t>オープンソースの部品表（BoM）</w:t>
      </w:r>
      <w:r w:rsidRPr="00EF1C17">
        <w:rPr>
          <w:rFonts w:ascii="メイリオ" w:eastAsia="メイリオ" w:hAnsi="メイリオ" w:cs="メイリオ" w:hint="eastAsia"/>
          <w:sz w:val="18"/>
          <w:szCs w:val="18"/>
          <w:lang w:eastAsia="ja-JP"/>
        </w:rPr>
        <w:t>として取りまとめている</w:t>
      </w:r>
    </w:p>
    <w:p w14:paraId="7993B80F" w14:textId="219EE4DD"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オープンソース ライセンスの義務を履行している</w:t>
      </w:r>
    </w:p>
    <w:p w14:paraId="33090465" w14:textId="7DCEB758" w:rsidR="0038769F" w:rsidRPr="00EF1C17" w:rsidRDefault="007C69E4" w:rsidP="00EF1C17">
      <w:pPr>
        <w:pStyle w:val="ListIbrahimNum1"/>
        <w:spacing w:line="240" w:lineRule="exact"/>
        <w:ind w:left="714" w:hanging="357"/>
        <w:rPr>
          <w:rFonts w:ascii="メイリオ" w:eastAsia="メイリオ" w:hAnsi="メイリオ" w:cs="メイリオ"/>
          <w:sz w:val="18"/>
          <w:szCs w:val="18"/>
          <w:lang w:eastAsia="ja-JP"/>
        </w:rPr>
      </w:pPr>
      <w:r w:rsidRPr="00EF1C17">
        <w:rPr>
          <w:rFonts w:ascii="メイリオ" w:eastAsia="メイリオ" w:hAnsi="メイリオ" w:cs="メイリオ" w:hint="eastAsia"/>
          <w:sz w:val="18"/>
          <w:szCs w:val="18"/>
          <w:lang w:eastAsia="ja-JP"/>
        </w:rPr>
        <w:t>ソフトウェアのアップデートを発行する</w:t>
      </w:r>
      <w:r w:rsidR="00726AF8">
        <w:rPr>
          <w:rFonts w:ascii="メイリオ" w:eastAsia="メイリオ" w:hAnsi="メイリオ" w:cs="メイリオ" w:hint="eastAsia"/>
          <w:sz w:val="18"/>
          <w:szCs w:val="18"/>
          <w:lang w:eastAsia="ja-JP"/>
        </w:rPr>
        <w:t>ごと</w:t>
      </w:r>
      <w:r w:rsidRPr="00EF1C17">
        <w:rPr>
          <w:rFonts w:ascii="メイリオ" w:eastAsia="メイリオ" w:hAnsi="メイリオ" w:cs="メイリオ" w:hint="eastAsia"/>
          <w:sz w:val="18"/>
          <w:szCs w:val="18"/>
          <w:lang w:eastAsia="ja-JP"/>
        </w:rPr>
        <w:t>に同じプロセス</w:t>
      </w:r>
      <w:r w:rsidR="00C52543">
        <w:rPr>
          <w:rFonts w:ascii="メイリオ" w:eastAsia="メイリオ" w:hAnsi="メイリオ" w:cs="メイリオ" w:hint="eastAsia"/>
          <w:sz w:val="18"/>
          <w:szCs w:val="18"/>
          <w:lang w:eastAsia="ja-JP"/>
        </w:rPr>
        <w:t>を</w:t>
      </w:r>
      <w:r w:rsidRPr="00EF1C17">
        <w:rPr>
          <w:rFonts w:ascii="メイリオ" w:eastAsia="メイリオ" w:hAnsi="メイリオ" w:cs="メイリオ" w:hint="eastAsia"/>
          <w:sz w:val="18"/>
          <w:szCs w:val="18"/>
          <w:lang w:eastAsia="ja-JP"/>
        </w:rPr>
        <w:t>繰り返</w:t>
      </w:r>
      <w:r w:rsidR="00C52543">
        <w:rPr>
          <w:rFonts w:ascii="メイリオ" w:eastAsia="メイリオ" w:hAnsi="メイリオ" w:cs="メイリオ" w:hint="eastAsia"/>
          <w:sz w:val="18"/>
          <w:szCs w:val="18"/>
          <w:lang w:eastAsia="ja-JP"/>
        </w:rPr>
        <w:t>し</w:t>
      </w:r>
      <w:r w:rsidRPr="00EF1C17">
        <w:rPr>
          <w:rFonts w:ascii="メイリオ" w:eastAsia="メイリオ" w:hAnsi="メイリオ" w:cs="メイリオ" w:hint="eastAsia"/>
          <w:sz w:val="18"/>
          <w:szCs w:val="18"/>
          <w:lang w:eastAsia="ja-JP"/>
        </w:rPr>
        <w:t>ている</w:t>
      </w:r>
    </w:p>
    <w:p w14:paraId="7BFA7493" w14:textId="1AE293C9" w:rsidR="0038769F" w:rsidRPr="00EF1C17" w:rsidRDefault="007C69E4" w:rsidP="00EF1C17">
      <w:pPr>
        <w:pStyle w:val="ListIbrahimNum1"/>
        <w:spacing w:line="240" w:lineRule="exact"/>
        <w:ind w:left="714" w:hanging="357"/>
        <w:rPr>
          <w:rFonts w:ascii="メイリオ" w:eastAsia="メイリオ" w:hAnsi="メイリオ" w:cs="メイリオ"/>
          <w:lang w:eastAsia="ja-JP"/>
        </w:rPr>
      </w:pPr>
      <w:r w:rsidRPr="00EF1C17">
        <w:rPr>
          <w:rFonts w:ascii="メイリオ" w:eastAsia="メイリオ" w:hAnsi="メイリオ" w:cs="メイリオ" w:hint="eastAsia"/>
          <w:sz w:val="18"/>
          <w:lang w:eastAsia="ja-JP"/>
        </w:rPr>
        <w:t>コンプライアンスに関すると問い合わせに対し真摯にかつ迅速に対応している</w:t>
      </w:r>
    </w:p>
    <w:p w14:paraId="3F56528B" w14:textId="4C0729B0" w:rsidR="00597D3F" w:rsidRPr="002C4D0C" w:rsidRDefault="00D101D2" w:rsidP="00284F11">
      <w:pPr>
        <w:pStyle w:val="HeadingIbrahim2"/>
        <w:rPr>
          <w:lang w:eastAsia="ja-JP"/>
        </w:rPr>
      </w:pPr>
      <w:bookmarkStart w:id="314" w:name="_Toc492046628"/>
      <w:r w:rsidRPr="002C4D0C">
        <w:rPr>
          <w:lang w:eastAsia="ja-JP"/>
        </w:rPr>
        <w:t>9</w:t>
      </w:r>
      <w:r w:rsidR="00444017" w:rsidRPr="002C4D0C">
        <w:rPr>
          <w:lang w:eastAsia="ja-JP"/>
        </w:rPr>
        <w:t xml:space="preserve">.3 </w:t>
      </w:r>
      <w:r w:rsidR="00F20510" w:rsidRPr="00DB5B0F">
        <w:rPr>
          <w:rFonts w:ascii="メイリオ" w:eastAsia="メイリオ" w:hAnsi="メイリオ" w:cs="メイリオ" w:hint="eastAsia"/>
          <w:lang w:eastAsia="ja-JP"/>
        </w:rPr>
        <w:t>セキュリティのために</w:t>
      </w:r>
      <w:r w:rsidR="00C37F84" w:rsidRPr="00DB5B0F">
        <w:rPr>
          <w:rFonts w:ascii="メイリオ" w:eastAsia="メイリオ" w:hAnsi="メイリオ" w:cs="メイリオ" w:hint="eastAsia"/>
          <w:lang w:eastAsia="ja-JP"/>
        </w:rPr>
        <w:t>最新版を使用する</w:t>
      </w:r>
      <w:bookmarkEnd w:id="314"/>
    </w:p>
    <w:p w14:paraId="090B1644" w14:textId="1CB1B8D2" w:rsidR="00F20510" w:rsidRPr="00D82309" w:rsidRDefault="00D82309" w:rsidP="00C37F84">
      <w:pPr>
        <w:pStyle w:val="bodyIbrahim1"/>
        <w:spacing w:line="240" w:lineRule="exact"/>
        <w:rPr>
          <w:rFonts w:ascii="メイリオ" w:eastAsia="メイリオ" w:hAnsi="メイリオ" w:cs="メイリオ"/>
          <w:sz w:val="18"/>
          <w:szCs w:val="18"/>
          <w:lang w:eastAsia="ja-JP"/>
        </w:rPr>
      </w:pPr>
      <w:r w:rsidRPr="00D82309">
        <w:rPr>
          <w:rFonts w:ascii="メイリオ" w:eastAsia="メイリオ" w:hAnsi="メイリオ" w:cs="メイリオ" w:hint="eastAsia"/>
          <w:sz w:val="18"/>
          <w:szCs w:val="18"/>
          <w:lang w:eastAsia="ja-JP"/>
        </w:rPr>
        <w:t>包括的なコンプライアンスプログラムの</w:t>
      </w:r>
      <w:r w:rsidR="006B3AD1">
        <w:rPr>
          <w:rFonts w:ascii="メイリオ" w:eastAsia="メイリオ" w:hAnsi="メイリオ" w:cs="メイリオ" w:hint="eastAsia"/>
          <w:sz w:val="18"/>
          <w:szCs w:val="18"/>
          <w:lang w:eastAsia="ja-JP"/>
        </w:rPr>
        <w:t>一つの</w:t>
      </w:r>
      <w:r w:rsidRPr="00D82309">
        <w:rPr>
          <w:rFonts w:ascii="メイリオ" w:eastAsia="メイリオ" w:hAnsi="メイリオ" w:cs="メイリオ" w:hint="eastAsia"/>
          <w:sz w:val="18"/>
          <w:szCs w:val="18"/>
          <w:lang w:eastAsia="ja-JP"/>
        </w:rPr>
        <w:t>メリット</w:t>
      </w:r>
      <w:r w:rsidR="006B3AD1">
        <w:rPr>
          <w:rFonts w:ascii="メイリオ" w:eastAsia="メイリオ" w:hAnsi="メイリオ" w:cs="メイリオ" w:hint="eastAsia"/>
          <w:sz w:val="18"/>
          <w:szCs w:val="18"/>
          <w:lang w:eastAsia="ja-JP"/>
        </w:rPr>
        <w:t>として、</w:t>
      </w:r>
      <w:r w:rsidR="008E1E83">
        <w:rPr>
          <w:rFonts w:ascii="メイリオ" w:eastAsia="メイリオ" w:hAnsi="メイリオ" w:cs="メイリオ" w:hint="eastAsia"/>
          <w:sz w:val="18"/>
          <w:szCs w:val="18"/>
          <w:lang w:eastAsia="ja-JP"/>
        </w:rPr>
        <w:t>安全でないバージョン</w:t>
      </w:r>
      <w:r w:rsidR="00D801E8">
        <w:rPr>
          <w:rFonts w:ascii="メイリオ" w:eastAsia="メイリオ" w:hAnsi="メイリオ" w:cs="メイリオ" w:hint="eastAsia"/>
          <w:sz w:val="18"/>
          <w:szCs w:val="18"/>
          <w:lang w:eastAsia="ja-JP"/>
        </w:rPr>
        <w:t>の</w:t>
      </w:r>
      <w:r w:rsidR="006B3AD1">
        <w:rPr>
          <w:rFonts w:ascii="メイリオ" w:eastAsia="メイリオ" w:hAnsi="メイリオ" w:cs="メイリオ" w:hint="eastAsia"/>
          <w:sz w:val="18"/>
          <w:szCs w:val="18"/>
          <w:lang w:eastAsia="ja-JP"/>
        </w:rPr>
        <w:t>オープンソース ソフ</w:t>
      </w:r>
      <w:r w:rsidR="007B0D22">
        <w:rPr>
          <w:rFonts w:ascii="メイリオ" w:eastAsia="メイリオ" w:hAnsi="メイリオ" w:cs="メイリオ" w:hint="eastAsia"/>
          <w:sz w:val="18"/>
          <w:szCs w:val="18"/>
          <w:lang w:eastAsia="ja-JP"/>
        </w:rPr>
        <w:t>トウェア</w:t>
      </w:r>
      <w:r w:rsidR="00D801E8">
        <w:rPr>
          <w:rFonts w:ascii="メイリオ" w:eastAsia="メイリオ" w:hAnsi="メイリオ" w:cs="メイリオ" w:hint="eastAsia"/>
          <w:sz w:val="18"/>
          <w:szCs w:val="18"/>
          <w:lang w:eastAsia="ja-JP"/>
        </w:rPr>
        <w:t>を搭載した製品</w:t>
      </w:r>
      <w:r w:rsidR="007B0D22">
        <w:rPr>
          <w:rFonts w:ascii="メイリオ" w:eastAsia="メイリオ" w:hAnsi="メイリオ" w:cs="メイリオ" w:hint="eastAsia"/>
          <w:sz w:val="18"/>
          <w:szCs w:val="18"/>
          <w:lang w:eastAsia="ja-JP"/>
        </w:rPr>
        <w:t>を見つけ、それを置き換え</w:t>
      </w:r>
      <w:r w:rsidR="00E6504A">
        <w:rPr>
          <w:rFonts w:ascii="メイリオ" w:eastAsia="メイリオ" w:hAnsi="メイリオ" w:cs="メイリオ" w:hint="eastAsia"/>
          <w:sz w:val="18"/>
          <w:szCs w:val="18"/>
          <w:lang w:eastAsia="ja-JP"/>
        </w:rPr>
        <w:t>るのが</w:t>
      </w:r>
      <w:r w:rsidR="006E30E2">
        <w:rPr>
          <w:rFonts w:ascii="メイリオ" w:eastAsia="メイリオ" w:hAnsi="メイリオ" w:cs="メイリオ" w:hint="eastAsia"/>
          <w:sz w:val="18"/>
          <w:szCs w:val="18"/>
          <w:lang w:eastAsia="ja-JP"/>
        </w:rPr>
        <w:t>容易になる</w:t>
      </w:r>
      <w:r w:rsidR="00E6504A">
        <w:rPr>
          <w:rFonts w:ascii="メイリオ" w:eastAsia="メイリオ" w:hAnsi="メイリオ" w:cs="メイリオ" w:hint="eastAsia"/>
          <w:sz w:val="18"/>
          <w:szCs w:val="18"/>
          <w:lang w:eastAsia="ja-JP"/>
        </w:rPr>
        <w:t>ということ</w:t>
      </w:r>
      <w:r w:rsidR="006E30E2">
        <w:rPr>
          <w:rFonts w:ascii="メイリオ" w:eastAsia="メイリオ" w:hAnsi="メイリオ" w:cs="メイリオ" w:hint="eastAsia"/>
          <w:sz w:val="18"/>
          <w:szCs w:val="18"/>
          <w:lang w:eastAsia="ja-JP"/>
        </w:rPr>
        <w:t>が挙げられます</w:t>
      </w:r>
      <w:r w:rsidR="006B3AD1">
        <w:rPr>
          <w:rFonts w:ascii="メイリオ" w:eastAsia="メイリオ" w:hAnsi="メイリオ" w:cs="メイリオ" w:hint="eastAsia"/>
          <w:sz w:val="18"/>
          <w:szCs w:val="18"/>
          <w:lang w:eastAsia="ja-JP"/>
        </w:rPr>
        <w:t>。</w:t>
      </w:r>
      <w:r w:rsidR="00D801E8">
        <w:rPr>
          <w:rFonts w:ascii="メイリオ" w:eastAsia="メイリオ" w:hAnsi="メイリオ" w:cs="メイリオ" w:hint="eastAsia"/>
          <w:sz w:val="18"/>
          <w:szCs w:val="18"/>
          <w:lang w:eastAsia="ja-JP"/>
        </w:rPr>
        <w:t>最近で</w:t>
      </w:r>
      <w:r w:rsidR="002E13DF">
        <w:rPr>
          <w:rFonts w:ascii="メイリオ" w:eastAsia="メイリオ" w:hAnsi="メイリオ" w:cs="メイリオ" w:hint="eastAsia"/>
          <w:sz w:val="18"/>
          <w:szCs w:val="18"/>
          <w:lang w:eastAsia="ja-JP"/>
        </w:rPr>
        <w:t>は</w:t>
      </w:r>
      <w:r w:rsidR="006B3AD1">
        <w:rPr>
          <w:rFonts w:ascii="メイリオ" w:eastAsia="メイリオ" w:hAnsi="メイリオ" w:cs="メイリオ" w:hint="eastAsia"/>
          <w:sz w:val="18"/>
          <w:szCs w:val="18"/>
          <w:lang w:eastAsia="ja-JP"/>
        </w:rPr>
        <w:t>大抵のソースコード スキャンツール</w:t>
      </w:r>
      <w:r w:rsidR="00AD2403">
        <w:rPr>
          <w:rFonts w:ascii="メイリオ" w:eastAsia="メイリオ" w:hAnsi="メイリオ" w:cs="メイリオ" w:hint="eastAsia"/>
          <w:sz w:val="18"/>
          <w:szCs w:val="18"/>
          <w:lang w:eastAsia="ja-JP"/>
        </w:rPr>
        <w:t>が</w:t>
      </w:r>
      <w:r w:rsidR="007B0D22">
        <w:rPr>
          <w:rFonts w:ascii="メイリオ" w:eastAsia="メイリオ" w:hAnsi="メイリオ" w:cs="メイリオ" w:hint="eastAsia"/>
          <w:sz w:val="18"/>
          <w:szCs w:val="18"/>
          <w:lang w:eastAsia="ja-JP"/>
        </w:rPr>
        <w:t>古い</w:t>
      </w:r>
      <w:r w:rsidR="006B3AD1">
        <w:rPr>
          <w:rFonts w:ascii="メイリオ" w:eastAsia="メイリオ" w:hAnsi="メイリオ" w:cs="メイリオ" w:hint="eastAsia"/>
          <w:sz w:val="18"/>
          <w:szCs w:val="18"/>
          <w:lang w:eastAsia="ja-JP"/>
        </w:rPr>
        <w:t xml:space="preserve">ソフトウェア </w:t>
      </w:r>
      <w:r w:rsidR="007B0D22">
        <w:rPr>
          <w:rFonts w:ascii="メイリオ" w:eastAsia="メイリオ" w:hAnsi="メイリオ" w:cs="メイリオ" w:hint="eastAsia"/>
          <w:sz w:val="18"/>
          <w:szCs w:val="18"/>
          <w:lang w:eastAsia="ja-JP"/>
        </w:rPr>
        <w:t>コンポーネントで明らかになったセキュリティ</w:t>
      </w:r>
      <w:r w:rsidR="006B3AD1">
        <w:rPr>
          <w:rFonts w:ascii="メイリオ" w:eastAsia="メイリオ" w:hAnsi="メイリオ" w:cs="メイリオ" w:hint="eastAsia"/>
          <w:sz w:val="18"/>
          <w:szCs w:val="18"/>
          <w:lang w:eastAsia="ja-JP"/>
        </w:rPr>
        <w:t>脆弱性に対しフラグを付ける機能</w:t>
      </w:r>
      <w:r w:rsidR="00AD2403">
        <w:rPr>
          <w:rFonts w:ascii="メイリオ" w:eastAsia="メイリオ" w:hAnsi="メイリオ" w:cs="メイリオ" w:hint="eastAsia"/>
          <w:sz w:val="18"/>
          <w:szCs w:val="18"/>
          <w:lang w:eastAsia="ja-JP"/>
        </w:rPr>
        <w:t>を提供しています。オープンソース</w:t>
      </w:r>
      <w:r w:rsidR="008B2010">
        <w:rPr>
          <w:rFonts w:ascii="メイリオ" w:eastAsia="メイリオ" w:hAnsi="メイリオ" w:cs="メイリオ" w:hint="eastAsia"/>
          <w:sz w:val="18"/>
          <w:szCs w:val="18"/>
          <w:lang w:eastAsia="ja-JP"/>
        </w:rPr>
        <w:t xml:space="preserve"> </w:t>
      </w:r>
      <w:r w:rsidR="005D36EF">
        <w:rPr>
          <w:rFonts w:ascii="メイリオ" w:eastAsia="メイリオ" w:hAnsi="メイリオ" w:cs="メイリオ" w:hint="eastAsia"/>
          <w:sz w:val="18"/>
          <w:szCs w:val="18"/>
          <w:lang w:eastAsia="ja-JP"/>
        </w:rPr>
        <w:t>コンポーネントをアップグレードする際に</w:t>
      </w:r>
      <w:r w:rsidR="00AD2403">
        <w:rPr>
          <w:rFonts w:ascii="メイリオ" w:eastAsia="メイリオ" w:hAnsi="メイリオ" w:cs="メイリオ" w:hint="eastAsia"/>
          <w:sz w:val="18"/>
          <w:szCs w:val="18"/>
          <w:lang w:eastAsia="ja-JP"/>
        </w:rPr>
        <w:t>考えるべき大事なこと</w:t>
      </w:r>
      <w:r w:rsidR="005D36EF">
        <w:rPr>
          <w:rFonts w:ascii="メイリオ" w:eastAsia="メイリオ" w:hAnsi="メイリオ" w:cs="メイリオ" w:hint="eastAsia"/>
          <w:sz w:val="18"/>
          <w:szCs w:val="18"/>
          <w:lang w:eastAsia="ja-JP"/>
        </w:rPr>
        <w:t>の一つは、前のバージョンと同じライセンスが維持されていることを常に確認することです。オープンソース プロジェクトでは、メジャーリリースのタイミングでライセンスが変更されることがあります。セキュ</w:t>
      </w:r>
      <w:r w:rsidR="00F45C0E">
        <w:rPr>
          <w:rFonts w:ascii="メイリオ" w:eastAsia="メイリオ" w:hAnsi="メイリオ" w:cs="メイリオ" w:hint="eastAsia"/>
          <w:sz w:val="18"/>
          <w:szCs w:val="18"/>
          <w:lang w:eastAsia="ja-JP"/>
        </w:rPr>
        <w:t>リティ上の問題があるバージョンを使う状況を回避する</w:t>
      </w:r>
      <w:r w:rsidR="00D801E8">
        <w:rPr>
          <w:rFonts w:ascii="メイリオ" w:eastAsia="メイリオ" w:hAnsi="メイリオ" w:cs="メイリオ" w:hint="eastAsia"/>
          <w:sz w:val="18"/>
          <w:szCs w:val="18"/>
          <w:lang w:eastAsia="ja-JP"/>
        </w:rPr>
        <w:t>ため</w:t>
      </w:r>
      <w:r w:rsidR="00F45C0E">
        <w:rPr>
          <w:rFonts w:ascii="メイリオ" w:eastAsia="メイリオ" w:hAnsi="メイリオ" w:cs="メイリオ" w:hint="eastAsia"/>
          <w:sz w:val="18"/>
          <w:szCs w:val="18"/>
          <w:lang w:eastAsia="ja-JP"/>
        </w:rPr>
        <w:t>に</w:t>
      </w:r>
      <w:r w:rsidR="00D801E8">
        <w:rPr>
          <w:rFonts w:ascii="メイリオ" w:eastAsia="メイリオ" w:hAnsi="メイリオ" w:cs="メイリオ" w:hint="eastAsia"/>
          <w:sz w:val="18"/>
          <w:szCs w:val="18"/>
          <w:lang w:eastAsia="ja-JP"/>
        </w:rPr>
        <w:t>も</w:t>
      </w:r>
      <w:r w:rsidR="00F45C0E">
        <w:rPr>
          <w:rFonts w:ascii="メイリオ" w:eastAsia="メイリオ" w:hAnsi="メイリオ" w:cs="メイリオ" w:hint="eastAsia"/>
          <w:sz w:val="18"/>
          <w:szCs w:val="18"/>
          <w:lang w:eastAsia="ja-JP"/>
        </w:rPr>
        <w:t>、企業</w:t>
      </w:r>
      <w:r w:rsidR="00D801E8">
        <w:rPr>
          <w:rFonts w:ascii="メイリオ" w:eastAsia="メイリオ" w:hAnsi="メイリオ" w:cs="メイリオ" w:hint="eastAsia"/>
          <w:sz w:val="18"/>
          <w:szCs w:val="18"/>
          <w:lang w:eastAsia="ja-JP"/>
        </w:rPr>
        <w:t>は</w:t>
      </w:r>
      <w:r w:rsidR="005D36EF">
        <w:rPr>
          <w:rFonts w:ascii="メイリオ" w:eastAsia="メイリオ" w:hAnsi="メイリオ" w:cs="メイリオ" w:hint="eastAsia"/>
          <w:sz w:val="18"/>
          <w:szCs w:val="18"/>
          <w:lang w:eastAsia="ja-JP"/>
        </w:rPr>
        <w:t xml:space="preserve">オープンソース </w:t>
      </w:r>
      <w:r w:rsidR="00F45C0E">
        <w:rPr>
          <w:rFonts w:ascii="メイリオ" w:eastAsia="メイリオ" w:hAnsi="メイリオ" w:cs="メイリオ" w:hint="eastAsia"/>
          <w:sz w:val="18"/>
          <w:szCs w:val="18"/>
          <w:lang w:eastAsia="ja-JP"/>
        </w:rPr>
        <w:t>プロジェクトのコミュニティに積極的に</w:t>
      </w:r>
      <w:r w:rsidR="00D801E8">
        <w:rPr>
          <w:rFonts w:ascii="メイリオ" w:eastAsia="メイリオ" w:hAnsi="メイリオ" w:cs="メイリオ" w:hint="eastAsia"/>
          <w:sz w:val="18"/>
          <w:szCs w:val="18"/>
          <w:lang w:eastAsia="ja-JP"/>
        </w:rPr>
        <w:t>参加する</w:t>
      </w:r>
      <w:r w:rsidR="00F45C0E">
        <w:rPr>
          <w:rFonts w:ascii="メイリオ" w:eastAsia="メイリオ" w:hAnsi="メイリオ" w:cs="メイリオ" w:hint="eastAsia"/>
          <w:sz w:val="18"/>
          <w:szCs w:val="18"/>
          <w:lang w:eastAsia="ja-JP"/>
        </w:rPr>
        <w:t>ことが望まれます。使用しているオープンソース プロジェクト</w:t>
      </w:r>
      <w:r w:rsidR="00D801E8">
        <w:rPr>
          <w:rFonts w:ascii="メイリオ" w:eastAsia="メイリオ" w:hAnsi="メイリオ" w:cs="メイリオ" w:hint="eastAsia"/>
          <w:sz w:val="18"/>
          <w:szCs w:val="18"/>
          <w:lang w:eastAsia="ja-JP"/>
        </w:rPr>
        <w:t>の</w:t>
      </w:r>
      <w:r w:rsidR="00F45C0E">
        <w:rPr>
          <w:rFonts w:ascii="メイリオ" w:eastAsia="メイリオ" w:hAnsi="メイリオ" w:cs="メイリオ" w:hint="eastAsia"/>
          <w:sz w:val="18"/>
          <w:szCs w:val="18"/>
          <w:lang w:eastAsia="ja-JP"/>
        </w:rPr>
        <w:t>すべて</w:t>
      </w:r>
      <w:r w:rsidR="00D801E8">
        <w:rPr>
          <w:rFonts w:ascii="メイリオ" w:eastAsia="メイリオ" w:hAnsi="メイリオ" w:cs="メイリオ" w:hint="eastAsia"/>
          <w:sz w:val="18"/>
          <w:szCs w:val="18"/>
          <w:lang w:eastAsia="ja-JP"/>
        </w:rPr>
        <w:t>において</w:t>
      </w:r>
      <w:r w:rsidR="00500D84">
        <w:rPr>
          <w:rFonts w:ascii="メイリオ" w:eastAsia="メイリオ" w:hAnsi="メイリオ" w:cs="メイリオ" w:hint="eastAsia"/>
          <w:sz w:val="18"/>
          <w:szCs w:val="18"/>
          <w:lang w:eastAsia="ja-JP"/>
        </w:rPr>
        <w:t>アクティブに活動することは合理的、現実的ではないため</w:t>
      </w:r>
      <w:r w:rsidR="00F45C0E">
        <w:rPr>
          <w:rFonts w:ascii="メイリオ" w:eastAsia="メイリオ" w:hAnsi="メイリオ" w:cs="メイリオ" w:hint="eastAsia"/>
          <w:sz w:val="18"/>
          <w:szCs w:val="18"/>
          <w:lang w:eastAsia="ja-JP"/>
        </w:rPr>
        <w:t>、</w:t>
      </w:r>
      <w:r w:rsidR="000D34E9">
        <w:rPr>
          <w:rFonts w:ascii="メイリオ" w:eastAsia="メイリオ" w:hAnsi="メイリオ" w:cs="メイリオ" w:hint="eastAsia"/>
          <w:sz w:val="18"/>
          <w:szCs w:val="18"/>
          <w:lang w:eastAsia="ja-JP"/>
        </w:rPr>
        <w:t>最も</w:t>
      </w:r>
      <w:r w:rsidR="00F45C0E">
        <w:rPr>
          <w:rFonts w:ascii="メイリオ" w:eastAsia="メイリオ" w:hAnsi="メイリオ" w:cs="メイリオ" w:hint="eastAsia"/>
          <w:sz w:val="18"/>
          <w:szCs w:val="18"/>
          <w:lang w:eastAsia="ja-JP"/>
        </w:rPr>
        <w:t>重要なコンポーネントを特定した上で一定レベルの優先度付け</w:t>
      </w:r>
      <w:r w:rsidR="00500D84">
        <w:rPr>
          <w:rFonts w:ascii="メイリオ" w:eastAsia="メイリオ" w:hAnsi="メイリオ" w:cs="メイリオ" w:hint="eastAsia"/>
          <w:sz w:val="18"/>
          <w:szCs w:val="18"/>
          <w:lang w:eastAsia="ja-JP"/>
        </w:rPr>
        <w:t>をすることが</w:t>
      </w:r>
      <w:r w:rsidR="00F45C0E">
        <w:rPr>
          <w:rFonts w:ascii="メイリオ" w:eastAsia="メイリオ" w:hAnsi="メイリオ" w:cs="メイリオ" w:hint="eastAsia"/>
          <w:sz w:val="18"/>
          <w:szCs w:val="18"/>
          <w:lang w:eastAsia="ja-JP"/>
        </w:rPr>
        <w:t>必要となります。</w:t>
      </w:r>
      <w:r w:rsidR="00D801E8">
        <w:rPr>
          <w:rFonts w:ascii="メイリオ" w:eastAsia="メイリオ" w:hAnsi="メイリオ" w:cs="メイリオ" w:hint="eastAsia"/>
          <w:sz w:val="18"/>
          <w:szCs w:val="18"/>
          <w:lang w:eastAsia="ja-JP"/>
        </w:rPr>
        <w:t>参加</w:t>
      </w:r>
      <w:r w:rsidR="00F45C0E">
        <w:rPr>
          <w:rFonts w:ascii="メイリオ" w:eastAsia="メイリオ" w:hAnsi="メイリオ" w:cs="メイリオ" w:hint="eastAsia"/>
          <w:sz w:val="18"/>
          <w:szCs w:val="18"/>
          <w:lang w:eastAsia="ja-JP"/>
        </w:rPr>
        <w:t>のレベル</w:t>
      </w:r>
      <w:r w:rsidR="00C73CA9">
        <w:rPr>
          <w:rFonts w:ascii="メイリオ" w:eastAsia="メイリオ" w:hAnsi="メイリオ" w:cs="メイリオ" w:hint="eastAsia"/>
          <w:sz w:val="18"/>
          <w:szCs w:val="18"/>
          <w:lang w:eastAsia="ja-JP"/>
        </w:rPr>
        <w:t>は多岐に亘り、</w:t>
      </w:r>
      <w:r w:rsidR="00F45C0E">
        <w:rPr>
          <w:rFonts w:ascii="メイリオ" w:eastAsia="メイリオ" w:hAnsi="メイリオ" w:cs="メイリオ" w:hint="eastAsia"/>
          <w:sz w:val="18"/>
          <w:szCs w:val="18"/>
          <w:lang w:eastAsia="ja-JP"/>
        </w:rPr>
        <w:t>メーリング リストへの登録、技術的議論への参加</w:t>
      </w:r>
      <w:r w:rsidR="00C73CA9">
        <w:rPr>
          <w:rFonts w:ascii="メイリオ" w:eastAsia="メイリオ" w:hAnsi="メイリオ" w:cs="メイリオ" w:hint="eastAsia"/>
          <w:sz w:val="18"/>
          <w:szCs w:val="18"/>
          <w:lang w:eastAsia="ja-JP"/>
        </w:rPr>
        <w:t>や</w:t>
      </w:r>
      <w:r w:rsidR="00F45C0E">
        <w:rPr>
          <w:rFonts w:ascii="メイリオ" w:eastAsia="メイリオ" w:hAnsi="メイリオ" w:cs="メイリオ" w:hint="eastAsia"/>
          <w:sz w:val="18"/>
          <w:szCs w:val="18"/>
          <w:lang w:eastAsia="ja-JP"/>
        </w:rPr>
        <w:t>、バグ修正や小さめの機能へのコントリビューション</w:t>
      </w:r>
      <w:r w:rsidR="007B0D22">
        <w:rPr>
          <w:rFonts w:ascii="メイリオ" w:eastAsia="メイリオ" w:hAnsi="メイリオ" w:cs="メイリオ" w:hint="eastAsia"/>
          <w:sz w:val="18"/>
          <w:szCs w:val="18"/>
          <w:lang w:eastAsia="ja-JP"/>
        </w:rPr>
        <w:t>、</w:t>
      </w:r>
      <w:r w:rsidR="00C73CA9">
        <w:rPr>
          <w:rFonts w:ascii="メイリオ" w:eastAsia="メイリオ" w:hAnsi="メイリオ" w:cs="メイリオ" w:hint="eastAsia"/>
          <w:sz w:val="18"/>
          <w:szCs w:val="18"/>
          <w:lang w:eastAsia="ja-JP"/>
        </w:rPr>
        <w:t>といったレベルから、さらには</w:t>
      </w:r>
      <w:r w:rsidR="00D801E8">
        <w:rPr>
          <w:rFonts w:ascii="メイリオ" w:eastAsia="メイリオ" w:hAnsi="メイリオ" w:cs="メイリオ" w:hint="eastAsia"/>
          <w:sz w:val="18"/>
          <w:szCs w:val="18"/>
          <w:lang w:eastAsia="ja-JP"/>
        </w:rPr>
        <w:t>大規模な</w:t>
      </w:r>
      <w:r w:rsidR="00C73CA9">
        <w:rPr>
          <w:rFonts w:ascii="メイリオ" w:eastAsia="メイリオ" w:hAnsi="メイリオ" w:cs="メイリオ" w:hint="eastAsia"/>
          <w:sz w:val="18"/>
          <w:szCs w:val="18"/>
          <w:lang w:eastAsia="ja-JP"/>
        </w:rPr>
        <w:t>コントリビューションまでさまざまです。少なく</w:t>
      </w:r>
      <w:r w:rsidR="00F20510">
        <w:rPr>
          <w:rFonts w:ascii="メイリオ" w:eastAsia="メイリオ" w:hAnsi="メイリオ" w:cs="メイリオ" w:hint="eastAsia"/>
          <w:sz w:val="18"/>
          <w:szCs w:val="18"/>
          <w:lang w:eastAsia="ja-JP"/>
        </w:rPr>
        <w:t>とも、特定のオープンソース プロジェクトに取り組んでいる企業内の開発者がメーリング リストを閲覧し、セキュリティの</w:t>
      </w:r>
      <w:r w:rsidR="00D801E8">
        <w:rPr>
          <w:rFonts w:ascii="メイリオ" w:eastAsia="メイリオ" w:hAnsi="メイリオ" w:cs="メイリオ" w:hint="eastAsia"/>
          <w:sz w:val="18"/>
          <w:szCs w:val="18"/>
          <w:lang w:eastAsia="ja-JP"/>
        </w:rPr>
        <w:t>脆弱性</w:t>
      </w:r>
      <w:r w:rsidR="00F20510">
        <w:rPr>
          <w:rFonts w:ascii="メイリオ" w:eastAsia="メイリオ" w:hAnsi="メイリオ" w:cs="メイリオ" w:hint="eastAsia"/>
          <w:sz w:val="18"/>
          <w:szCs w:val="18"/>
          <w:lang w:eastAsia="ja-JP"/>
        </w:rPr>
        <w:t>や</w:t>
      </w:r>
      <w:r w:rsidR="00500D84">
        <w:rPr>
          <w:rFonts w:ascii="メイリオ" w:eastAsia="メイリオ" w:hAnsi="メイリオ" w:cs="メイリオ" w:hint="eastAsia"/>
          <w:sz w:val="18"/>
          <w:szCs w:val="18"/>
          <w:lang w:eastAsia="ja-JP"/>
        </w:rPr>
        <w:t>修正対応に関する</w:t>
      </w:r>
      <w:r w:rsidR="00F20510">
        <w:rPr>
          <w:rFonts w:ascii="メイリオ" w:eastAsia="メイリオ" w:hAnsi="メイリオ" w:cs="メイリオ" w:hint="eastAsia"/>
          <w:sz w:val="18"/>
          <w:szCs w:val="18"/>
          <w:lang w:eastAsia="ja-JP"/>
        </w:rPr>
        <w:t>レポートに目を配っておくことは非常に有益なものとなります。</w:t>
      </w:r>
    </w:p>
    <w:p w14:paraId="0A364437" w14:textId="49D71BDB" w:rsidR="00597D3F" w:rsidRPr="002C4D0C" w:rsidRDefault="00D101D2" w:rsidP="00B567B1">
      <w:pPr>
        <w:pStyle w:val="HeadingIbrahim2"/>
        <w:rPr>
          <w:lang w:eastAsia="ja-JP"/>
        </w:rPr>
      </w:pPr>
      <w:bookmarkStart w:id="315" w:name="_Toc492046629"/>
      <w:r w:rsidRPr="002C4D0C">
        <w:rPr>
          <w:lang w:eastAsia="ja-JP"/>
        </w:rPr>
        <w:lastRenderedPageBreak/>
        <w:t>9.</w:t>
      </w:r>
      <w:r w:rsidR="00444017" w:rsidRPr="002C4D0C">
        <w:rPr>
          <w:lang w:eastAsia="ja-JP"/>
        </w:rPr>
        <w:t xml:space="preserve">4 </w:t>
      </w:r>
      <w:r w:rsidR="00656CC4" w:rsidRPr="00DB5B0F">
        <w:rPr>
          <w:rFonts w:ascii="メイリオ" w:eastAsia="メイリオ" w:hAnsi="メイリオ" w:cs="メイリオ" w:hint="eastAsia"/>
          <w:lang w:eastAsia="ja-JP"/>
        </w:rPr>
        <w:t>コンプライアンスの取り組みを測る</w:t>
      </w:r>
      <w:bookmarkEnd w:id="315"/>
    </w:p>
    <w:p w14:paraId="1284EA56" w14:textId="10DEBB01" w:rsidR="00E908ED" w:rsidRPr="00E908ED" w:rsidRDefault="002E13DF" w:rsidP="002E13D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組織の規模によらず、</w:t>
      </w:r>
      <w:r w:rsidR="000D34E9">
        <w:rPr>
          <w:rFonts w:ascii="メイリオ" w:eastAsia="メイリオ" w:hAnsi="メイリオ" w:cs="メイリオ" w:hint="eastAsia"/>
          <w:sz w:val="18"/>
          <w:szCs w:val="18"/>
          <w:lang w:eastAsia="ja-JP"/>
        </w:rPr>
        <w:t>最も</w:t>
      </w:r>
      <w:r>
        <w:rPr>
          <w:rFonts w:ascii="メイリオ" w:eastAsia="メイリオ" w:hAnsi="メイリオ" w:cs="メイリオ" w:hint="eastAsia"/>
          <w:sz w:val="18"/>
          <w:szCs w:val="18"/>
          <w:lang w:eastAsia="ja-JP"/>
        </w:rPr>
        <w:t>簡単でかつ効果的な最初のステップは</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プロジェクトに</w:t>
      </w:r>
      <w:r w:rsidR="008C555A">
        <w:rPr>
          <w:rFonts w:ascii="メイリオ" w:eastAsia="メイリオ" w:hAnsi="メイリオ" w:cs="メイリオ" w:hint="eastAsia"/>
          <w:sz w:val="18"/>
          <w:szCs w:val="18"/>
          <w:lang w:eastAsia="ja-JP"/>
        </w:rPr>
        <w:t>参加し</w:t>
      </w:r>
      <w:r>
        <w:rPr>
          <w:rFonts w:ascii="メイリオ" w:eastAsia="メイリオ" w:hAnsi="メイリオ" w:cs="メイリオ" w:hint="eastAsia"/>
          <w:sz w:val="18"/>
          <w:szCs w:val="18"/>
          <w:lang w:eastAsia="ja-JP"/>
        </w:rPr>
        <w:t>、「</w:t>
      </w:r>
      <w:hyperlink r:id="rId17" w:history="1">
        <w:r w:rsidRPr="002E13DF">
          <w:rPr>
            <w:rStyle w:val="affd"/>
            <w:rFonts w:ascii="メイリオ" w:eastAsia="メイリオ" w:hAnsi="メイリオ" w:cs="メイリオ" w:hint="eastAsia"/>
            <w:sz w:val="18"/>
            <w:szCs w:val="18"/>
            <w:lang w:eastAsia="ja-JP"/>
          </w:rPr>
          <w:t>OpenChain適合</w:t>
        </w:r>
      </w:hyperlink>
      <w:r w:rsidR="007B0D22">
        <w:rPr>
          <w:rFonts w:ascii="メイリオ" w:eastAsia="メイリオ" w:hAnsi="メイリオ" w:cs="メイリオ" w:hint="eastAsia"/>
          <w:sz w:val="18"/>
          <w:szCs w:val="18"/>
          <w:lang w:eastAsia="ja-JP"/>
        </w:rPr>
        <w:t>（</w:t>
      </w:r>
      <w:proofErr w:type="spellStart"/>
      <w:r w:rsidR="007B0D22">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 xml:space="preserve"> Conformant）」</w:t>
      </w:r>
      <w:r>
        <w:rPr>
          <w:rFonts w:ascii="メイリオ" w:eastAsia="メイリオ" w:hAnsi="メイリオ" w:cs="メイリオ" w:hint="eastAsia"/>
          <w:sz w:val="18"/>
          <w:szCs w:val="18"/>
          <w:lang w:eastAsia="ja-JP"/>
        </w:rPr>
        <w:t>のステータスを得ることです。</w:t>
      </w:r>
      <w:hyperlink r:id="rId18" w:history="1">
        <w:r w:rsidRPr="002E13DF">
          <w:rPr>
            <w:rStyle w:val="affd"/>
            <w:rFonts w:ascii="メイリオ" w:eastAsia="メイリオ" w:hAnsi="メイリオ" w:cs="メイリオ" w:hint="eastAsia"/>
            <w:sz w:val="18"/>
            <w:szCs w:val="18"/>
            <w:lang w:eastAsia="ja-JP"/>
          </w:rPr>
          <w:t>オンライン</w:t>
        </w:r>
      </w:hyperlink>
      <w:r>
        <w:rPr>
          <w:rFonts w:ascii="メイリオ" w:eastAsia="メイリオ" w:hAnsi="メイリオ" w:cs="メイリオ" w:hint="eastAsia"/>
          <w:sz w:val="18"/>
          <w:szCs w:val="18"/>
          <w:lang w:eastAsia="ja-JP"/>
        </w:rPr>
        <w:t>もしくは</w:t>
      </w:r>
      <w:hyperlink r:id="rId19" w:history="1">
        <w:r w:rsidRPr="002E13DF">
          <w:rPr>
            <w:rStyle w:val="affd"/>
            <w:rFonts w:ascii="メイリオ" w:eastAsia="メイリオ" w:hAnsi="メイリオ" w:cs="メイリオ" w:hint="eastAsia"/>
            <w:sz w:val="18"/>
            <w:szCs w:val="18"/>
            <w:lang w:eastAsia="ja-JP"/>
          </w:rPr>
          <w:t>机上で</w:t>
        </w:r>
      </w:hyperlink>
      <w:r>
        <w:rPr>
          <w:rFonts w:ascii="メイリオ" w:eastAsia="メイリオ" w:hAnsi="メイリオ" w:cs="メイリオ" w:hint="eastAsia"/>
          <w:sz w:val="18"/>
          <w:szCs w:val="18"/>
          <w:lang w:eastAsia="ja-JP"/>
        </w:rPr>
        <w:t>一連の質問を埋めることでこの作業は</w:t>
      </w:r>
      <w:r w:rsidR="007B0D22">
        <w:rPr>
          <w:rFonts w:ascii="メイリオ" w:eastAsia="メイリオ" w:hAnsi="メイリオ" w:cs="メイリオ" w:hint="eastAsia"/>
          <w:sz w:val="18"/>
          <w:szCs w:val="18"/>
          <w:lang w:eastAsia="ja-JP"/>
        </w:rPr>
        <w:t>実施</w:t>
      </w:r>
      <w:r>
        <w:rPr>
          <w:rFonts w:ascii="メイリオ" w:eastAsia="メイリオ" w:hAnsi="メイリオ" w:cs="メイリオ" w:hint="eastAsia"/>
          <w:sz w:val="18"/>
          <w:szCs w:val="18"/>
          <w:lang w:eastAsia="ja-JP"/>
        </w:rPr>
        <w:t>できます。</w:t>
      </w:r>
      <w:proofErr w:type="spellStart"/>
      <w:r>
        <w:rPr>
          <w:rFonts w:ascii="メイリオ" w:eastAsia="メイリオ" w:hAnsi="メイリオ" w:cs="メイリオ" w:hint="eastAsia"/>
          <w:sz w:val="18"/>
          <w:szCs w:val="18"/>
          <w:lang w:eastAsia="ja-JP"/>
        </w:rPr>
        <w:t>OpenChain</w:t>
      </w:r>
      <w:proofErr w:type="spellEnd"/>
      <w:r w:rsidR="007B0D22">
        <w:rPr>
          <w:rFonts w:ascii="メイリオ" w:eastAsia="メイリオ" w:hAnsi="メイリオ" w:cs="メイリオ" w:hint="eastAsia"/>
          <w:sz w:val="18"/>
          <w:szCs w:val="18"/>
          <w:lang w:eastAsia="ja-JP"/>
        </w:rPr>
        <w:t>適合に使われる</w:t>
      </w:r>
      <w:r>
        <w:rPr>
          <w:rFonts w:ascii="メイリオ" w:eastAsia="メイリオ" w:hAnsi="メイリオ" w:cs="メイリオ" w:hint="eastAsia"/>
          <w:sz w:val="18"/>
          <w:szCs w:val="18"/>
          <w:lang w:eastAsia="ja-JP"/>
        </w:rPr>
        <w:t>質問</w:t>
      </w:r>
      <w:r w:rsidR="008C555A">
        <w:rPr>
          <w:rFonts w:ascii="メイリオ" w:eastAsia="メイリオ" w:hAnsi="メイリオ" w:cs="メイリオ" w:hint="eastAsia"/>
          <w:sz w:val="18"/>
          <w:szCs w:val="18"/>
          <w:lang w:eastAsia="ja-JP"/>
        </w:rPr>
        <w:t>は</w:t>
      </w:r>
      <w:r w:rsidR="00E908ED">
        <w:rPr>
          <w:rFonts w:ascii="メイリオ" w:eastAsia="メイリオ" w:hAnsi="メイリオ" w:cs="メイリオ" w:hint="eastAsia"/>
          <w:sz w:val="18"/>
          <w:szCs w:val="18"/>
          <w:lang w:eastAsia="ja-JP"/>
        </w:rPr>
        <w:t>、組織のオープンソース ソフトウェア</w:t>
      </w:r>
      <w:r w:rsidR="00004DF0">
        <w:rPr>
          <w:rFonts w:ascii="メイリオ" w:eastAsia="メイリオ" w:hAnsi="メイリオ" w:cs="メイリオ" w:hint="eastAsia"/>
          <w:sz w:val="18"/>
          <w:szCs w:val="18"/>
          <w:lang w:eastAsia="ja-JP"/>
        </w:rPr>
        <w:t xml:space="preserve"> </w:t>
      </w:r>
      <w:r w:rsidR="00E908ED">
        <w:rPr>
          <w:rFonts w:ascii="メイリオ" w:eastAsia="メイリオ" w:hAnsi="メイリオ" w:cs="メイリオ" w:hint="eastAsia"/>
          <w:sz w:val="18"/>
          <w:szCs w:val="18"/>
          <w:lang w:eastAsia="ja-JP"/>
        </w:rPr>
        <w:t>コンプライアンスに対するプロ</w:t>
      </w:r>
      <w:r w:rsidR="007B0D22">
        <w:rPr>
          <w:rFonts w:ascii="メイリオ" w:eastAsia="メイリオ" w:hAnsi="メイリオ" w:cs="メイリオ" w:hint="eastAsia"/>
          <w:sz w:val="18"/>
          <w:szCs w:val="18"/>
          <w:lang w:eastAsia="ja-JP"/>
        </w:rPr>
        <w:t>セスやポリシーをチェックする助けにも</w:t>
      </w:r>
      <w:r w:rsidR="00E908ED">
        <w:rPr>
          <w:rFonts w:ascii="メイリオ" w:eastAsia="メイリオ" w:hAnsi="メイリオ" w:cs="メイリオ" w:hint="eastAsia"/>
          <w:sz w:val="18"/>
          <w:szCs w:val="18"/>
          <w:lang w:eastAsia="ja-JP"/>
        </w:rPr>
        <w:t>なります。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はISO9001に似た産業</w:t>
      </w:r>
      <w:r w:rsidR="00004DF0">
        <w:rPr>
          <w:rFonts w:ascii="メイリオ" w:eastAsia="メイリオ" w:hAnsi="メイリオ" w:cs="メイリオ" w:hint="eastAsia"/>
          <w:sz w:val="18"/>
          <w:szCs w:val="18"/>
          <w:lang w:eastAsia="ja-JP"/>
        </w:rPr>
        <w:t>標準で</w:t>
      </w:r>
      <w:r w:rsidR="00E908ED">
        <w:rPr>
          <w:rFonts w:ascii="メイリオ" w:eastAsia="メイリオ" w:hAnsi="メイリオ" w:cs="メイリオ" w:hint="eastAsia"/>
          <w:sz w:val="18"/>
          <w:szCs w:val="18"/>
          <w:lang w:eastAsia="ja-JP"/>
        </w:rPr>
        <w:t>、</w:t>
      </w:r>
      <w:r w:rsidR="008C555A">
        <w:rPr>
          <w:rFonts w:ascii="メイリオ" w:eastAsia="メイリオ" w:hAnsi="メイリオ" w:cs="メイリオ" w:hint="eastAsia"/>
          <w:sz w:val="18"/>
          <w:szCs w:val="18"/>
          <w:lang w:eastAsia="ja-JP"/>
        </w:rPr>
        <w:t>全体像を描くことに焦点を当てていますが、個々の組織にまでいたる</w:t>
      </w:r>
      <w:r w:rsidR="00E908ED">
        <w:rPr>
          <w:rFonts w:ascii="メイリオ" w:eastAsia="メイリオ" w:hAnsi="メイリオ" w:cs="メイリオ" w:hint="eastAsia"/>
          <w:sz w:val="18"/>
          <w:szCs w:val="18"/>
          <w:lang w:eastAsia="ja-JP"/>
        </w:rPr>
        <w:t>適切なプロセス、ポリシー</w:t>
      </w:r>
      <w:r w:rsidR="008C555A">
        <w:rPr>
          <w:rFonts w:ascii="メイリオ" w:eastAsia="メイリオ" w:hAnsi="メイリオ" w:cs="メイリオ" w:hint="eastAsia"/>
          <w:sz w:val="18"/>
          <w:szCs w:val="18"/>
          <w:lang w:eastAsia="ja-JP"/>
        </w:rPr>
        <w:t>の</w:t>
      </w:r>
      <w:r w:rsidR="00E908ED">
        <w:rPr>
          <w:rFonts w:ascii="メイリオ" w:eastAsia="メイリオ" w:hAnsi="メイリオ" w:cs="メイリオ" w:hint="eastAsia"/>
          <w:sz w:val="18"/>
          <w:szCs w:val="18"/>
          <w:lang w:eastAsia="ja-JP"/>
        </w:rPr>
        <w:t>実装</w:t>
      </w:r>
      <w:r w:rsidR="008C555A">
        <w:rPr>
          <w:rFonts w:ascii="メイリオ" w:eastAsia="メイリオ" w:hAnsi="メイリオ" w:cs="メイリオ" w:hint="eastAsia"/>
          <w:sz w:val="18"/>
          <w:szCs w:val="18"/>
          <w:lang w:eastAsia="ja-JP"/>
        </w:rPr>
        <w:t>も伴っています</w:t>
      </w:r>
      <w:r w:rsidR="00E908ED">
        <w:rPr>
          <w:rFonts w:ascii="メイリオ" w:eastAsia="メイリオ" w:hAnsi="メイリオ" w:cs="メイリオ" w:hint="eastAsia"/>
          <w:sz w:val="18"/>
          <w:szCs w:val="18"/>
          <w:lang w:eastAsia="ja-JP"/>
        </w:rPr>
        <w:t>。</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適合していることは、オープンソース コンプライアンスのプロセスやポリシーが存在していることを示すものであり、サプライヤや顧客の求めに応じて、詳細情報も提供できることも意味します。</w:t>
      </w:r>
      <w:proofErr w:type="spellStart"/>
      <w:r w:rsidR="00E908ED">
        <w:rPr>
          <w:rFonts w:ascii="メイリオ" w:eastAsia="メイリオ" w:hAnsi="メイリオ" w:cs="メイリオ" w:hint="eastAsia"/>
          <w:sz w:val="18"/>
          <w:szCs w:val="18"/>
          <w:lang w:eastAsia="ja-JP"/>
        </w:rPr>
        <w:t>OpenChain</w:t>
      </w:r>
      <w:proofErr w:type="spellEnd"/>
      <w:r w:rsidR="00E908ED">
        <w:rPr>
          <w:rFonts w:ascii="メイリオ" w:eastAsia="メイリオ" w:hAnsi="メイリオ" w:cs="メイリオ" w:hint="eastAsia"/>
          <w:sz w:val="18"/>
          <w:szCs w:val="18"/>
          <w:lang w:eastAsia="ja-JP"/>
        </w:rPr>
        <w:t>は、グローバルなサプライチェーン</w:t>
      </w:r>
      <w:r w:rsidR="00E6504A">
        <w:rPr>
          <w:rFonts w:ascii="メイリオ" w:eastAsia="メイリオ" w:hAnsi="メイリオ" w:cs="メイリオ" w:hint="eastAsia"/>
          <w:sz w:val="18"/>
          <w:szCs w:val="18"/>
          <w:lang w:eastAsia="ja-JP"/>
        </w:rPr>
        <w:t>に</w:t>
      </w:r>
      <w:r w:rsidR="00E908ED">
        <w:rPr>
          <w:rFonts w:ascii="メイリオ" w:eastAsia="メイリオ" w:hAnsi="メイリオ" w:cs="メイリオ" w:hint="eastAsia"/>
          <w:sz w:val="18"/>
          <w:szCs w:val="18"/>
          <w:lang w:eastAsia="ja-JP"/>
        </w:rPr>
        <w:t>またがる組織間の信頼を築き上げるために設計されているのです。</w:t>
      </w:r>
    </w:p>
    <w:p w14:paraId="3E98ADC6" w14:textId="03BAE2C4" w:rsidR="000254BF" w:rsidRPr="00E908ED" w:rsidRDefault="00E908ED" w:rsidP="00E908E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Foundationの</w:t>
      </w:r>
      <w:r w:rsidR="000254BF">
        <w:rPr>
          <w:rFonts w:ascii="メイリオ" w:eastAsia="メイリオ" w:hAnsi="メイリオ" w:cs="メイリオ" w:hint="eastAsia"/>
          <w:sz w:val="18"/>
          <w:szCs w:val="18"/>
          <w:lang w:eastAsia="ja-JP"/>
        </w:rPr>
        <w:t>「</w:t>
      </w:r>
      <w:hyperlink r:id="rId20" w:history="1">
        <w:r w:rsidRPr="000254BF">
          <w:rPr>
            <w:rStyle w:val="affd"/>
            <w:rFonts w:ascii="メイリオ" w:eastAsia="メイリオ" w:hAnsi="メイリオ" w:cs="メイリオ" w:hint="eastAsia"/>
            <w:sz w:val="18"/>
            <w:szCs w:val="18"/>
            <w:lang w:eastAsia="ja-JP"/>
          </w:rPr>
          <w:t>自己査定用チェックリスト</w:t>
        </w:r>
        <w:r w:rsidR="000254BF" w:rsidRPr="000254BF">
          <w:rPr>
            <w:rStyle w:val="affd"/>
            <w:rFonts w:ascii="メイリオ" w:eastAsia="メイリオ" w:hAnsi="メイリオ" w:cs="メイリオ" w:hint="eastAsia"/>
            <w:sz w:val="18"/>
            <w:szCs w:val="18"/>
            <w:lang w:eastAsia="ja-JP"/>
          </w:rPr>
          <w:t>（Self-Assessment Checklist</w:t>
        </w:r>
        <w:r w:rsidR="000254BF" w:rsidRPr="000254BF">
          <w:rPr>
            <w:rStyle w:val="affd"/>
            <w:rFonts w:ascii="メイリオ" w:eastAsia="メイリオ" w:hAnsi="メイリオ" w:cs="メイリオ"/>
            <w:sz w:val="18"/>
            <w:szCs w:val="18"/>
            <w:lang w:eastAsia="ja-JP"/>
          </w:rPr>
          <w:t>）</w:t>
        </w:r>
      </w:hyperlink>
      <w:r w:rsidR="007B0D22">
        <w:rPr>
          <w:rFonts w:ascii="メイリオ" w:eastAsia="メイリオ" w:hAnsi="メイリオ" w:cs="メイリオ" w:hint="eastAsia"/>
          <w:sz w:val="18"/>
          <w:szCs w:val="18"/>
          <w:lang w:eastAsia="ja-JP"/>
        </w:rPr>
        <w:t>」はオープンソースコンプライアンスプログラム</w:t>
      </w:r>
      <w:r w:rsidR="007C6C58">
        <w:rPr>
          <w:rFonts w:ascii="メイリオ" w:eastAsia="メイリオ" w:hAnsi="メイリオ" w:cs="メイリオ" w:hint="eastAsia"/>
          <w:sz w:val="18"/>
          <w:szCs w:val="18"/>
          <w:lang w:eastAsia="ja-JP"/>
        </w:rPr>
        <w:t>を成功させるために必要な</w:t>
      </w:r>
      <w:r w:rsidR="000254BF">
        <w:rPr>
          <w:rFonts w:ascii="メイリオ" w:eastAsia="メイリオ" w:hAnsi="メイリオ" w:cs="メイリオ" w:hint="eastAsia"/>
          <w:sz w:val="18"/>
          <w:szCs w:val="18"/>
          <w:lang w:eastAsia="ja-JP"/>
        </w:rPr>
        <w:t>要素に加え、コンプライアンスのベストプラクティス</w:t>
      </w:r>
      <w:r w:rsidR="007C6C58">
        <w:rPr>
          <w:rFonts w:ascii="メイリオ" w:eastAsia="メイリオ" w:hAnsi="メイリオ" w:cs="メイリオ" w:hint="eastAsia"/>
          <w:sz w:val="18"/>
          <w:szCs w:val="18"/>
          <w:lang w:eastAsia="ja-JP"/>
        </w:rPr>
        <w:t>を提供した</w:t>
      </w:r>
      <w:r w:rsidR="00004DF0">
        <w:rPr>
          <w:rFonts w:ascii="メイリオ" w:eastAsia="メイリオ" w:hAnsi="メイリオ" w:cs="メイリオ" w:hint="eastAsia"/>
          <w:sz w:val="18"/>
          <w:szCs w:val="18"/>
          <w:lang w:eastAsia="ja-JP"/>
        </w:rPr>
        <w:t>、</w:t>
      </w:r>
      <w:r w:rsidR="007B0D22">
        <w:rPr>
          <w:rFonts w:ascii="メイリオ" w:eastAsia="メイリオ" w:hAnsi="メイリオ" w:cs="メイリオ" w:hint="eastAsia"/>
          <w:sz w:val="18"/>
          <w:szCs w:val="18"/>
          <w:lang w:eastAsia="ja-JP"/>
        </w:rPr>
        <w:t>幅広いチェックリストです。企業はこれを社内</w:t>
      </w:r>
      <w:r w:rsidR="007C6C58">
        <w:rPr>
          <w:rFonts w:ascii="メイリオ" w:eastAsia="メイリオ" w:hAnsi="メイリオ" w:cs="メイリオ" w:hint="eastAsia"/>
          <w:sz w:val="18"/>
          <w:szCs w:val="18"/>
          <w:lang w:eastAsia="ja-JP"/>
        </w:rPr>
        <w:t>の自主運営型のチェックリストとして使用し</w:t>
      </w:r>
      <w:r w:rsidR="000254BF">
        <w:rPr>
          <w:rFonts w:ascii="メイリオ" w:eastAsia="メイリオ" w:hAnsi="メイリオ" w:cs="メイリオ" w:hint="eastAsia"/>
          <w:sz w:val="18"/>
          <w:szCs w:val="18"/>
          <w:lang w:eastAsia="ja-JP"/>
        </w:rPr>
        <w:t>、自</w:t>
      </w:r>
      <w:r w:rsidR="007B0D22">
        <w:rPr>
          <w:rFonts w:ascii="メイリオ" w:eastAsia="メイリオ" w:hAnsi="メイリオ" w:cs="メイリオ" w:hint="eastAsia"/>
          <w:sz w:val="18"/>
          <w:szCs w:val="18"/>
          <w:lang w:eastAsia="ja-JP"/>
        </w:rPr>
        <w:t>分たちのコンプライアンスをベストプラクティスと比較して評価する</w:t>
      </w:r>
      <w:r w:rsidR="000254BF">
        <w:rPr>
          <w:rFonts w:ascii="メイリオ" w:eastAsia="メイリオ" w:hAnsi="メイリオ" w:cs="メイリオ" w:hint="eastAsia"/>
          <w:sz w:val="18"/>
          <w:szCs w:val="18"/>
          <w:lang w:eastAsia="ja-JP"/>
        </w:rPr>
        <w:t>ことが奨励されています。</w:t>
      </w:r>
    </w:p>
    <w:p w14:paraId="07B5F75B" w14:textId="5C546F02" w:rsidR="00597D3F" w:rsidRPr="002C4D0C" w:rsidRDefault="00D101D2" w:rsidP="00B567B1">
      <w:pPr>
        <w:pStyle w:val="HeadingIbrahim1"/>
        <w:rPr>
          <w:lang w:eastAsia="ja-JP"/>
        </w:rPr>
      </w:pPr>
      <w:bookmarkStart w:id="316" w:name="_Toc492046631"/>
      <w:r>
        <w:rPr>
          <w:lang w:eastAsia="ja-JP"/>
        </w:rPr>
        <w:t>10.</w:t>
      </w:r>
      <w:r w:rsidR="00907CF2" w:rsidRPr="002C4D0C">
        <w:rPr>
          <w:lang w:eastAsia="ja-JP"/>
        </w:rPr>
        <w:t xml:space="preserve"> </w:t>
      </w:r>
      <w:r w:rsidR="00D21CCA" w:rsidRPr="00DB5B0F">
        <w:rPr>
          <w:rFonts w:ascii="メイリオ" w:eastAsia="メイリオ" w:hAnsi="メイリオ" w:cs="メイリオ" w:hint="eastAsia"/>
          <w:lang w:eastAsia="ja-JP"/>
        </w:rPr>
        <w:t>買収</w:t>
      </w:r>
      <w:r w:rsidR="0061388D" w:rsidRPr="00DB5B0F">
        <w:rPr>
          <w:rFonts w:ascii="メイリオ" w:eastAsia="メイリオ" w:hAnsi="メイリオ" w:cs="メイリオ" w:hint="eastAsia"/>
          <w:lang w:eastAsia="ja-JP"/>
        </w:rPr>
        <w:t>企業</w:t>
      </w:r>
      <w:r w:rsidR="00D21CCA" w:rsidRPr="00DB5B0F">
        <w:rPr>
          <w:rFonts w:ascii="メイリオ" w:eastAsia="メイリオ" w:hAnsi="メイリオ" w:cs="メイリオ" w:hint="eastAsia"/>
          <w:lang w:eastAsia="ja-JP"/>
        </w:rPr>
        <w:t>として監査</w:t>
      </w:r>
      <w:r w:rsidR="0061388D" w:rsidRPr="00DB5B0F">
        <w:rPr>
          <w:rFonts w:ascii="メイリオ" w:eastAsia="メイリオ" w:hAnsi="メイリオ" w:cs="メイリオ" w:hint="eastAsia"/>
          <w:lang w:eastAsia="ja-JP"/>
        </w:rPr>
        <w:t>に</w:t>
      </w:r>
      <w:r w:rsidR="00D21CCA" w:rsidRPr="00DB5B0F">
        <w:rPr>
          <w:rFonts w:ascii="メイリオ" w:eastAsia="メイリオ" w:hAnsi="メイリオ" w:cs="メイリオ" w:hint="eastAsia"/>
          <w:lang w:eastAsia="ja-JP"/>
        </w:rPr>
        <w:t>備</w:t>
      </w:r>
      <w:r w:rsidR="0061388D" w:rsidRPr="00DB5B0F">
        <w:rPr>
          <w:rFonts w:ascii="メイリオ" w:eastAsia="メイリオ" w:hAnsi="メイリオ" w:cs="メイリオ" w:hint="eastAsia"/>
          <w:lang w:eastAsia="ja-JP"/>
        </w:rPr>
        <w:t>える</w:t>
      </w:r>
      <w:bookmarkEnd w:id="316"/>
    </w:p>
    <w:p w14:paraId="42976E2F" w14:textId="6DC17B04" w:rsidR="003935BD" w:rsidRPr="003935BD" w:rsidRDefault="003935BD" w:rsidP="003935BD">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監査を依頼する前の段階</w:t>
      </w:r>
      <w:r w:rsidR="0061388D">
        <w:rPr>
          <w:rFonts w:ascii="メイリオ" w:eastAsia="メイリオ" w:hAnsi="メイリオ" w:cs="メイリオ" w:hint="eastAsia"/>
          <w:sz w:val="18"/>
          <w:szCs w:val="18"/>
          <w:lang w:eastAsia="ja-JP"/>
        </w:rPr>
        <w:t>および監査結果を受領した後の段階で、</w:t>
      </w:r>
      <w:r>
        <w:rPr>
          <w:rFonts w:ascii="メイリオ" w:eastAsia="メイリオ" w:hAnsi="メイリオ" w:cs="メイリオ" w:hint="eastAsia"/>
          <w:sz w:val="18"/>
          <w:szCs w:val="18"/>
          <w:lang w:eastAsia="ja-JP"/>
        </w:rPr>
        <w:t>買収企業として</w:t>
      </w:r>
      <w:r w:rsidR="00B57948">
        <w:rPr>
          <w:rFonts w:ascii="メイリオ" w:eastAsia="メイリオ" w:hAnsi="メイリオ" w:cs="メイリオ" w:hint="eastAsia"/>
          <w:sz w:val="18"/>
          <w:szCs w:val="18"/>
          <w:lang w:eastAsia="ja-JP"/>
        </w:rPr>
        <w:t>行う</w:t>
      </w:r>
      <w:r w:rsidR="0061388D">
        <w:rPr>
          <w:rFonts w:ascii="メイリオ" w:eastAsia="メイリオ" w:hAnsi="メイリオ" w:cs="メイリオ" w:hint="eastAsia"/>
          <w:sz w:val="18"/>
          <w:szCs w:val="18"/>
          <w:lang w:eastAsia="ja-JP"/>
        </w:rPr>
        <w:t>べき</w:t>
      </w:r>
      <w:r>
        <w:rPr>
          <w:rFonts w:ascii="メイリオ" w:eastAsia="メイリオ" w:hAnsi="メイリオ" w:cs="メイリオ" w:hint="eastAsia"/>
          <w:sz w:val="18"/>
          <w:szCs w:val="18"/>
          <w:lang w:eastAsia="ja-JP"/>
        </w:rPr>
        <w:t>意思決定やとるべきアクションがあります。</w:t>
      </w:r>
    </w:p>
    <w:p w14:paraId="2787C9BC" w14:textId="08D11595" w:rsidR="005F1EA1" w:rsidRPr="002C4D0C" w:rsidRDefault="00D101D2" w:rsidP="00D11512">
      <w:pPr>
        <w:pStyle w:val="HeadingIbrahim2"/>
        <w:rPr>
          <w:lang w:eastAsia="ja-JP"/>
        </w:rPr>
      </w:pPr>
      <w:bookmarkStart w:id="317" w:name="_Toc492046632"/>
      <w:r w:rsidRPr="002C4D0C">
        <w:rPr>
          <w:lang w:eastAsia="ja-JP"/>
        </w:rPr>
        <w:t>10</w:t>
      </w:r>
      <w:r w:rsidR="00444017" w:rsidRPr="002C4D0C">
        <w:rPr>
          <w:lang w:eastAsia="ja-JP"/>
        </w:rPr>
        <w:t xml:space="preserve">.1 </w:t>
      </w:r>
      <w:r w:rsidR="00E03C4A" w:rsidRPr="00DB5B0F">
        <w:rPr>
          <w:rFonts w:ascii="メイリオ" w:eastAsia="メイリオ" w:hAnsi="メイリオ" w:cs="メイリオ" w:hint="eastAsia"/>
          <w:lang w:eastAsia="ja-JP"/>
        </w:rPr>
        <w:t>ニーズに合</w:t>
      </w:r>
      <w:r w:rsidR="00D12685" w:rsidRPr="00DB5B0F">
        <w:rPr>
          <w:rFonts w:ascii="メイリオ" w:eastAsia="メイリオ" w:hAnsi="メイリオ" w:cs="メイリオ" w:hint="eastAsia"/>
          <w:lang w:eastAsia="ja-JP"/>
        </w:rPr>
        <w:t>わせ適切な</w:t>
      </w:r>
      <w:r w:rsidR="00656CC4" w:rsidRPr="00DB5B0F">
        <w:rPr>
          <w:rFonts w:ascii="メイリオ" w:eastAsia="メイリオ" w:hAnsi="メイリオ" w:cs="メイリオ" w:hint="eastAsia"/>
          <w:lang w:eastAsia="ja-JP"/>
        </w:rPr>
        <w:t>監査モデル・</w:t>
      </w:r>
      <w:r w:rsidR="00E03C4A" w:rsidRPr="00DB5B0F">
        <w:rPr>
          <w:rFonts w:ascii="メイリオ" w:eastAsia="メイリオ" w:hAnsi="メイリオ" w:cs="メイリオ" w:hint="eastAsia"/>
          <w:lang w:eastAsia="ja-JP"/>
        </w:rPr>
        <w:t>監査人を選択する</w:t>
      </w:r>
      <w:bookmarkEnd w:id="317"/>
    </w:p>
    <w:p w14:paraId="11506614" w14:textId="3DCA23AD" w:rsidR="00E03C4A" w:rsidRPr="0036512D" w:rsidRDefault="00656CC4" w:rsidP="0036512D">
      <w:pPr>
        <w:pStyle w:val="bodyIbrahim1"/>
        <w:spacing w:line="240" w:lineRule="exact"/>
        <w:rPr>
          <w:rFonts w:ascii="メイリオ" w:eastAsia="メイリオ" w:hAnsi="メイリオ" w:cs="メイリオ"/>
          <w:sz w:val="18"/>
          <w:szCs w:val="18"/>
          <w:lang w:eastAsia="ja-JP"/>
        </w:rPr>
      </w:pPr>
      <w:bookmarkStart w:id="318" w:name="_Toc492046633"/>
      <w:r>
        <w:rPr>
          <w:rFonts w:ascii="メイリオ" w:eastAsia="メイリオ" w:hAnsi="メイリオ" w:cs="メイリオ" w:hint="eastAsia"/>
          <w:sz w:val="18"/>
          <w:szCs w:val="18"/>
          <w:lang w:eastAsia="ja-JP"/>
        </w:rPr>
        <w:t>前に挙げたように</w:t>
      </w:r>
      <w:r w:rsidR="00090971">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使われうる</w:t>
      </w:r>
      <w:r w:rsidR="00090971">
        <w:rPr>
          <w:rFonts w:ascii="メイリオ" w:eastAsia="メイリオ" w:hAnsi="メイリオ" w:cs="メイリオ" w:hint="eastAsia"/>
          <w:sz w:val="18"/>
          <w:szCs w:val="18"/>
          <w:lang w:eastAsia="ja-JP"/>
        </w:rPr>
        <w:t>主</w:t>
      </w:r>
      <w:r>
        <w:rPr>
          <w:rFonts w:ascii="メイリオ" w:eastAsia="メイリオ" w:hAnsi="メイリオ" w:cs="メイリオ" w:hint="eastAsia"/>
          <w:sz w:val="18"/>
          <w:szCs w:val="18"/>
          <w:lang w:eastAsia="ja-JP"/>
        </w:rPr>
        <w:t>だった監査の手法</w:t>
      </w:r>
      <w:r w:rsidR="00090971">
        <w:rPr>
          <w:rFonts w:ascii="メイリオ" w:eastAsia="メイリオ" w:hAnsi="メイリオ" w:cs="メイリオ" w:hint="eastAsia"/>
          <w:sz w:val="18"/>
          <w:szCs w:val="18"/>
          <w:lang w:eastAsia="ja-JP"/>
        </w:rPr>
        <w:t>は3つあり、自社の業務のパラメータを考えながら、どれが自社の具体的な状況と合っているのか、ということ</w:t>
      </w:r>
      <w:r w:rsidR="00B57948">
        <w:rPr>
          <w:rFonts w:ascii="メイリオ" w:eastAsia="メイリオ" w:hAnsi="メイリオ" w:cs="メイリオ" w:hint="eastAsia"/>
          <w:sz w:val="18"/>
          <w:szCs w:val="18"/>
          <w:lang w:eastAsia="ja-JP"/>
        </w:rPr>
        <w:t>を</w:t>
      </w:r>
      <w:r w:rsidR="00090971">
        <w:rPr>
          <w:rFonts w:ascii="メイリオ" w:eastAsia="メイリオ" w:hAnsi="メイリオ" w:cs="メイリオ" w:hint="eastAsia"/>
          <w:sz w:val="18"/>
          <w:szCs w:val="18"/>
          <w:lang w:eastAsia="ja-JP"/>
        </w:rPr>
        <w:t>決める必要</w:t>
      </w:r>
      <w:r>
        <w:rPr>
          <w:rFonts w:ascii="メイリオ" w:eastAsia="メイリオ" w:hAnsi="メイリオ" w:cs="メイリオ" w:hint="eastAsia"/>
          <w:sz w:val="18"/>
          <w:szCs w:val="18"/>
          <w:lang w:eastAsia="ja-JP"/>
        </w:rPr>
        <w:t>があります</w:t>
      </w:r>
      <w:r w:rsidR="00090971">
        <w:rPr>
          <w:rFonts w:ascii="メイリオ" w:eastAsia="メイリオ" w:hAnsi="メイリオ" w:cs="メイリオ" w:hint="eastAsia"/>
          <w:sz w:val="18"/>
          <w:szCs w:val="18"/>
          <w:lang w:eastAsia="ja-JP"/>
        </w:rPr>
        <w:t>。</w:t>
      </w:r>
    </w:p>
    <w:p w14:paraId="53470EB4" w14:textId="1ECB65E3" w:rsidR="00597D3F" w:rsidRPr="002C4D0C" w:rsidRDefault="00444017" w:rsidP="00D11512">
      <w:pPr>
        <w:pStyle w:val="HeadingIbrahim2"/>
        <w:rPr>
          <w:lang w:eastAsia="ja-JP"/>
        </w:rPr>
      </w:pPr>
      <w:r w:rsidRPr="002C4D0C">
        <w:rPr>
          <w:lang w:eastAsia="ja-JP"/>
        </w:rPr>
        <w:t>1</w:t>
      </w:r>
      <w:r w:rsidR="00D101D2">
        <w:rPr>
          <w:lang w:eastAsia="ja-JP"/>
        </w:rPr>
        <w:t>0</w:t>
      </w:r>
      <w:r w:rsidRPr="002C4D0C">
        <w:rPr>
          <w:lang w:eastAsia="ja-JP"/>
        </w:rPr>
        <w:t xml:space="preserve">.2 </w:t>
      </w:r>
      <w:r w:rsidR="00090971" w:rsidRPr="00DB5B0F">
        <w:rPr>
          <w:rFonts w:ascii="メイリオ" w:eastAsia="メイリオ" w:hAnsi="メイリオ" w:cs="メイリオ" w:hint="eastAsia"/>
          <w:lang w:eastAsia="ja-JP"/>
        </w:rPr>
        <w:t>何に留意をすべきかを知る</w:t>
      </w:r>
      <w:bookmarkEnd w:id="318"/>
    </w:p>
    <w:p w14:paraId="438FEE0F" w14:textId="65BDFDB5" w:rsidR="00090971" w:rsidRPr="007372B1" w:rsidRDefault="007372B1" w:rsidP="007372B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コードの複雑さによっては、ソースコード監査レポートが膨大の量の情報を提供することがあります。ここ</w:t>
      </w:r>
      <w:r w:rsidR="00656CC4">
        <w:rPr>
          <w:rFonts w:ascii="メイリオ" w:eastAsia="メイリオ" w:hAnsi="メイリオ" w:cs="メイリオ" w:hint="eastAsia"/>
          <w:sz w:val="18"/>
          <w:szCs w:val="18"/>
          <w:lang w:eastAsia="ja-JP"/>
        </w:rPr>
        <w:t>では、ライセンスやユースケースのどれを重要なものとみなすべきか</w:t>
      </w:r>
      <w:r>
        <w:rPr>
          <w:rFonts w:ascii="メイリオ" w:eastAsia="メイリオ" w:hAnsi="メイリオ" w:cs="メイリオ" w:hint="eastAsia"/>
          <w:sz w:val="18"/>
          <w:szCs w:val="18"/>
          <w:lang w:eastAsia="ja-JP"/>
        </w:rPr>
        <w:t>を明確にすることが重要になってきます。</w:t>
      </w:r>
    </w:p>
    <w:p w14:paraId="7FFF2D5D" w14:textId="1E31C4BB" w:rsidR="00976FFA" w:rsidRPr="002C4D0C" w:rsidRDefault="00444017" w:rsidP="00D11512">
      <w:pPr>
        <w:pStyle w:val="HeadingIbrahim2"/>
        <w:rPr>
          <w:lang w:eastAsia="ja-JP"/>
        </w:rPr>
      </w:pPr>
      <w:bookmarkStart w:id="319" w:name="_Toc492046634"/>
      <w:r w:rsidRPr="002C4D0C">
        <w:rPr>
          <w:lang w:eastAsia="ja-JP"/>
        </w:rPr>
        <w:t>1</w:t>
      </w:r>
      <w:r w:rsidR="00D101D2">
        <w:rPr>
          <w:lang w:eastAsia="ja-JP"/>
        </w:rPr>
        <w:t>0</w:t>
      </w:r>
      <w:r w:rsidRPr="002C4D0C">
        <w:rPr>
          <w:lang w:eastAsia="ja-JP"/>
        </w:rPr>
        <w:t xml:space="preserve">.3 </w:t>
      </w:r>
      <w:r w:rsidR="00090971" w:rsidRPr="00DB5B0F">
        <w:rPr>
          <w:rFonts w:ascii="メイリオ" w:eastAsia="メイリオ" w:hAnsi="メイリオ" w:cs="メイリオ" w:hint="eastAsia"/>
          <w:lang w:eastAsia="ja-JP"/>
        </w:rPr>
        <w:t>適切な質問をする</w:t>
      </w:r>
      <w:bookmarkEnd w:id="319"/>
    </w:p>
    <w:p w14:paraId="0A84D279" w14:textId="7AE8F1C1" w:rsidR="00915E13" w:rsidRPr="00915E13" w:rsidRDefault="00915E13" w:rsidP="00915E13">
      <w:pPr>
        <w:pStyle w:val="bodyIbrahim1"/>
        <w:spacing w:line="240" w:lineRule="exact"/>
        <w:rPr>
          <w:rFonts w:ascii="メイリオ" w:eastAsia="メイリオ" w:hAnsi="メイリオ" w:cs="メイリオ"/>
          <w:sz w:val="18"/>
          <w:szCs w:val="18"/>
          <w:lang w:eastAsia="ja-JP"/>
        </w:rPr>
      </w:pPr>
      <w:r w:rsidRPr="00915E13">
        <w:rPr>
          <w:rFonts w:ascii="メイリオ" w:eastAsia="メイリオ" w:hAnsi="メイリオ" w:cs="メイリオ" w:hint="eastAsia"/>
          <w:sz w:val="18"/>
          <w:szCs w:val="18"/>
          <w:lang w:eastAsia="ja-JP"/>
        </w:rPr>
        <w:t>オープンソース監査レポートは、買収対象のソースコードと関連するライセンスについての大量の情報を提示することになります。しかし、コンプライアンスに関連する明確な説明や</w:t>
      </w:r>
      <w:r w:rsidR="00B57948">
        <w:rPr>
          <w:rFonts w:ascii="メイリオ" w:eastAsia="メイリオ" w:hAnsi="メイリオ" w:cs="メイリオ" w:hint="eastAsia"/>
          <w:sz w:val="18"/>
          <w:szCs w:val="18"/>
          <w:lang w:eastAsia="ja-JP"/>
        </w:rPr>
        <w:t>確証</w:t>
      </w:r>
      <w:r w:rsidRPr="00915E13">
        <w:rPr>
          <w:rFonts w:ascii="メイリオ" w:eastAsia="メイリオ" w:hAnsi="メイリオ" w:cs="メイリオ" w:hint="eastAsia"/>
          <w:sz w:val="18"/>
          <w:szCs w:val="18"/>
          <w:lang w:eastAsia="ja-JP"/>
        </w:rPr>
        <w:t>を得る上では、</w:t>
      </w:r>
      <w:r w:rsidR="00726AF8">
        <w:rPr>
          <w:rFonts w:ascii="メイリオ" w:eastAsia="メイリオ" w:hAnsi="メイリオ" w:cs="メイリオ" w:hint="eastAsia"/>
          <w:sz w:val="18"/>
          <w:szCs w:val="18"/>
          <w:lang w:eastAsia="ja-JP"/>
        </w:rPr>
        <w:t>さら</w:t>
      </w:r>
      <w:r w:rsidRPr="00915E13">
        <w:rPr>
          <w:rFonts w:ascii="メイリオ" w:eastAsia="メイリオ" w:hAnsi="メイリオ" w:cs="メイリオ" w:hint="eastAsia"/>
          <w:sz w:val="18"/>
          <w:szCs w:val="18"/>
          <w:lang w:eastAsia="ja-JP"/>
        </w:rPr>
        <w:t>なる調査が要求されるようなデータがたくさんあるのです。本節では、</w:t>
      </w:r>
      <w:r w:rsidR="00B57948">
        <w:rPr>
          <w:rFonts w:ascii="メイリオ" w:eastAsia="メイリオ" w:hAnsi="メイリオ" w:cs="メイリオ" w:hint="eastAsia"/>
          <w:sz w:val="18"/>
          <w:szCs w:val="18"/>
          <w:lang w:eastAsia="ja-JP"/>
        </w:rPr>
        <w:t>買収企業</w:t>
      </w:r>
      <w:r w:rsidRPr="00915E13">
        <w:rPr>
          <w:rFonts w:ascii="メイリオ" w:eastAsia="メイリオ" w:hAnsi="メイリオ" w:cs="メイリオ" w:hint="eastAsia"/>
          <w:sz w:val="18"/>
          <w:szCs w:val="18"/>
          <w:lang w:eastAsia="ja-JP"/>
        </w:rPr>
        <w:t>にとって必要なことが何か、</w:t>
      </w:r>
      <w:r w:rsidR="004606ED">
        <w:rPr>
          <w:rFonts w:ascii="メイリオ" w:eastAsia="メイリオ" w:hAnsi="メイリオ" w:cs="メイリオ" w:hint="eastAsia"/>
          <w:sz w:val="18"/>
          <w:szCs w:val="18"/>
          <w:lang w:eastAsia="ja-JP"/>
        </w:rPr>
        <w:t>買収対象</w:t>
      </w:r>
      <w:r w:rsidR="00B57948">
        <w:rPr>
          <w:rFonts w:ascii="メイリオ" w:eastAsia="メイリオ" w:hAnsi="メイリオ" w:cs="メイリオ" w:hint="eastAsia"/>
          <w:sz w:val="18"/>
          <w:szCs w:val="18"/>
          <w:lang w:eastAsia="ja-JP"/>
        </w:rPr>
        <w:t>に向けて発せられる質問</w:t>
      </w:r>
      <w:r w:rsidRPr="00915E13">
        <w:rPr>
          <w:rFonts w:ascii="メイリオ" w:eastAsia="メイリオ" w:hAnsi="メイリオ" w:cs="メイリオ" w:hint="eastAsia"/>
          <w:sz w:val="18"/>
          <w:szCs w:val="18"/>
          <w:lang w:eastAsia="ja-JP"/>
        </w:rPr>
        <w:t>は何か、といった枠組み</w:t>
      </w:r>
      <w:r w:rsidR="001D07AD">
        <w:rPr>
          <w:rFonts w:ascii="メイリオ" w:eastAsia="メイリオ" w:hAnsi="メイリオ" w:cs="メイリオ" w:hint="eastAsia"/>
          <w:sz w:val="18"/>
          <w:szCs w:val="18"/>
          <w:lang w:eastAsia="ja-JP"/>
        </w:rPr>
        <w:t>作り</w:t>
      </w:r>
      <w:r w:rsidRPr="00915E13">
        <w:rPr>
          <w:rFonts w:ascii="メイリオ" w:eastAsia="メイリオ" w:hAnsi="メイリオ" w:cs="メイリオ" w:hint="eastAsia"/>
          <w:sz w:val="18"/>
          <w:szCs w:val="18"/>
          <w:lang w:eastAsia="ja-JP"/>
        </w:rPr>
        <w:t>のスタート地点として</w:t>
      </w:r>
      <w:r w:rsidR="00656CC4">
        <w:rPr>
          <w:rFonts w:ascii="メイリオ" w:eastAsia="メイリオ" w:hAnsi="メイリオ" w:cs="メイリオ" w:hint="eastAsia"/>
          <w:sz w:val="18"/>
          <w:szCs w:val="18"/>
          <w:lang w:eastAsia="ja-JP"/>
        </w:rPr>
        <w:t>以下の質問を挙げてみま</w:t>
      </w:r>
      <w:r w:rsidR="00E7724A">
        <w:rPr>
          <w:rFonts w:ascii="メイリオ" w:eastAsia="メイリオ" w:hAnsi="メイリオ" w:cs="メイリオ" w:hint="eastAsia"/>
          <w:sz w:val="18"/>
          <w:szCs w:val="18"/>
          <w:lang w:eastAsia="ja-JP"/>
        </w:rPr>
        <w:t>す</w:t>
      </w:r>
      <w:r w:rsidR="00656CC4">
        <w:rPr>
          <w:rFonts w:ascii="メイリオ" w:eastAsia="メイリオ" w:hAnsi="メイリオ" w:cs="メイリオ" w:hint="eastAsia"/>
          <w:sz w:val="18"/>
          <w:szCs w:val="18"/>
          <w:lang w:eastAsia="ja-JP"/>
        </w:rPr>
        <w:t>。</w:t>
      </w:r>
    </w:p>
    <w:p w14:paraId="6B648665" w14:textId="6D50E3F6" w:rsidR="00915E13" w:rsidRPr="00915E13" w:rsidRDefault="004606ED"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買収企業</w:t>
      </w:r>
      <w:r w:rsidR="00915E13">
        <w:rPr>
          <w:rStyle w:val="ListLabel9"/>
          <w:rFonts w:ascii="メイリオ" w:eastAsia="メイリオ" w:hAnsi="メイリオ" w:cs="メイリオ" w:hint="eastAsia"/>
          <w:sz w:val="18"/>
          <w:lang w:eastAsia="ja-JP"/>
        </w:rPr>
        <w:t>や買収対象の知財を危険にさらすようなライセンスのコードを買収対象が使っていないか？</w:t>
      </w:r>
    </w:p>
    <w:p w14:paraId="510D2214" w14:textId="4D38DDD5" w:rsidR="00915E13" w:rsidRPr="00915E13" w:rsidRDefault="00915E13"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よくわからない起源、ライセンスのコードのスニペットはないか？</w:t>
      </w:r>
    </w:p>
    <w:p w14:paraId="21A96D15" w14:textId="5849C7D5" w:rsidR="00915E13"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買収対象のオープンソース コンプライアンスの実務は、十分</w:t>
      </w:r>
      <w:r w:rsidR="0040023C">
        <w:rPr>
          <w:rStyle w:val="ListLabel9"/>
          <w:rFonts w:ascii="メイリオ" w:eastAsia="メイリオ" w:hAnsi="メイリオ" w:cs="メイリオ" w:hint="eastAsia"/>
          <w:sz w:val="18"/>
          <w:lang w:eastAsia="ja-JP"/>
        </w:rPr>
        <w:t>成熟しており</w:t>
      </w:r>
      <w:r>
        <w:rPr>
          <w:rStyle w:val="ListLabel9"/>
          <w:rFonts w:ascii="メイリオ" w:eastAsia="メイリオ" w:hAnsi="メイリオ" w:cs="メイリオ" w:hint="eastAsia"/>
          <w:sz w:val="18"/>
          <w:lang w:eastAsia="ja-JP"/>
        </w:rPr>
        <w:t>、包括的なものであるか？</w:t>
      </w:r>
    </w:p>
    <w:p w14:paraId="2DFF2778" w14:textId="4899C6E0" w:rsidR="00777891" w:rsidRPr="00777891" w:rsidRDefault="00777891" w:rsidP="00915E13">
      <w:pPr>
        <w:pStyle w:val="ListIbrahim1"/>
        <w:spacing w:line="240" w:lineRule="exact"/>
        <w:ind w:left="714" w:hanging="357"/>
        <w:rPr>
          <w:rStyle w:val="ListLabel9"/>
          <w:rFonts w:ascii="メイリオ" w:eastAsia="メイリオ" w:hAnsi="メイリオ" w:cs="メイリオ"/>
          <w:lang w:eastAsia="ja-JP"/>
        </w:rPr>
      </w:pPr>
      <w:r>
        <w:rPr>
          <w:rStyle w:val="ListLabel9"/>
          <w:rFonts w:ascii="メイリオ" w:eastAsia="メイリオ" w:hAnsi="メイリオ" w:cs="メイリオ" w:hint="eastAsia"/>
          <w:sz w:val="18"/>
          <w:lang w:eastAsia="ja-JP"/>
        </w:rPr>
        <w:t>買収対象は、自身が使っているオープンソース コンポーネントの既知の脆弱性を追跡しているか？</w:t>
      </w:r>
    </w:p>
    <w:p w14:paraId="05C78846" w14:textId="01E3BF35" w:rsidR="00286F2B" w:rsidRPr="00286F2B" w:rsidRDefault="00777891"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製品が流通して</w:t>
      </w:r>
      <w:r w:rsidR="00E7724A">
        <w:rPr>
          <w:rStyle w:val="ListLabel9"/>
          <w:rFonts w:ascii="メイリオ" w:eastAsia="メイリオ" w:hAnsi="メイリオ" w:cs="メイリオ" w:hint="eastAsia"/>
          <w:sz w:val="18"/>
          <w:lang w:eastAsia="ja-JP"/>
        </w:rPr>
        <w:t>いる場合</w:t>
      </w:r>
      <w:r w:rsidRPr="00286F2B">
        <w:rPr>
          <w:rStyle w:val="ListLabel9"/>
          <w:rFonts w:ascii="メイリオ" w:eastAsia="メイリオ" w:hAnsi="メイリオ" w:cs="メイリオ" w:hint="eastAsia"/>
          <w:sz w:val="18"/>
          <w:lang w:eastAsia="ja-JP"/>
        </w:rPr>
        <w:t>、買収対象企業</w:t>
      </w:r>
      <w:r w:rsidR="0040023C">
        <w:rPr>
          <w:rStyle w:val="ListLabel9"/>
          <w:rFonts w:ascii="メイリオ" w:eastAsia="メイリオ" w:hAnsi="メイリオ" w:cs="メイリオ" w:hint="eastAsia"/>
          <w:sz w:val="18"/>
          <w:lang w:eastAsia="ja-JP"/>
        </w:rPr>
        <w:t>は</w:t>
      </w:r>
      <w:r w:rsidRPr="00286F2B">
        <w:rPr>
          <w:rStyle w:val="ListLabel9"/>
          <w:rFonts w:ascii="メイリオ" w:eastAsia="メイリオ" w:hAnsi="メイリオ" w:cs="メイリオ" w:hint="eastAsia"/>
          <w:sz w:val="18"/>
          <w:lang w:eastAsia="ja-JP"/>
        </w:rPr>
        <w:t>オープンソース ライセンスの義務を履行するために必要な</w:t>
      </w:r>
      <w:r w:rsidR="0040023C" w:rsidRPr="00286F2B">
        <w:rPr>
          <w:rStyle w:val="ListLabel9"/>
          <w:rFonts w:ascii="メイリオ" w:eastAsia="メイリオ" w:hAnsi="メイリオ" w:cs="メイリオ" w:hint="eastAsia"/>
          <w:sz w:val="18"/>
          <w:lang w:eastAsia="ja-JP"/>
        </w:rPr>
        <w:t>すべて</w:t>
      </w:r>
      <w:r w:rsidR="0040023C">
        <w:rPr>
          <w:rStyle w:val="ListLabel9"/>
          <w:rFonts w:ascii="メイリオ" w:eastAsia="メイリオ" w:hAnsi="メイリオ" w:cs="メイリオ" w:hint="eastAsia"/>
          <w:sz w:val="18"/>
          <w:lang w:eastAsia="ja-JP"/>
        </w:rPr>
        <w:t>の</w:t>
      </w:r>
      <w:r w:rsidRPr="00286F2B">
        <w:rPr>
          <w:rStyle w:val="ListLabel9"/>
          <w:rFonts w:ascii="メイリオ" w:eastAsia="メイリオ" w:hAnsi="メイリオ" w:cs="メイリオ" w:hint="eastAsia"/>
          <w:sz w:val="18"/>
          <w:lang w:eastAsia="ja-JP"/>
        </w:rPr>
        <w:t>資料</w:t>
      </w:r>
      <w:r w:rsidR="00286F2B" w:rsidRPr="00286F2B">
        <w:rPr>
          <w:rStyle w:val="ListLabel9"/>
          <w:rFonts w:ascii="メイリオ" w:eastAsia="メイリオ" w:hAnsi="メイリオ" w:cs="メイリオ" w:hint="eastAsia"/>
          <w:sz w:val="18"/>
          <w:lang w:eastAsia="ja-JP"/>
        </w:rPr>
        <w:t>（書面での申し入れ、必要な告知/通知/表示、ソースコードなど当てはまるもの）</w:t>
      </w:r>
      <w:r w:rsidRPr="00286F2B">
        <w:rPr>
          <w:rStyle w:val="ListLabel9"/>
          <w:rFonts w:ascii="メイリオ" w:eastAsia="メイリオ" w:hAnsi="メイリオ" w:cs="メイリオ" w:hint="eastAsia"/>
          <w:sz w:val="18"/>
          <w:lang w:eastAsia="ja-JP"/>
        </w:rPr>
        <w:t>を提供しているか？</w:t>
      </w:r>
    </w:p>
    <w:p w14:paraId="40E89D5D" w14:textId="78B20CEE" w:rsidR="00286F2B" w:rsidRPr="00286F2B" w:rsidRDefault="00286F2B" w:rsidP="00D11512">
      <w:pPr>
        <w:pStyle w:val="ListIbrahim1"/>
        <w:spacing w:line="240" w:lineRule="exact"/>
        <w:ind w:left="714" w:hanging="357"/>
        <w:rPr>
          <w:rStyle w:val="ListLabel9"/>
          <w:lang w:eastAsia="ja-JP"/>
        </w:rPr>
      </w:pPr>
      <w:r>
        <w:rPr>
          <w:rStyle w:val="ListLabel9"/>
          <w:rFonts w:ascii="メイリオ" w:eastAsia="メイリオ" w:hAnsi="メイリオ" w:cs="メイリオ" w:hint="eastAsia"/>
          <w:sz w:val="18"/>
          <w:lang w:eastAsia="ja-JP"/>
        </w:rPr>
        <w:t>買収対象企業のコンプライアンス プロセスが、製品リリース計画に基づく開発スピードと合ったものになっているか？</w:t>
      </w:r>
    </w:p>
    <w:p w14:paraId="37E97632" w14:textId="3304742C" w:rsidR="00915E13" w:rsidRPr="002C4D0C" w:rsidRDefault="00286F2B" w:rsidP="00D11512">
      <w:pPr>
        <w:pStyle w:val="ListIbrahim1"/>
        <w:spacing w:line="240" w:lineRule="exact"/>
        <w:ind w:left="714" w:hanging="357"/>
        <w:rPr>
          <w:rStyle w:val="ListLabel9"/>
          <w:lang w:eastAsia="ja-JP"/>
        </w:rPr>
      </w:pPr>
      <w:r w:rsidRPr="00286F2B">
        <w:rPr>
          <w:rStyle w:val="ListLabel9"/>
          <w:rFonts w:ascii="メイリオ" w:eastAsia="メイリオ" w:hAnsi="メイリオ" w:cs="メイリオ" w:hint="eastAsia"/>
          <w:sz w:val="18"/>
          <w:lang w:eastAsia="ja-JP"/>
        </w:rPr>
        <w:t>買収対象</w:t>
      </w:r>
      <w:r w:rsidR="0040023C">
        <w:rPr>
          <w:rStyle w:val="ListLabel9"/>
          <w:rFonts w:ascii="メイリオ" w:eastAsia="メイリオ" w:hAnsi="メイリオ" w:cs="メイリオ" w:hint="eastAsia"/>
          <w:sz w:val="18"/>
          <w:lang w:eastAsia="ja-JP"/>
        </w:rPr>
        <w:t>企業は</w:t>
      </w:r>
      <w:r w:rsidRPr="00286F2B">
        <w:rPr>
          <w:rStyle w:val="ListLabel9"/>
          <w:rFonts w:ascii="メイリオ" w:eastAsia="メイリオ" w:hAnsi="メイリオ" w:cs="メイリオ" w:hint="eastAsia"/>
          <w:sz w:val="18"/>
          <w:lang w:eastAsia="ja-JP"/>
        </w:rPr>
        <w:t>、社内外のソースコード</w:t>
      </w:r>
      <w:r w:rsidR="0040023C">
        <w:rPr>
          <w:rStyle w:val="ListLabel9"/>
          <w:rFonts w:ascii="メイリオ" w:eastAsia="メイリオ" w:hAnsi="メイリオ" w:cs="メイリオ" w:hint="eastAsia"/>
          <w:sz w:val="18"/>
          <w:lang w:eastAsia="ja-JP"/>
        </w:rPr>
        <w:t>要求</w:t>
      </w:r>
      <w:r w:rsidRPr="00286F2B">
        <w:rPr>
          <w:rStyle w:val="ListLabel9"/>
          <w:rFonts w:ascii="メイリオ" w:eastAsia="メイリオ" w:hAnsi="メイリオ" w:cs="メイリオ" w:hint="eastAsia"/>
          <w:sz w:val="18"/>
          <w:lang w:eastAsia="ja-JP"/>
        </w:rPr>
        <w:t>すべてに、タイムリーな形で対応することができるプロセス</w:t>
      </w:r>
      <w:r w:rsidR="0040023C">
        <w:rPr>
          <w:rStyle w:val="ListLabel9"/>
          <w:rFonts w:ascii="メイリオ" w:eastAsia="メイリオ" w:hAnsi="メイリオ" w:cs="メイリオ" w:hint="eastAsia"/>
          <w:sz w:val="18"/>
          <w:lang w:eastAsia="ja-JP"/>
        </w:rPr>
        <w:t>を用意してい</w:t>
      </w:r>
      <w:r w:rsidRPr="00286F2B">
        <w:rPr>
          <w:rStyle w:val="ListLabel9"/>
          <w:rFonts w:ascii="メイリオ" w:eastAsia="メイリオ" w:hAnsi="メイリオ" w:cs="メイリオ" w:hint="eastAsia"/>
          <w:sz w:val="18"/>
          <w:lang w:eastAsia="ja-JP"/>
        </w:rPr>
        <w:t>るか？</w:t>
      </w:r>
    </w:p>
    <w:p w14:paraId="2C35EBA6" w14:textId="76550589" w:rsidR="00597D3F" w:rsidRPr="002C4D0C" w:rsidRDefault="00444017" w:rsidP="00541FB0">
      <w:pPr>
        <w:pStyle w:val="HeadingIbrahim2"/>
        <w:rPr>
          <w:lang w:eastAsia="ja-JP"/>
        </w:rPr>
      </w:pPr>
      <w:bookmarkStart w:id="320" w:name="_Toc492046635"/>
      <w:r w:rsidRPr="002C4D0C">
        <w:rPr>
          <w:lang w:eastAsia="ja-JP"/>
        </w:rPr>
        <w:lastRenderedPageBreak/>
        <w:t>1</w:t>
      </w:r>
      <w:r w:rsidR="00D101D2">
        <w:rPr>
          <w:lang w:eastAsia="ja-JP"/>
        </w:rPr>
        <w:t>0</w:t>
      </w:r>
      <w:r w:rsidRPr="002C4D0C">
        <w:rPr>
          <w:lang w:eastAsia="ja-JP"/>
        </w:rPr>
        <w:t xml:space="preserve">.4 </w:t>
      </w:r>
      <w:r w:rsidR="0040023C" w:rsidRPr="00DB5B0F">
        <w:rPr>
          <w:rFonts w:ascii="メイリオ" w:eastAsia="メイリオ" w:hAnsi="メイリオ" w:cs="メイリオ" w:hint="eastAsia"/>
          <w:lang w:eastAsia="ja-JP"/>
        </w:rPr>
        <w:t>買収</w:t>
      </w:r>
      <w:r w:rsidR="00656CC4" w:rsidRPr="00DB5B0F">
        <w:rPr>
          <w:rFonts w:ascii="メイリオ" w:eastAsia="メイリオ" w:hAnsi="メイリオ" w:cs="メイリオ" w:hint="eastAsia"/>
          <w:lang w:eastAsia="ja-JP"/>
        </w:rPr>
        <w:t>取引実行前の段階で解決すべき</w:t>
      </w:r>
      <w:r w:rsidR="003326D5" w:rsidRPr="00DB5B0F">
        <w:rPr>
          <w:rFonts w:ascii="メイリオ" w:eastAsia="メイリオ" w:hAnsi="メイリオ" w:cs="メイリオ" w:hint="eastAsia"/>
          <w:lang w:eastAsia="ja-JP"/>
        </w:rPr>
        <w:t>項目を特定する</w:t>
      </w:r>
      <w:bookmarkEnd w:id="320"/>
    </w:p>
    <w:p w14:paraId="36A140FA" w14:textId="33DC401B" w:rsidR="00535D5A" w:rsidRPr="00535D5A" w:rsidRDefault="00535D5A" w:rsidP="00535D5A">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取引に</w:t>
      </w:r>
      <w:r w:rsidR="00934F7F">
        <w:rPr>
          <w:rFonts w:ascii="メイリオ" w:eastAsia="メイリオ" w:hAnsi="メイリオ" w:cs="メイリオ" w:hint="eastAsia"/>
          <w:sz w:val="18"/>
          <w:szCs w:val="18"/>
          <w:lang w:eastAsia="ja-JP"/>
        </w:rPr>
        <w:t>も</w:t>
      </w:r>
      <w:r>
        <w:rPr>
          <w:rFonts w:ascii="メイリオ" w:eastAsia="メイリオ" w:hAnsi="メイリオ" w:cs="メイリオ" w:hint="eastAsia"/>
          <w:sz w:val="18"/>
          <w:szCs w:val="18"/>
          <w:lang w:eastAsia="ja-JP"/>
        </w:rPr>
        <w:t>よりますが、オープンソース監査がライセンス</w:t>
      </w:r>
      <w:r w:rsidR="007C5809">
        <w:rPr>
          <w:rFonts w:ascii="メイリオ" w:eastAsia="メイリオ" w:hAnsi="メイリオ" w:cs="メイリオ" w:hint="eastAsia"/>
          <w:sz w:val="18"/>
          <w:szCs w:val="18"/>
          <w:lang w:eastAsia="ja-JP"/>
        </w:rPr>
        <w:t>実務</w:t>
      </w:r>
      <w:r>
        <w:rPr>
          <w:rFonts w:ascii="メイリオ" w:eastAsia="メイリオ" w:hAnsi="メイリオ" w:cs="メイリオ" w:hint="eastAsia"/>
          <w:sz w:val="18"/>
          <w:szCs w:val="18"/>
          <w:lang w:eastAsia="ja-JP"/>
        </w:rPr>
        <w:t>やコンプライアンス実務</w:t>
      </w:r>
      <w:r w:rsidR="007C5809">
        <w:rPr>
          <w:rFonts w:ascii="メイリオ" w:eastAsia="メイリオ" w:hAnsi="メイリオ" w:cs="メイリオ" w:hint="eastAsia"/>
          <w:sz w:val="18"/>
          <w:szCs w:val="18"/>
          <w:lang w:eastAsia="ja-JP"/>
        </w:rPr>
        <w:t>について</w:t>
      </w:r>
      <w:r>
        <w:rPr>
          <w:rFonts w:ascii="メイリオ" w:eastAsia="メイリオ" w:hAnsi="メイリオ" w:cs="メイリオ" w:hint="eastAsia"/>
          <w:sz w:val="18"/>
          <w:szCs w:val="18"/>
          <w:lang w:eastAsia="ja-JP"/>
        </w:rPr>
        <w:t>、</w:t>
      </w:r>
      <w:r w:rsidR="004606ED">
        <w:rPr>
          <w:rFonts w:ascii="メイリオ" w:eastAsia="メイリオ" w:hAnsi="メイリオ" w:cs="メイリオ" w:hint="eastAsia"/>
          <w:sz w:val="18"/>
          <w:szCs w:val="18"/>
          <w:lang w:eastAsia="ja-JP"/>
        </w:rPr>
        <w:t>買収企業</w:t>
      </w:r>
      <w:r>
        <w:rPr>
          <w:rFonts w:ascii="メイリオ" w:eastAsia="メイリオ" w:hAnsi="メイリオ" w:cs="メイリオ" w:hint="eastAsia"/>
          <w:sz w:val="18"/>
          <w:szCs w:val="18"/>
          <w:lang w:eastAsia="ja-JP"/>
        </w:rPr>
        <w:t>にとって受け入れられない</w:t>
      </w:r>
      <w:r w:rsidR="00CC7652">
        <w:rPr>
          <w:rFonts w:ascii="メイリオ" w:eastAsia="メイリオ" w:hAnsi="メイリオ" w:cs="メイリオ" w:hint="eastAsia"/>
          <w:sz w:val="18"/>
          <w:szCs w:val="18"/>
          <w:lang w:eastAsia="ja-JP"/>
        </w:rPr>
        <w:t>事</w:t>
      </w:r>
      <w:r>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明らかに</w:t>
      </w:r>
      <w:r w:rsidR="007C5809">
        <w:rPr>
          <w:rFonts w:ascii="メイリオ" w:eastAsia="メイリオ" w:hAnsi="メイリオ" w:cs="メイリオ" w:hint="eastAsia"/>
          <w:sz w:val="18"/>
          <w:szCs w:val="18"/>
          <w:lang w:eastAsia="ja-JP"/>
        </w:rPr>
        <w:t>す</w:t>
      </w:r>
      <w:r w:rsidR="00934F7F">
        <w:rPr>
          <w:rFonts w:ascii="メイリオ" w:eastAsia="メイリオ" w:hAnsi="メイリオ" w:cs="メイリオ" w:hint="eastAsia"/>
          <w:sz w:val="18"/>
          <w:szCs w:val="18"/>
          <w:lang w:eastAsia="ja-JP"/>
        </w:rPr>
        <w:t>る</w:t>
      </w:r>
      <w:r w:rsidR="00E7724A">
        <w:rPr>
          <w:rFonts w:ascii="メイリオ" w:eastAsia="メイリオ" w:hAnsi="メイリオ" w:cs="メイリオ" w:hint="eastAsia"/>
          <w:sz w:val="18"/>
          <w:szCs w:val="18"/>
          <w:lang w:eastAsia="ja-JP"/>
        </w:rPr>
        <w:t>ケースが</w:t>
      </w:r>
      <w:r>
        <w:rPr>
          <w:rFonts w:ascii="メイリオ" w:eastAsia="メイリオ" w:hAnsi="メイリオ" w:cs="メイリオ" w:hint="eastAsia"/>
          <w:sz w:val="18"/>
          <w:szCs w:val="18"/>
          <w:lang w:eastAsia="ja-JP"/>
        </w:rPr>
        <w:t>あります。</w:t>
      </w:r>
      <w:r w:rsidR="002D5CBB">
        <w:rPr>
          <w:rFonts w:ascii="メイリオ" w:eastAsia="メイリオ" w:hAnsi="メイリオ" w:cs="メイリオ" w:hint="eastAsia"/>
          <w:sz w:val="18"/>
          <w:szCs w:val="18"/>
          <w:lang w:eastAsia="ja-JP"/>
        </w:rPr>
        <w:t>その段階で</w:t>
      </w:r>
      <w:r w:rsidR="004606ED">
        <w:rPr>
          <w:rFonts w:ascii="メイリオ" w:eastAsia="メイリオ" w:hAnsi="メイリオ" w:cs="メイリオ" w:hint="eastAsia"/>
          <w:sz w:val="18"/>
          <w:szCs w:val="18"/>
          <w:lang w:eastAsia="ja-JP"/>
        </w:rPr>
        <w:t>買収企業</w:t>
      </w:r>
      <w:r w:rsidR="002D5CBB">
        <w:rPr>
          <w:rFonts w:ascii="メイリオ" w:eastAsia="メイリオ" w:hAnsi="メイリオ" w:cs="メイリオ" w:hint="eastAsia"/>
          <w:sz w:val="18"/>
          <w:szCs w:val="18"/>
          <w:lang w:eastAsia="ja-JP"/>
        </w:rPr>
        <w:t>は、そういった</w:t>
      </w:r>
      <w:r w:rsidR="007C5809">
        <w:rPr>
          <w:rFonts w:ascii="メイリオ" w:eastAsia="メイリオ" w:hAnsi="メイリオ" w:cs="メイリオ" w:hint="eastAsia"/>
          <w:sz w:val="18"/>
          <w:szCs w:val="18"/>
          <w:lang w:eastAsia="ja-JP"/>
        </w:rPr>
        <w:t>事</w:t>
      </w:r>
      <w:r w:rsidR="002D5CBB">
        <w:rPr>
          <w:rFonts w:ascii="メイリオ" w:eastAsia="メイリオ" w:hAnsi="メイリオ" w:cs="メイリオ" w:hint="eastAsia"/>
          <w:sz w:val="18"/>
          <w:szCs w:val="18"/>
          <w:lang w:eastAsia="ja-JP"/>
        </w:rPr>
        <w:t>実</w:t>
      </w:r>
      <w:r w:rsidR="007C5809">
        <w:rPr>
          <w:rFonts w:ascii="メイリオ" w:eastAsia="メイリオ" w:hAnsi="メイリオ" w:cs="メイリオ" w:hint="eastAsia"/>
          <w:sz w:val="18"/>
          <w:szCs w:val="18"/>
          <w:lang w:eastAsia="ja-JP"/>
        </w:rPr>
        <w:t>の影響</w:t>
      </w:r>
      <w:r w:rsidR="002D5CBB">
        <w:rPr>
          <w:rFonts w:ascii="メイリオ" w:eastAsia="メイリオ" w:hAnsi="メイリオ" w:cs="メイリオ" w:hint="eastAsia"/>
          <w:sz w:val="18"/>
          <w:szCs w:val="18"/>
          <w:lang w:eastAsia="ja-JP"/>
        </w:rPr>
        <w:t>を</w:t>
      </w:r>
      <w:r w:rsidR="00E7724A">
        <w:rPr>
          <w:rFonts w:ascii="メイリオ" w:eastAsia="メイリオ" w:hAnsi="メイリオ" w:cs="メイリオ" w:hint="eastAsia"/>
          <w:sz w:val="18"/>
          <w:szCs w:val="18"/>
          <w:lang w:eastAsia="ja-JP"/>
        </w:rPr>
        <w:t>軽減</w:t>
      </w:r>
      <w:r w:rsidR="002D5CBB">
        <w:rPr>
          <w:rFonts w:ascii="メイリオ" w:eastAsia="メイリオ" w:hAnsi="メイリオ" w:cs="メイリオ" w:hint="eastAsia"/>
          <w:sz w:val="18"/>
          <w:szCs w:val="18"/>
          <w:lang w:eastAsia="ja-JP"/>
        </w:rPr>
        <w:t>することを契約締結の条件として要求することが可能です。</w:t>
      </w:r>
      <w:r w:rsidR="00C513B2">
        <w:rPr>
          <w:rFonts w:ascii="メイリオ" w:eastAsia="メイリオ" w:hAnsi="メイリオ" w:cs="メイリオ" w:hint="eastAsia"/>
          <w:sz w:val="18"/>
          <w:szCs w:val="18"/>
          <w:lang w:eastAsia="ja-JP"/>
        </w:rPr>
        <w:t>たとえば、買収対象企業が、「Aライセンス」というライセンス下にあるコンポーネントのコードを使っていて、一方で買収企業が「Aライセンス」</w:t>
      </w:r>
      <w:r w:rsidR="00CA14EE">
        <w:rPr>
          <w:rFonts w:ascii="メイリオ" w:eastAsia="メイリオ" w:hAnsi="メイリオ" w:cs="メイリオ" w:hint="eastAsia"/>
          <w:sz w:val="18"/>
          <w:szCs w:val="18"/>
          <w:lang w:eastAsia="ja-JP"/>
        </w:rPr>
        <w:t>の</w:t>
      </w:r>
      <w:r w:rsidR="007C5809">
        <w:rPr>
          <w:rFonts w:ascii="メイリオ" w:eastAsia="メイリオ" w:hAnsi="メイリオ" w:cs="メイリオ" w:hint="eastAsia"/>
          <w:sz w:val="18"/>
          <w:szCs w:val="18"/>
          <w:lang w:eastAsia="ja-JP"/>
        </w:rPr>
        <w:t>ソースコード</w:t>
      </w:r>
      <w:r w:rsidR="00C513B2">
        <w:rPr>
          <w:rFonts w:ascii="メイリオ" w:eastAsia="メイリオ" w:hAnsi="メイリオ" w:cs="メイリオ" w:hint="eastAsia"/>
          <w:sz w:val="18"/>
          <w:szCs w:val="18"/>
          <w:lang w:eastAsia="ja-JP"/>
        </w:rPr>
        <w:t>の使用を禁止する、厳格なポリシーを</w:t>
      </w:r>
      <w:r w:rsidR="000D34E9">
        <w:rPr>
          <w:rFonts w:ascii="メイリオ" w:eastAsia="メイリオ" w:hAnsi="メイリオ" w:cs="メイリオ" w:hint="eastAsia"/>
          <w:sz w:val="18"/>
          <w:szCs w:val="18"/>
          <w:lang w:eastAsia="ja-JP"/>
        </w:rPr>
        <w:t>も</w:t>
      </w:r>
      <w:r w:rsidR="00C513B2">
        <w:rPr>
          <w:rFonts w:ascii="メイリオ" w:eastAsia="メイリオ" w:hAnsi="メイリオ" w:cs="メイリオ" w:hint="eastAsia"/>
          <w:sz w:val="18"/>
          <w:szCs w:val="18"/>
          <w:lang w:eastAsia="ja-JP"/>
        </w:rPr>
        <w:t>っているようなケースです。こういった状況は、両社が議論して、</w:t>
      </w:r>
      <w:r w:rsidR="003326D5">
        <w:rPr>
          <w:rFonts w:ascii="メイリオ" w:eastAsia="メイリオ" w:hAnsi="メイリオ" w:cs="メイリオ" w:hint="eastAsia"/>
          <w:sz w:val="18"/>
          <w:szCs w:val="18"/>
          <w:lang w:eastAsia="ja-JP"/>
        </w:rPr>
        <w:t>可能</w:t>
      </w:r>
      <w:r w:rsidR="007C5809">
        <w:rPr>
          <w:rFonts w:ascii="メイリオ" w:eastAsia="メイリオ" w:hAnsi="メイリオ" w:cs="メイリオ" w:hint="eastAsia"/>
          <w:sz w:val="18"/>
          <w:szCs w:val="18"/>
          <w:lang w:eastAsia="ja-JP"/>
        </w:rPr>
        <w:t>な</w:t>
      </w:r>
      <w:r w:rsidR="003326D5">
        <w:rPr>
          <w:rFonts w:ascii="メイリオ" w:eastAsia="メイリオ" w:hAnsi="メイリオ" w:cs="メイリオ" w:hint="eastAsia"/>
          <w:sz w:val="18"/>
          <w:szCs w:val="18"/>
          <w:lang w:eastAsia="ja-JP"/>
        </w:rPr>
        <w:t>解決策</w:t>
      </w:r>
      <w:r w:rsidR="00C513B2">
        <w:rPr>
          <w:rFonts w:ascii="メイリオ" w:eastAsia="メイリオ" w:hAnsi="メイリオ" w:cs="メイリオ" w:hint="eastAsia"/>
          <w:sz w:val="18"/>
          <w:szCs w:val="18"/>
          <w:lang w:eastAsia="ja-JP"/>
        </w:rPr>
        <w:t>を導き出すことが必要になってきます。</w:t>
      </w:r>
    </w:p>
    <w:p w14:paraId="798D1609" w14:textId="36C23D2D" w:rsidR="00597D3F" w:rsidRPr="002C4D0C" w:rsidRDefault="00444017" w:rsidP="00541FB0">
      <w:pPr>
        <w:pStyle w:val="HeadingIbrahim2"/>
        <w:rPr>
          <w:lang w:eastAsia="ja-JP"/>
        </w:rPr>
      </w:pPr>
      <w:bookmarkStart w:id="321" w:name="_Toc492046636"/>
      <w:r w:rsidRPr="002C4D0C">
        <w:rPr>
          <w:lang w:eastAsia="ja-JP"/>
        </w:rPr>
        <w:t>1</w:t>
      </w:r>
      <w:r w:rsidR="00D101D2">
        <w:rPr>
          <w:lang w:eastAsia="ja-JP"/>
        </w:rPr>
        <w:t>0</w:t>
      </w:r>
      <w:r w:rsidRPr="002C4D0C">
        <w:rPr>
          <w:lang w:eastAsia="ja-JP"/>
        </w:rPr>
        <w:t xml:space="preserve">.5 </w:t>
      </w:r>
      <w:r w:rsidR="00934F7F" w:rsidRPr="00DB5B0F">
        <w:rPr>
          <w:rFonts w:ascii="メイリオ" w:eastAsia="メイリオ" w:hAnsi="メイリオ" w:cs="メイリオ" w:hint="eastAsia"/>
          <w:lang w:eastAsia="ja-JP"/>
        </w:rPr>
        <w:t>買収後のコンプライアンス</w:t>
      </w:r>
      <w:r w:rsidR="007C5809" w:rsidRPr="00DB5B0F">
        <w:rPr>
          <w:rFonts w:ascii="メイリオ" w:eastAsia="メイリオ" w:hAnsi="メイリオ" w:cs="メイリオ" w:hint="eastAsia"/>
          <w:lang w:eastAsia="ja-JP"/>
        </w:rPr>
        <w:t>是正</w:t>
      </w:r>
      <w:r w:rsidR="00934F7F" w:rsidRPr="00DB5B0F">
        <w:rPr>
          <w:rFonts w:ascii="メイリオ" w:eastAsia="メイリオ" w:hAnsi="メイリオ" w:cs="メイリオ" w:hint="eastAsia"/>
          <w:lang w:eastAsia="ja-JP"/>
        </w:rPr>
        <w:t>計画を策定する</w:t>
      </w:r>
      <w:bookmarkEnd w:id="321"/>
    </w:p>
    <w:p w14:paraId="405D799B" w14:textId="236C5AED" w:rsidR="00934F7F" w:rsidRPr="00934F7F" w:rsidRDefault="00934F7F" w:rsidP="00934F7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大企業</w:t>
      </w:r>
      <w:r w:rsidR="00BA7B9C">
        <w:rPr>
          <w:rFonts w:ascii="メイリオ" w:eastAsia="メイリオ" w:hAnsi="メイリオ" w:cs="メイリオ" w:hint="eastAsia"/>
          <w:sz w:val="18"/>
          <w:szCs w:val="18"/>
          <w:lang w:eastAsia="ja-JP"/>
        </w:rPr>
        <w:t>が小さ</w:t>
      </w:r>
      <w:r w:rsidR="003326D5">
        <w:rPr>
          <w:rFonts w:ascii="メイリオ" w:eastAsia="メイリオ" w:hAnsi="メイリオ" w:cs="メイリオ" w:hint="eastAsia"/>
          <w:sz w:val="18"/>
          <w:szCs w:val="18"/>
          <w:lang w:eastAsia="ja-JP"/>
        </w:rPr>
        <w:t>いスタートアップを買収し、子会社として運営し続けるようなとき</w:t>
      </w:r>
      <w:r w:rsidR="00E7724A">
        <w:rPr>
          <w:rFonts w:ascii="メイリオ" w:eastAsia="メイリオ" w:hAnsi="メイリオ" w:cs="メイリオ" w:hint="eastAsia"/>
          <w:sz w:val="18"/>
          <w:szCs w:val="18"/>
          <w:lang w:eastAsia="ja-JP"/>
        </w:rPr>
        <w:t>、ここで挙げる話が</w:t>
      </w:r>
      <w:r w:rsidR="00BA7B9C">
        <w:rPr>
          <w:rFonts w:ascii="メイリオ" w:eastAsia="メイリオ" w:hAnsi="メイリオ" w:cs="メイリオ" w:hint="eastAsia"/>
          <w:sz w:val="18"/>
          <w:szCs w:val="18"/>
          <w:lang w:eastAsia="ja-JP"/>
        </w:rPr>
        <w:t>大事になってきます。この</w:t>
      </w:r>
      <w:r w:rsidR="00E7724A">
        <w:rPr>
          <w:rFonts w:ascii="メイリオ" w:eastAsia="メイリオ" w:hAnsi="メイリオ" w:cs="メイリオ" w:hint="eastAsia"/>
          <w:sz w:val="18"/>
          <w:szCs w:val="18"/>
          <w:lang w:eastAsia="ja-JP"/>
        </w:rPr>
        <w:t>シナリオでは</w:t>
      </w:r>
      <w:r w:rsidR="004606ED">
        <w:rPr>
          <w:rFonts w:ascii="メイリオ" w:eastAsia="メイリオ" w:hAnsi="メイリオ" w:cs="メイリオ" w:hint="eastAsia"/>
          <w:sz w:val="18"/>
          <w:szCs w:val="18"/>
          <w:lang w:eastAsia="ja-JP"/>
        </w:rPr>
        <w:t>買収企業</w:t>
      </w:r>
      <w:r w:rsidR="00BA7B9C">
        <w:rPr>
          <w:rFonts w:ascii="メイリオ" w:eastAsia="メイリオ" w:hAnsi="メイリオ" w:cs="メイリオ" w:hint="eastAsia"/>
          <w:sz w:val="18"/>
          <w:szCs w:val="18"/>
          <w:lang w:eastAsia="ja-JP"/>
        </w:rPr>
        <w:t>はしばしば</w:t>
      </w:r>
      <w:r w:rsidR="004606ED">
        <w:rPr>
          <w:rFonts w:ascii="メイリオ" w:eastAsia="メイリオ" w:hAnsi="メイリオ" w:cs="メイリオ" w:hint="eastAsia"/>
          <w:sz w:val="18"/>
          <w:szCs w:val="18"/>
          <w:lang w:eastAsia="ja-JP"/>
        </w:rPr>
        <w:t>買収対象</w:t>
      </w:r>
      <w:r w:rsidR="00BA7B9C">
        <w:rPr>
          <w:rFonts w:ascii="メイリオ" w:eastAsia="メイリオ" w:hAnsi="メイリオ" w:cs="メイリオ" w:hint="eastAsia"/>
          <w:sz w:val="18"/>
          <w:szCs w:val="18"/>
          <w:lang w:eastAsia="ja-JP"/>
        </w:rPr>
        <w:t>に対し、秩序だったコンプライアンス ポリシーやプロセスを確立することを支</w:t>
      </w:r>
      <w:r w:rsidR="003326D5">
        <w:rPr>
          <w:rFonts w:ascii="メイリオ" w:eastAsia="メイリオ" w:hAnsi="メイリオ" w:cs="メイリオ" w:hint="eastAsia"/>
          <w:sz w:val="18"/>
          <w:szCs w:val="18"/>
          <w:lang w:eastAsia="ja-JP"/>
        </w:rPr>
        <w:t>援し、</w:t>
      </w:r>
      <w:r w:rsidR="007C5809">
        <w:rPr>
          <w:rFonts w:ascii="メイリオ" w:eastAsia="メイリオ" w:hAnsi="メイリオ" w:cs="メイリオ" w:hint="eastAsia"/>
          <w:sz w:val="18"/>
          <w:szCs w:val="18"/>
          <w:lang w:eastAsia="ja-JP"/>
        </w:rPr>
        <w:t>買収企業で使われている</w:t>
      </w:r>
      <w:r w:rsidR="003326D5">
        <w:rPr>
          <w:rFonts w:ascii="メイリオ" w:eastAsia="メイリオ" w:hAnsi="メイリオ" w:cs="メイリオ" w:hint="eastAsia"/>
          <w:sz w:val="18"/>
          <w:szCs w:val="18"/>
          <w:lang w:eastAsia="ja-JP"/>
        </w:rPr>
        <w:t>トレーニングを</w:t>
      </w:r>
      <w:r w:rsidR="007C5809">
        <w:rPr>
          <w:rFonts w:ascii="メイリオ" w:eastAsia="メイリオ" w:hAnsi="メイリオ" w:cs="メイリオ" w:hint="eastAsia"/>
          <w:sz w:val="18"/>
          <w:szCs w:val="18"/>
          <w:lang w:eastAsia="ja-JP"/>
        </w:rPr>
        <w:t>提供</w:t>
      </w:r>
      <w:r w:rsidR="003326D5">
        <w:rPr>
          <w:rFonts w:ascii="メイリオ" w:eastAsia="メイリオ" w:hAnsi="メイリオ" w:cs="メイリオ" w:hint="eastAsia"/>
          <w:sz w:val="18"/>
          <w:szCs w:val="18"/>
          <w:lang w:eastAsia="ja-JP"/>
        </w:rPr>
        <w:t>し、そして継続的指導・</w:t>
      </w:r>
      <w:r w:rsidR="00BA7B9C">
        <w:rPr>
          <w:rFonts w:ascii="メイリオ" w:eastAsia="メイリオ" w:hAnsi="メイリオ" w:cs="メイリオ" w:hint="eastAsia"/>
          <w:sz w:val="18"/>
          <w:szCs w:val="18"/>
          <w:lang w:eastAsia="ja-JP"/>
        </w:rPr>
        <w:t>支援を</w:t>
      </w:r>
      <w:r w:rsidR="007060A6">
        <w:rPr>
          <w:rFonts w:ascii="メイリオ" w:eastAsia="メイリオ" w:hAnsi="メイリオ" w:cs="メイリオ" w:hint="eastAsia"/>
          <w:sz w:val="18"/>
          <w:szCs w:val="18"/>
          <w:lang w:eastAsia="ja-JP"/>
        </w:rPr>
        <w:t>行い</w:t>
      </w:r>
      <w:r w:rsidR="00BA7B9C">
        <w:rPr>
          <w:rFonts w:ascii="メイリオ" w:eastAsia="メイリオ" w:hAnsi="メイリオ" w:cs="メイリオ" w:hint="eastAsia"/>
          <w:sz w:val="18"/>
          <w:szCs w:val="18"/>
          <w:lang w:eastAsia="ja-JP"/>
        </w:rPr>
        <w:t>ます。</w:t>
      </w:r>
    </w:p>
    <w:p w14:paraId="36F25C1B" w14:textId="54B1AA1C" w:rsidR="00597D3F" w:rsidRPr="002C4D0C" w:rsidRDefault="00541FB0" w:rsidP="00541FB0">
      <w:pPr>
        <w:pStyle w:val="HeadingIbrahim1"/>
        <w:rPr>
          <w:lang w:eastAsia="ja-JP"/>
        </w:rPr>
      </w:pPr>
      <w:bookmarkStart w:id="322" w:name="_Toc492046637"/>
      <w:r>
        <w:rPr>
          <w:rFonts w:hint="eastAsia"/>
          <w:lang w:eastAsia="ja-JP"/>
        </w:rPr>
        <w:t>11.</w:t>
      </w:r>
      <w:r w:rsidR="00CA1A13" w:rsidRPr="00DB5B0F">
        <w:rPr>
          <w:rFonts w:ascii="メイリオ" w:eastAsia="メイリオ" w:hAnsi="メイリオ" w:cs="メイリオ" w:hint="eastAsia"/>
          <w:lang w:eastAsia="ja-JP"/>
        </w:rPr>
        <w:t>コンプライアンス</w:t>
      </w:r>
      <w:r w:rsidR="009E50D2" w:rsidRPr="00DB5B0F">
        <w:rPr>
          <w:rFonts w:ascii="メイリオ" w:eastAsia="メイリオ" w:hAnsi="メイリオ" w:cs="メイリオ" w:hint="eastAsia"/>
          <w:lang w:eastAsia="ja-JP"/>
        </w:rPr>
        <w:t>に関し</w:t>
      </w:r>
      <w:r w:rsidR="00CA1A13" w:rsidRPr="00DB5B0F">
        <w:rPr>
          <w:rFonts w:ascii="メイリオ" w:eastAsia="メイリオ" w:hAnsi="メイリオ" w:cs="メイリオ" w:hint="eastAsia"/>
          <w:lang w:eastAsia="ja-JP"/>
        </w:rPr>
        <w:t>推奨される開発実務</w:t>
      </w:r>
      <w:bookmarkEnd w:id="322"/>
    </w:p>
    <w:p w14:paraId="1CE0AACF" w14:textId="7D9A4267" w:rsidR="00CA1A13" w:rsidRPr="00CA1A13" w:rsidRDefault="00CA1A13" w:rsidP="00CA1A13">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ライセンスのコンプライアンス活動を支援する開発実務を確立する上での推奨事項の詳細については、いくつかの文書が執筆されています。この節では、その中でも最も重要となるものに簡単に焦点を当てます。それら</w:t>
      </w:r>
      <w:r w:rsidR="00305BE6">
        <w:rPr>
          <w:rFonts w:ascii="メイリオ" w:eastAsia="メイリオ" w:hAnsi="メイリオ" w:cs="メイリオ" w:hint="eastAsia"/>
          <w:sz w:val="18"/>
          <w:szCs w:val="18"/>
          <w:lang w:eastAsia="ja-JP"/>
        </w:rPr>
        <w:t>に</w:t>
      </w:r>
      <w:r>
        <w:rPr>
          <w:rFonts w:ascii="メイリオ" w:eastAsia="メイリオ" w:hAnsi="メイリオ" w:cs="メイリオ" w:hint="eastAsia"/>
          <w:sz w:val="18"/>
          <w:szCs w:val="18"/>
          <w:lang w:eastAsia="ja-JP"/>
        </w:rPr>
        <w:t>従うことでオープンソース ソフトウェア</w:t>
      </w:r>
      <w:r w:rsidR="00305BE6">
        <w:rPr>
          <w:rFonts w:ascii="メイリオ" w:eastAsia="メイリオ" w:hAnsi="メイリオ" w:cs="メイリオ" w:hint="eastAsia"/>
          <w:sz w:val="18"/>
          <w:szCs w:val="18"/>
          <w:lang w:eastAsia="ja-JP"/>
        </w:rPr>
        <w:t>を使う</w:t>
      </w:r>
      <w:r>
        <w:rPr>
          <w:rFonts w:ascii="メイリオ" w:eastAsia="メイリオ" w:hAnsi="メイリオ" w:cs="メイリオ" w:hint="eastAsia"/>
          <w:sz w:val="18"/>
          <w:szCs w:val="18"/>
          <w:lang w:eastAsia="ja-JP"/>
        </w:rPr>
        <w:t>仕事をしていく</w:t>
      </w:r>
      <w:r w:rsidR="00726AF8">
        <w:rPr>
          <w:rFonts w:ascii="メイリオ" w:eastAsia="メイリオ" w:hAnsi="メイリオ" w:cs="メイリオ" w:hint="eastAsia"/>
          <w:sz w:val="18"/>
          <w:szCs w:val="18"/>
          <w:lang w:eastAsia="ja-JP"/>
        </w:rPr>
        <w:t>とき</w:t>
      </w:r>
      <w:r>
        <w:rPr>
          <w:rFonts w:ascii="メイリオ" w:eastAsia="メイリオ" w:hAnsi="メイリオ" w:cs="メイリオ" w:hint="eastAsia"/>
          <w:sz w:val="18"/>
          <w:szCs w:val="18"/>
          <w:lang w:eastAsia="ja-JP"/>
        </w:rPr>
        <w:t>に遭遇する共通的なコンプライアンス問題の多くを排除することが期待できます。</w:t>
      </w:r>
    </w:p>
    <w:p w14:paraId="3E7B1759" w14:textId="5F530316" w:rsidR="00443537" w:rsidRPr="002C4D0C" w:rsidRDefault="00D101D2" w:rsidP="00541FB0">
      <w:pPr>
        <w:pStyle w:val="HeadingIbrahim2"/>
      </w:pPr>
      <w:r>
        <w:t>11</w:t>
      </w:r>
      <w:r w:rsidR="00907CF2" w:rsidRPr="002C4D0C">
        <w:t>.1</w:t>
      </w:r>
      <w:r w:rsidR="00BF67B6" w:rsidRPr="00DB5B0F">
        <w:rPr>
          <w:rFonts w:ascii="メイリオ" w:eastAsia="メイリオ" w:hAnsi="メイリオ" w:cs="メイリオ" w:hint="eastAsia"/>
        </w:rPr>
        <w:t>推奨</w:t>
      </w:r>
      <w:r w:rsidR="00E6504A" w:rsidRPr="00DB5B0F">
        <w:rPr>
          <w:rFonts w:ascii="メイリオ" w:eastAsia="メイリオ" w:hAnsi="メイリオ" w:cs="メイリオ" w:hint="eastAsia"/>
          <w:lang w:eastAsia="ja-JP"/>
        </w:rPr>
        <w:t>プラクティス</w:t>
      </w:r>
    </w:p>
    <w:p w14:paraId="2D3193D6" w14:textId="78410A27" w:rsidR="00BF67B6" w:rsidRPr="00BF67B6" w:rsidRDefault="00BF67B6"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製品のレポジトリにコードをコミットする前に、オープンソース </w:t>
      </w:r>
      <w:r w:rsidR="003326D5">
        <w:rPr>
          <w:rFonts w:ascii="メイリオ" w:eastAsia="メイリオ" w:hAnsi="メイリオ" w:cs="メイリオ" w:hint="eastAsia"/>
          <w:sz w:val="18"/>
          <w:lang w:eastAsia="ja-JP"/>
        </w:rPr>
        <w:t>ソフトウェアを</w:t>
      </w:r>
      <w:r>
        <w:rPr>
          <w:rFonts w:ascii="メイリオ" w:eastAsia="メイリオ" w:hAnsi="メイリオ" w:cs="メイリオ" w:hint="eastAsia"/>
          <w:sz w:val="18"/>
          <w:lang w:eastAsia="ja-JP"/>
        </w:rPr>
        <w:t>使用するための承認を求める</w:t>
      </w:r>
    </w:p>
    <w:p w14:paraId="70F2E1DC" w14:textId="2AA741B4" w:rsidR="00BF67B6" w:rsidRPr="00BF67B6"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当該</w:t>
      </w:r>
      <w:r w:rsidR="00BF67B6">
        <w:rPr>
          <w:rFonts w:ascii="メイリオ" w:eastAsia="メイリオ" w:hAnsi="メイリオ" w:cs="メイリオ" w:hint="eastAsia"/>
          <w:sz w:val="18"/>
          <w:lang w:eastAsia="ja-JP"/>
        </w:rPr>
        <w:t>オープンソース ライブラリのコードのライセンスが企業のポリシーとして事前に承認されていない場合、プロプライエタリ コードを</w:t>
      </w:r>
      <w:r>
        <w:rPr>
          <w:rFonts w:ascii="メイリオ" w:eastAsia="メイリオ" w:hAnsi="メイリオ" w:cs="メイリオ" w:hint="eastAsia"/>
          <w:sz w:val="18"/>
          <w:lang w:eastAsia="ja-JP"/>
        </w:rPr>
        <w:t>オープンソースの</w:t>
      </w:r>
      <w:r w:rsidR="00BF67B6">
        <w:rPr>
          <w:rFonts w:ascii="メイリオ" w:eastAsia="メイリオ" w:hAnsi="メイリオ" w:cs="メイリオ" w:hint="eastAsia"/>
          <w:sz w:val="18"/>
          <w:lang w:eastAsia="ja-JP"/>
        </w:rPr>
        <w:t>ライブラリにリンクする、もしくはその逆のことをする前の段階で承認を求める</w:t>
      </w:r>
    </w:p>
    <w:p w14:paraId="6FC32249" w14:textId="6D9065AA" w:rsidR="00BF67B6" w:rsidRPr="004E135A"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実施</w:t>
      </w:r>
      <w:r w:rsidR="004E135A">
        <w:rPr>
          <w:rFonts w:ascii="メイリオ" w:eastAsia="メイリオ" w:hAnsi="メイリオ" w:cs="メイリオ" w:hint="eastAsia"/>
          <w:sz w:val="18"/>
          <w:lang w:eastAsia="ja-JP"/>
        </w:rPr>
        <w:t>された変更について、</w:t>
      </w:r>
      <w:r w:rsidR="00374761">
        <w:rPr>
          <w:rFonts w:ascii="メイリオ" w:eastAsia="メイリオ" w:hAnsi="メイリオ" w:cs="メイリオ" w:hint="eastAsia"/>
          <w:sz w:val="18"/>
          <w:lang w:eastAsia="ja-JP"/>
        </w:rPr>
        <w:t>変更日時</w:t>
      </w:r>
      <w:r w:rsidR="004E135A">
        <w:rPr>
          <w:rFonts w:ascii="メイリオ" w:eastAsia="メイリオ" w:hAnsi="メイリオ" w:cs="メイリオ" w:hint="eastAsia"/>
          <w:sz w:val="18"/>
          <w:lang w:eastAsia="ja-JP"/>
        </w:rPr>
        <w:t>、変更者、一行程度の内容説明といった変更ログ（Changelog）をすべてのファイルについてアップデートする</w:t>
      </w:r>
    </w:p>
    <w:p w14:paraId="6AA83CD1" w14:textId="3E08DA91" w:rsidR="004E135A" w:rsidRPr="00924DC1" w:rsidRDefault="00120E89"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開発す</w:t>
      </w:r>
      <w:r w:rsidR="001A11B3">
        <w:rPr>
          <w:rFonts w:ascii="メイリオ" w:eastAsia="メイリオ" w:hAnsi="メイリオ" w:cs="メイリオ" w:hint="eastAsia"/>
          <w:sz w:val="18"/>
          <w:lang w:eastAsia="ja-JP"/>
        </w:rPr>
        <w:t>る</w:t>
      </w:r>
      <w:r w:rsidR="00F93C46">
        <w:rPr>
          <w:rFonts w:ascii="メイリオ" w:eastAsia="メイリオ" w:hAnsi="メイリオ" w:cs="メイリオ" w:hint="eastAsia"/>
          <w:sz w:val="18"/>
          <w:lang w:eastAsia="ja-JP"/>
        </w:rPr>
        <w:t>、す</w:t>
      </w:r>
      <w:r w:rsidR="004E135A">
        <w:rPr>
          <w:rFonts w:ascii="メイリオ" w:eastAsia="メイリオ" w:hAnsi="メイリオ" w:cs="メイリオ" w:hint="eastAsia"/>
          <w:sz w:val="18"/>
          <w:lang w:eastAsia="ja-JP"/>
        </w:rPr>
        <w:t>べてのコード</w:t>
      </w:r>
      <w:r w:rsidR="001A11B3">
        <w:rPr>
          <w:rFonts w:ascii="メイリオ" w:eastAsia="メイリオ" w:hAnsi="メイリオ" w:cs="メイリオ" w:hint="eastAsia"/>
          <w:sz w:val="18"/>
          <w:lang w:eastAsia="ja-JP"/>
        </w:rPr>
        <w:t>とオープンソース ソフトウェアの間のインターフェースを文書化する。これにより他</w:t>
      </w:r>
      <w:r>
        <w:rPr>
          <w:rFonts w:ascii="メイリオ" w:eastAsia="メイリオ" w:hAnsi="メイリオ" w:cs="メイリオ" w:hint="eastAsia"/>
          <w:sz w:val="18"/>
          <w:lang w:eastAsia="ja-JP"/>
        </w:rPr>
        <w:t>者</w:t>
      </w:r>
      <w:r w:rsidR="001A11B3">
        <w:rPr>
          <w:rFonts w:ascii="メイリオ" w:eastAsia="メイリオ" w:hAnsi="メイリオ" w:cs="メイリオ" w:hint="eastAsia"/>
          <w:sz w:val="18"/>
          <w:lang w:eastAsia="ja-JP"/>
        </w:rPr>
        <w:t>が（ソフトウェア間の）相互作用を理解し、コンプライアンス上の</w:t>
      </w:r>
      <w:r w:rsidR="00595FE1">
        <w:rPr>
          <w:rFonts w:ascii="メイリオ" w:eastAsia="メイリオ" w:hAnsi="メイリオ" w:cs="メイリオ" w:hint="eastAsia"/>
          <w:sz w:val="18"/>
          <w:lang w:eastAsia="ja-JP"/>
        </w:rPr>
        <w:t>懸念事項</w:t>
      </w:r>
      <w:r w:rsidR="00924DC1">
        <w:rPr>
          <w:rFonts w:ascii="メイリオ" w:eastAsia="メイリオ" w:hAnsi="メイリオ" w:cs="メイリオ" w:hint="eastAsia"/>
          <w:sz w:val="18"/>
          <w:lang w:eastAsia="ja-JP"/>
        </w:rPr>
        <w:t>を明確にすること</w:t>
      </w:r>
      <w:r w:rsidR="00595FE1">
        <w:rPr>
          <w:rFonts w:ascii="メイリオ" w:eastAsia="メイリオ" w:hAnsi="メイリオ" w:cs="メイリオ" w:hint="eastAsia"/>
          <w:sz w:val="18"/>
          <w:lang w:eastAsia="ja-JP"/>
        </w:rPr>
        <w:t>ができる</w:t>
      </w:r>
    </w:p>
    <w:p w14:paraId="79A08E45" w14:textId="7C0C2D71" w:rsidR="00924DC1" w:rsidRPr="00BF67B6" w:rsidRDefault="00924DC1" w:rsidP="00BF67B6">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ソースコード パッケージのライセンスが記載されているWebページをPDFで保管する。これによりパッケージをダウンロードした際のプロジェクトの状態を文書</w:t>
      </w:r>
      <w:r w:rsidR="00595FE1">
        <w:rPr>
          <w:rFonts w:ascii="メイリオ" w:eastAsia="メイリオ" w:hAnsi="メイリオ" w:cs="メイリオ" w:hint="eastAsia"/>
          <w:sz w:val="18"/>
          <w:lang w:eastAsia="ja-JP"/>
        </w:rPr>
        <w:t>として保存</w:t>
      </w:r>
      <w:r>
        <w:rPr>
          <w:rFonts w:ascii="メイリオ" w:eastAsia="メイリオ" w:hAnsi="メイリオ" w:cs="メイリオ" w:hint="eastAsia"/>
          <w:sz w:val="18"/>
          <w:lang w:eastAsia="ja-JP"/>
        </w:rPr>
        <w:t>できる</w:t>
      </w:r>
    </w:p>
    <w:p w14:paraId="34171F3D" w14:textId="3AFE6107" w:rsidR="00BF67B6" w:rsidRPr="00924DC1" w:rsidRDefault="00924DC1" w:rsidP="00924DC1">
      <w:pPr>
        <w:pStyle w:val="ListIbrahim1"/>
        <w:spacing w:line="240" w:lineRule="exact"/>
        <w:ind w:left="714" w:hanging="357"/>
        <w:rPr>
          <w:rFonts w:ascii="メイリオ" w:eastAsia="メイリオ" w:hAnsi="メイリオ" w:cs="メイリオ"/>
          <w:lang w:eastAsia="ja-JP"/>
        </w:rPr>
      </w:pPr>
      <w:r w:rsidRPr="00924DC1">
        <w:rPr>
          <w:rFonts w:ascii="メイリオ" w:eastAsia="メイリオ" w:hAnsi="メイリオ" w:cs="メイリオ" w:hint="eastAsia"/>
          <w:sz w:val="18"/>
          <w:lang w:eastAsia="ja-JP"/>
        </w:rPr>
        <w:t>パッケージの変更されていない状態でのコピーをライセンス情報と合わせてバックアップしておく</w:t>
      </w:r>
    </w:p>
    <w:p w14:paraId="512E0E4F" w14:textId="5EB58528" w:rsidR="00924DC1" w:rsidRPr="00924DC1" w:rsidRDefault="00924DC1" w:rsidP="00924DC1">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オープンソース ソフトウェアのコンポーネントをアップグレードする際に、ライセンスが同じものかどうかを確認する。ライセンスはバージョン間で変わることがある</w:t>
      </w:r>
    </w:p>
    <w:p w14:paraId="1FC3C357" w14:textId="7A384182" w:rsidR="00BF67B6" w:rsidRPr="00BF67B6" w:rsidRDefault="00924DC1" w:rsidP="00BF67B6">
      <w:pPr>
        <w:pStyle w:val="ListIbrahim1"/>
        <w:spacing w:line="240" w:lineRule="exact"/>
        <w:ind w:left="714" w:hanging="357"/>
        <w:rPr>
          <w:lang w:eastAsia="ja-JP"/>
        </w:rPr>
      </w:pPr>
      <w:r w:rsidRPr="00924DC1">
        <w:rPr>
          <w:rFonts w:ascii="メイリオ" w:eastAsia="メイリオ" w:hAnsi="メイリオ" w:cs="メイリオ" w:hint="eastAsia"/>
          <w:sz w:val="18"/>
          <w:lang w:eastAsia="ja-JP"/>
        </w:rPr>
        <w:t>ソースコード パッケージに</w:t>
      </w:r>
      <w:r w:rsidR="00595FE1">
        <w:rPr>
          <w:rFonts w:ascii="メイリオ" w:eastAsia="メイリオ" w:hAnsi="メイリオ" w:cs="メイリオ" w:hint="eastAsia"/>
          <w:sz w:val="18"/>
          <w:lang w:eastAsia="ja-JP"/>
        </w:rPr>
        <w:t>記述された</w:t>
      </w:r>
      <w:r w:rsidRPr="00924DC1">
        <w:rPr>
          <w:rFonts w:ascii="メイリオ" w:eastAsia="メイリオ" w:hAnsi="メイリオ" w:cs="メイリオ" w:hint="eastAsia"/>
          <w:sz w:val="18"/>
          <w:lang w:eastAsia="ja-JP"/>
        </w:rPr>
        <w:t>ライセンスがプロジェクトWebサイトで記述されているものと合っているかどうかを確認する。差異がある場合、プロジェクトにコンタクトし明確にする</w:t>
      </w:r>
      <w:r w:rsidR="00BF67B6" w:rsidRPr="002C4D0C">
        <w:rPr>
          <w:lang w:eastAsia="ja-JP"/>
        </w:rPr>
        <w:t>.</w:t>
      </w:r>
    </w:p>
    <w:p w14:paraId="23EC396B" w14:textId="77777777" w:rsidR="00BF67B6" w:rsidRPr="002C4D0C" w:rsidRDefault="00BF67B6" w:rsidP="00BF67B6">
      <w:pPr>
        <w:pStyle w:val="ListIbrahim1"/>
        <w:numPr>
          <w:ilvl w:val="0"/>
          <w:numId w:val="0"/>
        </w:numPr>
        <w:ind w:left="720" w:hanging="360"/>
        <w:rPr>
          <w:lang w:eastAsia="ja-JP"/>
        </w:rPr>
      </w:pPr>
    </w:p>
    <w:p w14:paraId="4CAEB69E" w14:textId="0EAA393D" w:rsidR="00597D3F" w:rsidRPr="002C4D0C" w:rsidRDefault="00907CF2" w:rsidP="00541FB0">
      <w:pPr>
        <w:pStyle w:val="HeadingIbrahim2"/>
      </w:pPr>
      <w:r w:rsidRPr="002C4D0C">
        <w:t>1</w:t>
      </w:r>
      <w:r w:rsidR="00D101D2">
        <w:t>1</w:t>
      </w:r>
      <w:r w:rsidRPr="002C4D0C">
        <w:t xml:space="preserve">.2 </w:t>
      </w:r>
      <w:proofErr w:type="spellStart"/>
      <w:r w:rsidR="00924DC1" w:rsidRPr="00DB5B0F">
        <w:rPr>
          <w:rFonts w:ascii="メイリオ" w:eastAsia="メイリオ" w:hAnsi="メイリオ" w:cs="メイリオ" w:hint="eastAsia"/>
        </w:rPr>
        <w:t>間違いを</w:t>
      </w:r>
      <w:r w:rsidR="00036532" w:rsidRPr="00DB5B0F">
        <w:rPr>
          <w:rFonts w:ascii="メイリオ" w:eastAsia="メイリオ" w:hAnsi="メイリオ" w:cs="メイリオ" w:hint="eastAsia"/>
        </w:rPr>
        <w:t>回避する</w:t>
      </w:r>
      <w:proofErr w:type="spellEnd"/>
      <w:r w:rsidR="005617EF" w:rsidRPr="00DB5B0F">
        <w:rPr>
          <w:rFonts w:ascii="メイリオ" w:eastAsia="メイリオ" w:hAnsi="メイリオ" w:cs="メイリオ"/>
        </w:rPr>
        <w:t xml:space="preserve"> </w:t>
      </w:r>
    </w:p>
    <w:p w14:paraId="002B58FB" w14:textId="29B74877" w:rsidR="00924DC1" w:rsidRPr="003F4257" w:rsidRDefault="00F93C46"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もともとあった</w:t>
      </w:r>
      <w:r w:rsidR="003F4257" w:rsidRPr="003F4257">
        <w:rPr>
          <w:rFonts w:ascii="メイリオ" w:eastAsia="メイリオ" w:hAnsi="メイリオ" w:cs="メイリオ" w:hint="eastAsia"/>
          <w:sz w:val="18"/>
          <w:lang w:eastAsia="ja-JP"/>
        </w:rPr>
        <w:t>ライセン</w:t>
      </w:r>
      <w:r w:rsidR="003326D5">
        <w:rPr>
          <w:rFonts w:ascii="メイリオ" w:eastAsia="メイリオ" w:hAnsi="メイリオ" w:cs="メイリオ" w:hint="eastAsia"/>
          <w:sz w:val="18"/>
          <w:lang w:eastAsia="ja-JP"/>
        </w:rPr>
        <w:t>ス情報・著作権情報の削除や</w:t>
      </w:r>
      <w:r w:rsidR="00EF5B98">
        <w:rPr>
          <w:rFonts w:ascii="メイリオ" w:eastAsia="メイリオ" w:hAnsi="メイリオ" w:cs="メイリオ" w:hint="eastAsia"/>
          <w:sz w:val="18"/>
          <w:lang w:eastAsia="ja-JP"/>
        </w:rPr>
        <w:t>修正</w:t>
      </w:r>
      <w:r w:rsidR="003F4257">
        <w:rPr>
          <w:rFonts w:ascii="メイリオ" w:eastAsia="メイリオ" w:hAnsi="メイリオ" w:cs="メイリオ" w:hint="eastAsia"/>
          <w:sz w:val="18"/>
          <w:lang w:eastAsia="ja-JP"/>
        </w:rPr>
        <w:t>をしないこと。こういった情報はすべて</w:t>
      </w:r>
      <w:r w:rsidR="00EF5B98">
        <w:rPr>
          <w:rFonts w:ascii="メイリオ" w:eastAsia="メイリオ" w:hAnsi="メイリオ" w:cs="メイリオ" w:hint="eastAsia"/>
          <w:sz w:val="18"/>
          <w:lang w:eastAsia="ja-JP"/>
        </w:rPr>
        <w:t>元通りの</w:t>
      </w:r>
      <w:r w:rsidR="003F4257">
        <w:rPr>
          <w:rFonts w:ascii="メイリオ" w:eastAsia="メイリオ" w:hAnsi="メイリオ" w:cs="メイリオ" w:hint="eastAsia"/>
          <w:sz w:val="18"/>
          <w:lang w:eastAsia="ja-JP"/>
        </w:rPr>
        <w:t>状態にしておくこと</w:t>
      </w:r>
    </w:p>
    <w:p w14:paraId="62922918" w14:textId="2B0F2937" w:rsidR="003F4257" w:rsidRPr="00036532" w:rsidRDefault="003F4257"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 xml:space="preserve">オープンソース </w:t>
      </w:r>
      <w:r w:rsidR="003326D5">
        <w:rPr>
          <w:rFonts w:ascii="メイリオ" w:eastAsia="メイリオ" w:hAnsi="メイリオ" w:cs="メイリオ" w:hint="eastAsia"/>
          <w:sz w:val="18"/>
          <w:lang w:eastAsia="ja-JP"/>
        </w:rPr>
        <w:t>コンポーネントの名称を変更しないこと</w:t>
      </w:r>
    </w:p>
    <w:p w14:paraId="4B6CE2FC" w14:textId="70F0E0CC" w:rsidR="00036532" w:rsidRPr="00036532" w:rsidRDefault="00036532" w:rsidP="00036532">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Pr="00036532">
        <w:rPr>
          <w:rFonts w:ascii="メイリオ" w:eastAsia="メイリオ" w:hAnsi="メイリオ" w:cs="メイリオ" w:hint="eastAsia"/>
          <w:sz w:val="18"/>
          <w:lang w:eastAsia="ja-JP"/>
        </w:rPr>
        <w:t>オープンソース コードをプロプライエタリ、もしくはサードパーティのコードにコピー/ペーストしないこと（その逆もしかり）</w:t>
      </w:r>
    </w:p>
    <w:p w14:paraId="28302871" w14:textId="41C37E8A" w:rsidR="003F4257"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lastRenderedPageBreak/>
        <w:t>事前承認なくオープンソース、もしくはサード パーティのソースコードを</w:t>
      </w:r>
      <w:r w:rsidR="00EF5B98">
        <w:rPr>
          <w:rFonts w:ascii="メイリオ" w:eastAsia="メイリオ" w:hAnsi="メイリオ" w:cs="メイリオ" w:hint="eastAsia"/>
          <w:sz w:val="18"/>
          <w:lang w:eastAsia="ja-JP"/>
        </w:rPr>
        <w:t>自社</w:t>
      </w:r>
      <w:r>
        <w:rPr>
          <w:rFonts w:ascii="メイリオ" w:eastAsia="メイリオ" w:hAnsi="メイリオ" w:cs="メイリオ" w:hint="eastAsia"/>
          <w:sz w:val="18"/>
          <w:lang w:eastAsia="ja-JP"/>
        </w:rPr>
        <w:t>製品のソース ツリーにコミットしないこと</w:t>
      </w:r>
    </w:p>
    <w:p w14:paraId="67994005" w14:textId="42F8D8D2" w:rsidR="00036532" w:rsidRPr="00036532" w:rsidRDefault="00036532" w:rsidP="003F4257">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事前承認なく</w:t>
      </w:r>
      <w:r w:rsidR="00EF5B98">
        <w:rPr>
          <w:rFonts w:ascii="メイリオ" w:eastAsia="メイリオ" w:hAnsi="メイリオ" w:cs="メイリオ" w:hint="eastAsia"/>
          <w:sz w:val="18"/>
          <w:lang w:eastAsia="ja-JP"/>
        </w:rPr>
        <w:t>異なったライセンスのもとで</w:t>
      </w:r>
      <w:r>
        <w:rPr>
          <w:rFonts w:ascii="メイリオ" w:eastAsia="メイリオ" w:hAnsi="メイリオ" w:cs="メイリオ" w:hint="eastAsia"/>
          <w:sz w:val="18"/>
          <w:lang w:eastAsia="ja-JP"/>
        </w:rPr>
        <w:t>外部から</w:t>
      </w:r>
      <w:r w:rsidR="00EF5B98">
        <w:rPr>
          <w:rFonts w:ascii="メイリオ" w:eastAsia="メイリオ" w:hAnsi="メイリオ" w:cs="メイリオ" w:hint="eastAsia"/>
          <w:sz w:val="18"/>
          <w:lang w:eastAsia="ja-JP"/>
        </w:rPr>
        <w:t>入手した</w:t>
      </w:r>
      <w:r>
        <w:rPr>
          <w:rFonts w:ascii="メイリオ" w:eastAsia="メイリオ" w:hAnsi="メイリオ" w:cs="メイリオ" w:hint="eastAsia"/>
          <w:sz w:val="18"/>
          <w:lang w:eastAsia="ja-JP"/>
        </w:rPr>
        <w:t>コードを</w:t>
      </w:r>
      <w:r w:rsidR="00EF5B98">
        <w:rPr>
          <w:rFonts w:ascii="メイリオ" w:eastAsia="メイリオ" w:hAnsi="メイリオ" w:cs="メイリオ" w:hint="eastAsia"/>
          <w:sz w:val="18"/>
          <w:lang w:eastAsia="ja-JP"/>
        </w:rPr>
        <w:t>マージしたり、</w:t>
      </w:r>
      <w:r>
        <w:rPr>
          <w:rFonts w:ascii="メイリオ" w:eastAsia="メイリオ" w:hAnsi="メイリオ" w:cs="メイリオ" w:hint="eastAsia"/>
          <w:sz w:val="18"/>
          <w:lang w:eastAsia="ja-JP"/>
        </w:rPr>
        <w:t>混合させ</w:t>
      </w:r>
      <w:r w:rsidR="00EF5B98">
        <w:rPr>
          <w:rFonts w:ascii="メイリオ" w:eastAsia="メイリオ" w:hAnsi="メイリオ" w:cs="メイリオ" w:hint="eastAsia"/>
          <w:sz w:val="18"/>
          <w:lang w:eastAsia="ja-JP"/>
        </w:rPr>
        <w:t>たりし</w:t>
      </w:r>
      <w:r>
        <w:rPr>
          <w:rFonts w:ascii="メイリオ" w:eastAsia="メイリオ" w:hAnsi="メイリオ" w:cs="メイリオ" w:hint="eastAsia"/>
          <w:sz w:val="18"/>
          <w:lang w:eastAsia="ja-JP"/>
        </w:rPr>
        <w:t>ないこと</w:t>
      </w:r>
    </w:p>
    <w:p w14:paraId="794E5D51" w14:textId="5B360300" w:rsidR="00036532" w:rsidRPr="002C4D0C" w:rsidRDefault="00036532" w:rsidP="00036532">
      <w:pPr>
        <w:pStyle w:val="ListIbrahim1"/>
        <w:spacing w:line="240" w:lineRule="exact"/>
        <w:ind w:left="714" w:hanging="357"/>
        <w:rPr>
          <w:lang w:eastAsia="ja-JP"/>
        </w:rPr>
      </w:pPr>
      <w:r>
        <w:rPr>
          <w:rFonts w:ascii="メイリオ" w:eastAsia="メイリオ" w:hAnsi="メイリオ" w:cs="メイリオ" w:hint="eastAsia"/>
          <w:sz w:val="18"/>
          <w:lang w:eastAsia="ja-JP"/>
        </w:rPr>
        <w:t>社外の人々と、コンプライアンスの</w:t>
      </w:r>
      <w:r w:rsidR="00E6504A">
        <w:rPr>
          <w:rFonts w:ascii="メイリオ" w:eastAsia="メイリオ" w:hAnsi="メイリオ" w:cs="メイリオ" w:hint="eastAsia"/>
          <w:sz w:val="18"/>
          <w:lang w:eastAsia="ja-JP"/>
        </w:rPr>
        <w:t>プラクティス</w:t>
      </w:r>
      <w:r>
        <w:rPr>
          <w:rFonts w:ascii="メイリオ" w:eastAsia="メイリオ" w:hAnsi="メイリオ" w:cs="メイリオ" w:hint="eastAsia"/>
          <w:sz w:val="18"/>
          <w:lang w:eastAsia="ja-JP"/>
        </w:rPr>
        <w:t>について議論しないこと</w:t>
      </w:r>
    </w:p>
    <w:p w14:paraId="6136DE0E" w14:textId="671EB65C" w:rsidR="00597D3F" w:rsidRPr="00DB5B0F" w:rsidRDefault="00541FB0" w:rsidP="00541FB0">
      <w:pPr>
        <w:pStyle w:val="HeadingIbrahim1"/>
        <w:rPr>
          <w:rFonts w:ascii="メイリオ" w:hAnsi="メイリオ"/>
          <w:lang w:eastAsia="ja-JP"/>
        </w:rPr>
      </w:pPr>
      <w:bookmarkStart w:id="323" w:name="_Toc488161420"/>
      <w:bookmarkStart w:id="324" w:name="_Toc488161490"/>
      <w:bookmarkStart w:id="325" w:name="_Toc488161557"/>
      <w:bookmarkStart w:id="326" w:name="_Toc488161980"/>
      <w:bookmarkStart w:id="327" w:name="_Toc488162045"/>
      <w:bookmarkStart w:id="328" w:name="_Toc488162111"/>
      <w:bookmarkStart w:id="329" w:name="_Toc488316284"/>
      <w:bookmarkStart w:id="330" w:name="_Toc492046605"/>
      <w:bookmarkStart w:id="331" w:name="_Toc492046638"/>
      <w:bookmarkStart w:id="332" w:name="_Toc488161421"/>
      <w:bookmarkStart w:id="333" w:name="_Toc488161491"/>
      <w:bookmarkStart w:id="334" w:name="_Toc488161558"/>
      <w:bookmarkStart w:id="335" w:name="_Toc488161981"/>
      <w:bookmarkStart w:id="336" w:name="_Toc488162046"/>
      <w:bookmarkStart w:id="337" w:name="_Toc488162112"/>
      <w:bookmarkStart w:id="338" w:name="_Toc488316285"/>
      <w:bookmarkStart w:id="339" w:name="_Toc492046606"/>
      <w:bookmarkStart w:id="340" w:name="_Toc492046639"/>
      <w:bookmarkStart w:id="341" w:name="_Toc488161422"/>
      <w:bookmarkStart w:id="342" w:name="_Toc488161492"/>
      <w:bookmarkStart w:id="343" w:name="_Toc488161559"/>
      <w:bookmarkStart w:id="344" w:name="_Toc488161982"/>
      <w:bookmarkStart w:id="345" w:name="_Toc488162047"/>
      <w:bookmarkStart w:id="346" w:name="_Toc488162113"/>
      <w:bookmarkStart w:id="347" w:name="_Toc488316286"/>
      <w:bookmarkStart w:id="348" w:name="_Toc492046607"/>
      <w:bookmarkStart w:id="349" w:name="_Toc492046640"/>
      <w:bookmarkStart w:id="350" w:name="_Toc488161423"/>
      <w:bookmarkStart w:id="351" w:name="_Toc488161493"/>
      <w:bookmarkStart w:id="352" w:name="_Toc488161560"/>
      <w:bookmarkStart w:id="353" w:name="_Toc488161983"/>
      <w:bookmarkStart w:id="354" w:name="_Toc488162048"/>
      <w:bookmarkStart w:id="355" w:name="_Toc488162114"/>
      <w:bookmarkStart w:id="356" w:name="_Toc488316287"/>
      <w:bookmarkStart w:id="357" w:name="_Toc492046608"/>
      <w:bookmarkStart w:id="358" w:name="_Toc492046641"/>
      <w:bookmarkStart w:id="359" w:name="_Toc488161424"/>
      <w:bookmarkStart w:id="360" w:name="_Toc488161494"/>
      <w:bookmarkStart w:id="361" w:name="_Toc488161561"/>
      <w:bookmarkStart w:id="362" w:name="_Toc488161984"/>
      <w:bookmarkStart w:id="363" w:name="_Toc488162049"/>
      <w:bookmarkStart w:id="364" w:name="_Toc488162115"/>
      <w:bookmarkStart w:id="365" w:name="_Toc488316288"/>
      <w:bookmarkStart w:id="366" w:name="_Toc492046609"/>
      <w:bookmarkStart w:id="367" w:name="_Toc492046642"/>
      <w:bookmarkStart w:id="368" w:name="_Toc488161425"/>
      <w:bookmarkStart w:id="369" w:name="_Toc488161495"/>
      <w:bookmarkStart w:id="370" w:name="_Toc488161562"/>
      <w:bookmarkStart w:id="371" w:name="_Toc488161985"/>
      <w:bookmarkStart w:id="372" w:name="_Toc488162050"/>
      <w:bookmarkStart w:id="373" w:name="_Toc488162116"/>
      <w:bookmarkStart w:id="374" w:name="_Toc488316289"/>
      <w:bookmarkStart w:id="375" w:name="_Toc492046610"/>
      <w:bookmarkStart w:id="376" w:name="_Toc492046643"/>
      <w:bookmarkStart w:id="377" w:name="_Toc488161426"/>
      <w:bookmarkStart w:id="378" w:name="_Toc488161496"/>
      <w:bookmarkStart w:id="379" w:name="_Toc488161563"/>
      <w:bookmarkStart w:id="380" w:name="_Toc488161986"/>
      <w:bookmarkStart w:id="381" w:name="_Toc488162051"/>
      <w:bookmarkStart w:id="382" w:name="_Toc488162117"/>
      <w:bookmarkStart w:id="383" w:name="_Toc488316290"/>
      <w:bookmarkStart w:id="384" w:name="_Toc492046611"/>
      <w:bookmarkStart w:id="385" w:name="_Toc492046644"/>
      <w:bookmarkStart w:id="386" w:name="_Toc488161427"/>
      <w:bookmarkStart w:id="387" w:name="_Toc488161497"/>
      <w:bookmarkStart w:id="388" w:name="_Toc488161564"/>
      <w:bookmarkStart w:id="389" w:name="_Toc488161987"/>
      <w:bookmarkStart w:id="390" w:name="_Toc488162052"/>
      <w:bookmarkStart w:id="391" w:name="_Toc488162118"/>
      <w:bookmarkStart w:id="392" w:name="_Toc488316291"/>
      <w:bookmarkStart w:id="393" w:name="_Toc492046612"/>
      <w:bookmarkStart w:id="394" w:name="_Toc492046645"/>
      <w:bookmarkStart w:id="395" w:name="_Toc488161428"/>
      <w:bookmarkStart w:id="396" w:name="_Toc488161498"/>
      <w:bookmarkStart w:id="397" w:name="_Toc488161565"/>
      <w:bookmarkStart w:id="398" w:name="_Toc488161988"/>
      <w:bookmarkStart w:id="399" w:name="_Toc488162053"/>
      <w:bookmarkStart w:id="400" w:name="_Toc488162119"/>
      <w:bookmarkStart w:id="401" w:name="_Toc488316292"/>
      <w:bookmarkStart w:id="402" w:name="_Toc492046613"/>
      <w:bookmarkStart w:id="403" w:name="_Toc492046646"/>
      <w:bookmarkStart w:id="404" w:name="_Toc488161429"/>
      <w:bookmarkStart w:id="405" w:name="_Toc488161499"/>
      <w:bookmarkStart w:id="406" w:name="_Toc488161566"/>
      <w:bookmarkStart w:id="407" w:name="_Toc488161989"/>
      <w:bookmarkStart w:id="408" w:name="_Toc488162054"/>
      <w:bookmarkStart w:id="409" w:name="_Toc488162120"/>
      <w:bookmarkStart w:id="410" w:name="_Toc488316293"/>
      <w:bookmarkStart w:id="411" w:name="_Toc492046614"/>
      <w:bookmarkStart w:id="412" w:name="_Toc492046647"/>
      <w:bookmarkStart w:id="413" w:name="_Toc488161430"/>
      <w:bookmarkStart w:id="414" w:name="_Toc488161500"/>
      <w:bookmarkStart w:id="415" w:name="_Toc488161567"/>
      <w:bookmarkStart w:id="416" w:name="_Toc488161990"/>
      <w:bookmarkStart w:id="417" w:name="_Toc488162055"/>
      <w:bookmarkStart w:id="418" w:name="_Toc488162121"/>
      <w:bookmarkStart w:id="419" w:name="_Toc488316294"/>
      <w:bookmarkStart w:id="420" w:name="_Toc492046615"/>
      <w:bookmarkStart w:id="421" w:name="_Toc492046648"/>
      <w:bookmarkStart w:id="422" w:name="_Toc488161431"/>
      <w:bookmarkStart w:id="423" w:name="_Toc488161501"/>
      <w:bookmarkStart w:id="424" w:name="_Toc488161568"/>
      <w:bookmarkStart w:id="425" w:name="_Toc488161991"/>
      <w:bookmarkStart w:id="426" w:name="_Toc488162056"/>
      <w:bookmarkStart w:id="427" w:name="_Toc488162122"/>
      <w:bookmarkStart w:id="428" w:name="_Toc488316295"/>
      <w:bookmarkStart w:id="429" w:name="_Toc492046616"/>
      <w:bookmarkStart w:id="430" w:name="_Toc492046649"/>
      <w:bookmarkStart w:id="431" w:name="_Toc488161432"/>
      <w:bookmarkStart w:id="432" w:name="_Toc488161502"/>
      <w:bookmarkStart w:id="433" w:name="_Toc488161569"/>
      <w:bookmarkStart w:id="434" w:name="_Toc488161992"/>
      <w:bookmarkStart w:id="435" w:name="_Toc488162057"/>
      <w:bookmarkStart w:id="436" w:name="_Toc488162123"/>
      <w:bookmarkStart w:id="437" w:name="_Toc488316296"/>
      <w:bookmarkStart w:id="438" w:name="_Toc492046617"/>
      <w:bookmarkStart w:id="439" w:name="_Toc492046650"/>
      <w:bookmarkStart w:id="440" w:name="_Toc492046651"/>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r>
        <w:rPr>
          <w:rFonts w:hint="eastAsia"/>
          <w:lang w:eastAsia="ja-JP"/>
        </w:rPr>
        <w:t>12</w:t>
      </w:r>
      <w:r>
        <w:rPr>
          <w:lang w:eastAsia="ja-JP"/>
        </w:rPr>
        <w:t xml:space="preserve">. </w:t>
      </w:r>
      <w:r w:rsidR="00036532" w:rsidRPr="00DB5B0F">
        <w:rPr>
          <w:rFonts w:ascii="メイリオ" w:eastAsia="メイリオ" w:hAnsi="メイリオ" w:cs="メイリオ" w:hint="eastAsia"/>
          <w:lang w:eastAsia="ja-JP"/>
        </w:rPr>
        <w:t>結論</w:t>
      </w:r>
      <w:bookmarkEnd w:id="440"/>
    </w:p>
    <w:p w14:paraId="7C33AF86" w14:textId="31583CAC" w:rsidR="00036532" w:rsidRPr="00036532" w:rsidRDefault="00036532" w:rsidP="00036532">
      <w:pPr>
        <w:pStyle w:val="bodyIbrahim1"/>
        <w:spacing w:line="240" w:lineRule="exact"/>
        <w:rPr>
          <w:rFonts w:ascii="メイリオ" w:eastAsia="メイリオ" w:hAnsi="メイリオ" w:cs="メイリオ"/>
          <w:sz w:val="18"/>
          <w:szCs w:val="18"/>
          <w:lang w:eastAsia="ja-JP"/>
        </w:rPr>
      </w:pPr>
      <w:r w:rsidRPr="00036532">
        <w:rPr>
          <w:rFonts w:ascii="メイリオ" w:eastAsia="メイリオ" w:hAnsi="メイリオ" w:cs="メイリオ" w:hint="eastAsia"/>
          <w:sz w:val="18"/>
          <w:szCs w:val="18"/>
          <w:lang w:eastAsia="ja-JP"/>
        </w:rPr>
        <w:t>オープンソースの</w:t>
      </w:r>
      <w:r w:rsidR="00C67EAF">
        <w:rPr>
          <w:rFonts w:ascii="メイリオ" w:eastAsia="メイリオ" w:hAnsi="メイリオ" w:cs="メイリオ" w:hint="eastAsia"/>
          <w:sz w:val="18"/>
          <w:szCs w:val="18"/>
          <w:lang w:eastAsia="ja-JP"/>
        </w:rPr>
        <w:t>デューデリジェンス</w:t>
      </w:r>
      <w:r w:rsidRPr="00036532">
        <w:rPr>
          <w:rFonts w:ascii="メイリオ" w:eastAsia="メイリオ" w:hAnsi="メイリオ" w:cs="メイリオ" w:hint="eastAsia"/>
          <w:sz w:val="18"/>
          <w:szCs w:val="18"/>
          <w:lang w:eastAsia="ja-JP"/>
        </w:rPr>
        <w:t>は</w:t>
      </w:r>
      <w:r>
        <w:rPr>
          <w:rFonts w:ascii="メイリオ" w:eastAsia="メイリオ" w:hAnsi="メイリオ" w:cs="メイリオ" w:hint="eastAsia"/>
          <w:sz w:val="18"/>
          <w:szCs w:val="18"/>
          <w:lang w:eastAsia="ja-JP"/>
        </w:rPr>
        <w:t>一般的に、</w:t>
      </w:r>
      <w:r w:rsidRPr="00036532">
        <w:rPr>
          <w:rFonts w:ascii="メイリオ" w:eastAsia="メイリオ" w:hAnsi="メイリオ" w:cs="メイリオ" w:hint="eastAsia"/>
          <w:sz w:val="18"/>
          <w:szCs w:val="18"/>
          <w:lang w:eastAsia="ja-JP"/>
        </w:rPr>
        <w:t>M&amp;A取引</w:t>
      </w:r>
      <w:r>
        <w:rPr>
          <w:rFonts w:ascii="メイリオ" w:eastAsia="メイリオ" w:hAnsi="メイリオ" w:cs="メイリオ" w:hint="eastAsia"/>
          <w:sz w:val="18"/>
          <w:szCs w:val="18"/>
          <w:lang w:eastAsia="ja-JP"/>
        </w:rPr>
        <w:t>を成功裏に完了させるために必要な長いタスクリストの中の一つにすぎません。しかし、そうはいってもソフトウェアの中核的な役割と潜在的な知財リスクを考えると、デューデリジェンス</w:t>
      </w:r>
      <w:r w:rsidR="00EF5B98">
        <w:rPr>
          <w:rFonts w:ascii="メイリオ" w:eastAsia="メイリオ" w:hAnsi="メイリオ" w:cs="メイリオ" w:hint="eastAsia"/>
          <w:sz w:val="18"/>
          <w:szCs w:val="18"/>
          <w:lang w:eastAsia="ja-JP"/>
        </w:rPr>
        <w:t>全般で重要な側面を有しています</w:t>
      </w:r>
      <w:r w:rsidR="003326D5">
        <w:rPr>
          <w:rFonts w:ascii="メイリオ" w:eastAsia="メイリオ" w:hAnsi="メイリオ" w:cs="メイリオ" w:hint="eastAsia"/>
          <w:sz w:val="18"/>
          <w:szCs w:val="18"/>
          <w:lang w:eastAsia="ja-JP"/>
        </w:rPr>
        <w:t>。オープンソースの</w:t>
      </w:r>
      <w:r w:rsidR="00F348D1">
        <w:rPr>
          <w:rFonts w:ascii="メイリオ" w:eastAsia="メイリオ" w:hAnsi="メイリオ" w:cs="メイリオ" w:hint="eastAsia"/>
          <w:sz w:val="18"/>
          <w:szCs w:val="18"/>
          <w:lang w:eastAsia="ja-JP"/>
        </w:rPr>
        <w:t>デューデリジェンス</w:t>
      </w:r>
      <w:r w:rsidR="003326D5">
        <w:rPr>
          <w:rFonts w:ascii="メイリオ" w:eastAsia="メイリオ" w:hAnsi="メイリオ" w:cs="メイリオ" w:hint="eastAsia"/>
          <w:sz w:val="18"/>
          <w:szCs w:val="18"/>
          <w:lang w:eastAsia="ja-JP"/>
        </w:rPr>
        <w:t>は、長期に</w:t>
      </w:r>
      <w:r w:rsidR="000D34E9">
        <w:rPr>
          <w:rFonts w:ascii="メイリオ" w:eastAsia="メイリオ" w:hAnsi="メイリオ" w:cs="メイリオ" w:hint="eastAsia"/>
          <w:sz w:val="18"/>
          <w:szCs w:val="18"/>
          <w:lang w:eastAsia="ja-JP"/>
        </w:rPr>
        <w:t>亘</w:t>
      </w:r>
      <w:r w:rsidR="003326D5">
        <w:rPr>
          <w:rFonts w:ascii="メイリオ" w:eastAsia="メイリオ" w:hAnsi="メイリオ" w:cs="メイリオ" w:hint="eastAsia"/>
          <w:sz w:val="18"/>
          <w:szCs w:val="18"/>
          <w:lang w:eastAsia="ja-JP"/>
        </w:rPr>
        <w:t>る</w:t>
      </w:r>
      <w:r w:rsidR="00F83052">
        <w:rPr>
          <w:rFonts w:ascii="メイリオ" w:eastAsia="メイリオ" w:hAnsi="メイリオ" w:cs="メイリオ" w:hint="eastAsia"/>
          <w:sz w:val="18"/>
          <w:szCs w:val="18"/>
          <w:lang w:eastAsia="ja-JP"/>
        </w:rPr>
        <w:t>プロセスに感じられるかもしれませんが、特に両社が準備をしていて</w:t>
      </w:r>
      <w:r w:rsidR="00EF5B98">
        <w:rPr>
          <w:rFonts w:ascii="メイリオ" w:eastAsia="メイリオ" w:hAnsi="メイリオ" w:cs="メイリオ" w:hint="eastAsia"/>
          <w:sz w:val="18"/>
          <w:szCs w:val="18"/>
          <w:lang w:eastAsia="ja-JP"/>
        </w:rPr>
        <w:t>、</w:t>
      </w:r>
      <w:r w:rsidR="003326D5">
        <w:rPr>
          <w:rFonts w:ascii="メイリオ" w:eastAsia="メイリオ" w:hAnsi="メイリオ" w:cs="メイリオ" w:hint="eastAsia"/>
          <w:sz w:val="18"/>
          <w:szCs w:val="18"/>
          <w:lang w:eastAsia="ja-JP"/>
        </w:rPr>
        <w:t>かつ</w:t>
      </w:r>
      <w:r w:rsidR="00F83052">
        <w:rPr>
          <w:rFonts w:ascii="メイリオ" w:eastAsia="メイリオ" w:hAnsi="メイリオ" w:cs="メイリオ" w:hint="eastAsia"/>
          <w:sz w:val="18"/>
          <w:szCs w:val="18"/>
          <w:lang w:eastAsia="ja-JP"/>
        </w:rPr>
        <w:t xml:space="preserve">対応の早いコンプライアンス </w:t>
      </w:r>
      <w:r w:rsidR="003326D5">
        <w:rPr>
          <w:rFonts w:ascii="メイリオ" w:eastAsia="メイリオ" w:hAnsi="メイリオ" w:cs="メイリオ" w:hint="eastAsia"/>
          <w:sz w:val="18"/>
          <w:szCs w:val="18"/>
          <w:lang w:eastAsia="ja-JP"/>
        </w:rPr>
        <w:t>サービスプロバイダと一緒に取り組む場合は</w:t>
      </w:r>
      <w:r w:rsidR="00F83052">
        <w:rPr>
          <w:rFonts w:ascii="メイリオ" w:eastAsia="メイリオ" w:hAnsi="メイリオ" w:cs="メイリオ" w:hint="eastAsia"/>
          <w:sz w:val="18"/>
          <w:szCs w:val="18"/>
          <w:lang w:eastAsia="ja-JP"/>
        </w:rPr>
        <w:t>、しばしば迅速にこれを完了させることができるのです。</w:t>
      </w:r>
    </w:p>
    <w:p w14:paraId="01ED775A" w14:textId="36D997E1" w:rsidR="00F83052" w:rsidRPr="0008715F" w:rsidRDefault="0008715F" w:rsidP="0008715F">
      <w:pPr>
        <w:pStyle w:val="bodyIbrahim1"/>
        <w:spacing w:line="240" w:lineRule="exact"/>
        <w:rPr>
          <w:rFonts w:ascii="メイリオ" w:eastAsia="メイリオ" w:hAnsi="メイリオ" w:cs="メイリオ"/>
          <w:sz w:val="18"/>
          <w:szCs w:val="18"/>
          <w:lang w:eastAsia="ja-JP"/>
        </w:rPr>
      </w:pPr>
      <w:r w:rsidRPr="0008715F">
        <w:rPr>
          <w:rFonts w:ascii="メイリオ" w:eastAsia="メイリオ" w:hAnsi="メイリオ" w:cs="メイリオ" w:hint="eastAsia"/>
          <w:sz w:val="18"/>
          <w:szCs w:val="18"/>
          <w:lang w:eastAsia="ja-JP"/>
        </w:rPr>
        <w:t>どう</w:t>
      </w:r>
      <w:r>
        <w:rPr>
          <w:rFonts w:ascii="メイリオ" w:eastAsia="メイリオ" w:hAnsi="メイリオ" w:cs="メイリオ" w:hint="eastAsia"/>
          <w:sz w:val="18"/>
          <w:szCs w:val="18"/>
          <w:lang w:eastAsia="ja-JP"/>
        </w:rPr>
        <w:t>やれば準備しておくことができるのでしょうか？</w:t>
      </w:r>
    </w:p>
    <w:p w14:paraId="54A46EE6" w14:textId="3B2E1439" w:rsidR="0008715F" w:rsidRPr="0008715F" w:rsidRDefault="0008715F" w:rsidP="0008715F">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買収対象</w:t>
      </w:r>
      <w:r w:rsidR="00EF5B98">
        <w:rPr>
          <w:rFonts w:ascii="メイリオ" w:eastAsia="メイリオ" w:hAnsi="メイリオ" w:cs="メイリオ" w:hint="eastAsia"/>
          <w:sz w:val="18"/>
          <w:szCs w:val="18"/>
          <w:lang w:eastAsia="ja-JP"/>
        </w:rPr>
        <w:t>企業</w:t>
      </w:r>
      <w:r>
        <w:rPr>
          <w:rFonts w:ascii="メイリオ" w:eastAsia="メイリオ" w:hAnsi="メイリオ" w:cs="メイリオ" w:hint="eastAsia"/>
          <w:sz w:val="18"/>
          <w:szCs w:val="18"/>
          <w:lang w:eastAsia="ja-JP"/>
        </w:rPr>
        <w:t>であれば、</w:t>
      </w:r>
      <w:r w:rsidR="00D44074">
        <w:rPr>
          <w:rFonts w:ascii="メイリオ" w:eastAsia="メイリオ" w:hAnsi="メイリオ" w:cs="メイリオ" w:hint="eastAsia"/>
          <w:sz w:val="18"/>
          <w:szCs w:val="18"/>
          <w:lang w:eastAsia="ja-JP"/>
        </w:rPr>
        <w:t>開発プロセスとビジネス プロセスが以下のような点</w:t>
      </w:r>
      <w:r w:rsidR="00EF5B98">
        <w:rPr>
          <w:rFonts w:ascii="メイリオ" w:eastAsia="メイリオ" w:hAnsi="メイリオ" w:cs="メイリオ" w:hint="eastAsia"/>
          <w:sz w:val="18"/>
          <w:szCs w:val="18"/>
          <w:lang w:eastAsia="ja-JP"/>
        </w:rPr>
        <w:t>を</w:t>
      </w:r>
      <w:r>
        <w:rPr>
          <w:rFonts w:ascii="メイリオ" w:eastAsia="メイリオ" w:hAnsi="メイリオ" w:cs="メイリオ" w:hint="eastAsia"/>
          <w:sz w:val="18"/>
          <w:szCs w:val="18"/>
          <w:lang w:eastAsia="ja-JP"/>
        </w:rPr>
        <w:t>確実</w:t>
      </w:r>
      <w:r w:rsidR="00D44074">
        <w:rPr>
          <w:rFonts w:ascii="メイリオ" w:eastAsia="メイリオ" w:hAnsi="メイリオ" w:cs="メイリオ" w:hint="eastAsia"/>
          <w:sz w:val="18"/>
          <w:szCs w:val="18"/>
          <w:lang w:eastAsia="ja-JP"/>
        </w:rPr>
        <w:t>に</w:t>
      </w:r>
      <w:r w:rsidR="00EF5B98">
        <w:rPr>
          <w:rFonts w:ascii="メイリオ" w:eastAsia="メイリオ" w:hAnsi="メイリオ" w:cs="メイリオ" w:hint="eastAsia"/>
          <w:sz w:val="18"/>
          <w:szCs w:val="18"/>
          <w:lang w:eastAsia="ja-JP"/>
        </w:rPr>
        <w:t>実行</w:t>
      </w:r>
      <w:r w:rsidR="00D44074">
        <w:rPr>
          <w:rFonts w:ascii="メイリオ" w:eastAsia="メイリオ" w:hAnsi="メイリオ" w:cs="メイリオ" w:hint="eastAsia"/>
          <w:sz w:val="18"/>
          <w:szCs w:val="18"/>
          <w:lang w:eastAsia="ja-JP"/>
        </w:rPr>
        <w:t>する</w:t>
      </w:r>
      <w:r>
        <w:rPr>
          <w:rFonts w:ascii="メイリオ" w:eastAsia="メイリオ" w:hAnsi="メイリオ" w:cs="メイリオ" w:hint="eastAsia"/>
          <w:sz w:val="18"/>
          <w:szCs w:val="18"/>
          <w:lang w:eastAsia="ja-JP"/>
        </w:rPr>
        <w:t>ことで、適切なオープンソース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を維持することができます。</w:t>
      </w:r>
    </w:p>
    <w:p w14:paraId="6492E15A" w14:textId="4C7949F9"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社内、社外のソフトウェアすべてについて起源とライセンスを明確にする</w:t>
      </w:r>
    </w:p>
    <w:p w14:paraId="0C2C753D" w14:textId="05EA7D75" w:rsidR="00D44074" w:rsidRPr="00D44074"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開発プロセスの中でオープンソース</w:t>
      </w:r>
      <w:r w:rsidR="00F348D1">
        <w:rPr>
          <w:rFonts w:ascii="メイリオ" w:eastAsia="メイリオ" w:hAnsi="メイリオ" w:cs="メイリオ" w:hint="eastAsia"/>
          <w:sz w:val="18"/>
          <w:lang w:eastAsia="ja-JP"/>
        </w:rPr>
        <w:t xml:space="preserve"> </w:t>
      </w:r>
      <w:r w:rsidR="00EF5B98">
        <w:rPr>
          <w:rFonts w:ascii="メイリオ" w:eastAsia="メイリオ" w:hAnsi="メイリオ" w:cs="メイリオ" w:hint="eastAsia"/>
          <w:sz w:val="18"/>
          <w:lang w:eastAsia="ja-JP"/>
        </w:rPr>
        <w:t>ソフトウェア</w:t>
      </w:r>
      <w:r>
        <w:rPr>
          <w:rFonts w:ascii="メイリオ" w:eastAsia="メイリオ" w:hAnsi="メイリオ" w:cs="メイリオ" w:hint="eastAsia"/>
          <w:sz w:val="18"/>
          <w:lang w:eastAsia="ja-JP"/>
        </w:rPr>
        <w:t>のコンポーネント、スニペットを追跡する</w:t>
      </w:r>
    </w:p>
    <w:p w14:paraId="0E934DC9" w14:textId="2AB1FCF9" w:rsidR="0008715F"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ビルドの中で</w:t>
      </w:r>
      <w:r w:rsidRPr="00D44074">
        <w:rPr>
          <w:rFonts w:ascii="メイリオ" w:eastAsia="メイリオ" w:hAnsi="メイリオ" w:cs="メイリオ" w:hint="eastAsia"/>
          <w:sz w:val="18"/>
          <w:lang w:eastAsia="ja-JP"/>
        </w:rPr>
        <w:t>新規</w:t>
      </w:r>
      <w:r w:rsidR="000E3640">
        <w:rPr>
          <w:rFonts w:ascii="メイリオ" w:eastAsia="メイリオ" w:hAnsi="メイリオ" w:cs="メイリオ" w:hint="eastAsia"/>
          <w:sz w:val="18"/>
          <w:lang w:eastAsia="ja-JP"/>
        </w:rPr>
        <w:t>採用、アップデートされる</w:t>
      </w:r>
      <w:r>
        <w:rPr>
          <w:rFonts w:ascii="メイリオ" w:eastAsia="メイリオ" w:hAnsi="メイリオ" w:cs="メイリオ" w:hint="eastAsia"/>
          <w:sz w:val="18"/>
          <w:lang w:eastAsia="ja-JP"/>
        </w:rPr>
        <w:t>コードに対し</w:t>
      </w:r>
      <w:r w:rsidRPr="00D44074">
        <w:rPr>
          <w:rFonts w:ascii="メイリオ" w:eastAsia="メイリオ" w:hAnsi="メイリオ" w:cs="メイリオ" w:hint="eastAsia"/>
          <w:sz w:val="18"/>
          <w:lang w:eastAsia="ja-JP"/>
        </w:rPr>
        <w:t>ソースコード レビューを</w:t>
      </w:r>
      <w:r>
        <w:rPr>
          <w:rFonts w:ascii="メイリオ" w:eastAsia="メイリオ" w:hAnsi="メイリオ" w:cs="メイリオ" w:hint="eastAsia"/>
          <w:sz w:val="18"/>
          <w:lang w:eastAsia="ja-JP"/>
        </w:rPr>
        <w:t>実施する</w:t>
      </w:r>
    </w:p>
    <w:p w14:paraId="17708EFE" w14:textId="0B11A666" w:rsidR="00D44074" w:rsidRPr="00D44074" w:rsidRDefault="00D44074" w:rsidP="00D44074">
      <w:pPr>
        <w:pStyle w:val="ListIbrahim1"/>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製品が出荷されるとき、</w:t>
      </w:r>
      <w:r w:rsidR="00EF5B98">
        <w:rPr>
          <w:rFonts w:ascii="メイリオ" w:eastAsia="メイリオ" w:hAnsi="メイリオ" w:cs="メイリオ" w:hint="eastAsia"/>
          <w:sz w:val="18"/>
          <w:lang w:eastAsia="ja-JP"/>
        </w:rPr>
        <w:t>あるいは</w:t>
      </w:r>
      <w:r>
        <w:rPr>
          <w:rFonts w:ascii="メイリオ" w:eastAsia="メイリオ" w:hAnsi="メイリオ" w:cs="メイリオ" w:hint="eastAsia"/>
          <w:sz w:val="18"/>
          <w:lang w:eastAsia="ja-JP"/>
        </w:rPr>
        <w:t>ソフトウェアがアップデートされるときにライセンスの義務を履行する</w:t>
      </w:r>
    </w:p>
    <w:p w14:paraId="24F63B3D" w14:textId="3BFF0818" w:rsidR="0008715F" w:rsidRPr="002C4D0C" w:rsidRDefault="00D44074" w:rsidP="00D44074">
      <w:pPr>
        <w:pStyle w:val="ListIbrahim1"/>
        <w:spacing w:line="240" w:lineRule="exact"/>
        <w:ind w:left="714" w:hanging="357"/>
        <w:rPr>
          <w:lang w:eastAsia="ja-JP"/>
        </w:rPr>
      </w:pPr>
      <w:r>
        <w:rPr>
          <w:rFonts w:ascii="メイリオ" w:eastAsia="メイリオ" w:hAnsi="メイリオ" w:cs="メイリオ" w:hint="eastAsia"/>
          <w:sz w:val="18"/>
          <w:lang w:eastAsia="ja-JP"/>
        </w:rPr>
        <w:t>従業員に対しオープンソース コンプライアンスのトレーニングを提供する</w:t>
      </w:r>
    </w:p>
    <w:p w14:paraId="39951B02" w14:textId="0FDBB46B" w:rsidR="00D44074" w:rsidRPr="00D44074" w:rsidRDefault="004606ED" w:rsidP="00D4407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買収企業</w:t>
      </w:r>
      <w:r w:rsidR="00AF4C27">
        <w:rPr>
          <w:rFonts w:ascii="メイリオ" w:eastAsia="メイリオ" w:hAnsi="メイリオ" w:cs="メイリオ" w:hint="eastAsia"/>
          <w:sz w:val="18"/>
          <w:szCs w:val="18"/>
          <w:lang w:eastAsia="ja-JP"/>
        </w:rPr>
        <w:t>であれば、探すべきものを知り、迅速に問題に取り組むためのスキルを手近にもっておくことが必要でしょう。</w:t>
      </w:r>
    </w:p>
    <w:p w14:paraId="051B9B2E" w14:textId="24A51659" w:rsidR="00AF4C27" w:rsidRPr="009E09A2" w:rsidRDefault="00AF4C27" w:rsidP="00AF4C27">
      <w:pPr>
        <w:pStyle w:val="ListIbrahim1"/>
        <w:numPr>
          <w:ilvl w:val="0"/>
          <w:numId w:val="3"/>
        </w:numPr>
        <w:spacing w:line="240" w:lineRule="exact"/>
        <w:ind w:left="714" w:hanging="357"/>
        <w:rPr>
          <w:rFonts w:ascii="メイリオ" w:eastAsia="メイリオ" w:hAnsi="メイリオ" w:cs="メイリオ"/>
          <w:lang w:eastAsia="ja-JP"/>
        </w:rPr>
      </w:pPr>
      <w:r>
        <w:rPr>
          <w:rFonts w:ascii="メイリオ" w:eastAsia="メイリオ" w:hAnsi="メイリオ" w:cs="メイリオ" w:hint="eastAsia"/>
          <w:sz w:val="18"/>
          <w:lang w:eastAsia="ja-JP"/>
        </w:rPr>
        <w:t>買収対象企業とともに、</w:t>
      </w:r>
      <w:r w:rsidR="009E09A2">
        <w:rPr>
          <w:rFonts w:ascii="メイリオ" w:eastAsia="メイリオ" w:hAnsi="メイリオ" w:cs="メイリオ" w:hint="eastAsia"/>
          <w:sz w:val="18"/>
          <w:lang w:eastAsia="ja-JP"/>
        </w:rPr>
        <w:t>用いるべき妥当な監査手法とその監査に関与するサードパーティの企業を決定する。ただし、ブラインド</w:t>
      </w:r>
      <w:r w:rsidR="00FF5548">
        <w:rPr>
          <w:rFonts w:ascii="メイリオ" w:eastAsia="メイリオ" w:hAnsi="メイリオ" w:cs="メイリオ" w:hint="eastAsia"/>
          <w:sz w:val="18"/>
          <w:lang w:eastAsia="ja-JP"/>
        </w:rPr>
        <w:t>監査</w:t>
      </w:r>
      <w:r w:rsidR="009E09A2">
        <w:rPr>
          <w:rFonts w:ascii="メイリオ" w:eastAsia="メイリオ" w:hAnsi="メイリオ" w:cs="メイリオ" w:hint="eastAsia"/>
          <w:sz w:val="18"/>
          <w:lang w:eastAsia="ja-JP"/>
        </w:rPr>
        <w:t>を実施できないところもあれば、DIY監査に対応していないところもあり、またスニペットまでは発見できないところもあるので留意が必要</w:t>
      </w:r>
      <w:r w:rsidR="000E3640">
        <w:rPr>
          <w:rFonts w:ascii="メイリオ" w:eastAsia="メイリオ" w:hAnsi="メイリオ" w:cs="メイリオ" w:hint="eastAsia"/>
          <w:sz w:val="18"/>
          <w:lang w:eastAsia="ja-JP"/>
        </w:rPr>
        <w:t>となる</w:t>
      </w:r>
    </w:p>
    <w:p w14:paraId="7DA3BABC" w14:textId="6C572A7F" w:rsidR="00AF4C27" w:rsidRPr="002C4D0C" w:rsidRDefault="009E09A2" w:rsidP="00AF4C27">
      <w:pPr>
        <w:pStyle w:val="ListIbrahim1"/>
        <w:numPr>
          <w:ilvl w:val="0"/>
          <w:numId w:val="3"/>
        </w:numPr>
        <w:spacing w:line="240" w:lineRule="exact"/>
        <w:rPr>
          <w:lang w:eastAsia="ja-JP"/>
        </w:rPr>
      </w:pPr>
      <w:r w:rsidRPr="00D13BD3">
        <w:rPr>
          <w:rFonts w:ascii="メイリオ" w:eastAsia="メイリオ" w:hAnsi="メイリオ" w:cs="メイリオ" w:hint="eastAsia"/>
          <w:sz w:val="18"/>
          <w:lang w:eastAsia="ja-JP"/>
        </w:rPr>
        <w:t>可能であれば、監査を複数社からの</w:t>
      </w:r>
      <w:r w:rsidRPr="00E02135">
        <w:rPr>
          <w:rFonts w:ascii="メイリオ" w:eastAsia="メイリオ" w:hAnsi="メイリオ" w:cs="メイリオ" w:hint="eastAsia"/>
          <w:sz w:val="18"/>
          <w:lang w:eastAsia="ja-JP"/>
        </w:rPr>
        <w:t>入札</w:t>
      </w:r>
      <w:r w:rsidR="000E3640">
        <w:rPr>
          <w:rFonts w:ascii="メイリオ" w:eastAsia="メイリオ" w:hAnsi="メイリオ" w:cs="メイリオ" w:hint="eastAsia"/>
          <w:sz w:val="18"/>
          <w:lang w:eastAsia="ja-JP"/>
        </w:rPr>
        <w:t>と</w:t>
      </w:r>
      <w:r w:rsidR="005C0B7D" w:rsidRPr="00D13BD3">
        <w:rPr>
          <w:rFonts w:ascii="メイリオ" w:eastAsia="メイリオ" w:hAnsi="メイリオ" w:cs="メイリオ" w:hint="eastAsia"/>
          <w:sz w:val="18"/>
          <w:lang w:eastAsia="ja-JP"/>
        </w:rPr>
        <w:t>し、監査サービス プロバイダについて学ぶ。単純に費用の話だけではなく、</w:t>
      </w:r>
      <w:r w:rsidR="004606ED">
        <w:rPr>
          <w:rFonts w:ascii="メイリオ" w:eastAsia="メイリオ" w:hAnsi="メイリオ" w:cs="メイリオ" w:hint="eastAsia"/>
          <w:sz w:val="18"/>
          <w:lang w:eastAsia="ja-JP"/>
        </w:rPr>
        <w:t>買収企業</w:t>
      </w:r>
      <w:r w:rsidR="005C0B7D" w:rsidRPr="00D13BD3">
        <w:rPr>
          <w:rFonts w:ascii="メイリオ" w:eastAsia="メイリオ" w:hAnsi="メイリオ" w:cs="メイリオ" w:hint="eastAsia"/>
          <w:sz w:val="18"/>
          <w:lang w:eastAsia="ja-JP"/>
        </w:rPr>
        <w:t>としての取り組みを支援する、きちんとしたアウトプットを出せるかどうかも重要となる。各社の入札を公平に比較</w:t>
      </w:r>
      <w:r w:rsidR="00D13BD3" w:rsidRPr="00D13BD3">
        <w:rPr>
          <w:rFonts w:ascii="メイリオ" w:eastAsia="メイリオ" w:hAnsi="メイリオ" w:cs="メイリオ" w:hint="eastAsia"/>
          <w:sz w:val="18"/>
          <w:lang w:eastAsia="ja-JP"/>
        </w:rPr>
        <w:t>するための</w:t>
      </w:r>
      <w:r w:rsidR="005C0B7D" w:rsidRPr="00D13BD3">
        <w:rPr>
          <w:rFonts w:ascii="メイリオ" w:eastAsia="メイリオ" w:hAnsi="メイリオ" w:cs="メイリオ" w:hint="eastAsia"/>
          <w:sz w:val="18"/>
          <w:lang w:eastAsia="ja-JP"/>
        </w:rPr>
        <w:t>社内専門家</w:t>
      </w:r>
      <w:r w:rsidR="00D13BD3" w:rsidRPr="00D13BD3">
        <w:rPr>
          <w:rFonts w:ascii="メイリオ" w:eastAsia="メイリオ" w:hAnsi="メイリオ" w:cs="メイリオ" w:hint="eastAsia"/>
          <w:sz w:val="18"/>
          <w:lang w:eastAsia="ja-JP"/>
        </w:rPr>
        <w:t>を確保した上で、各社の入札</w:t>
      </w:r>
      <w:r w:rsidR="00972D7C">
        <w:rPr>
          <w:rFonts w:ascii="メイリオ" w:eastAsia="メイリオ" w:hAnsi="メイリオ" w:cs="メイリオ" w:hint="eastAsia"/>
          <w:sz w:val="18"/>
          <w:lang w:eastAsia="ja-JP"/>
        </w:rPr>
        <w:t>内容</w:t>
      </w:r>
      <w:r w:rsidR="00D13BD3" w:rsidRPr="00D13BD3">
        <w:rPr>
          <w:rFonts w:ascii="メイリオ" w:eastAsia="メイリオ" w:hAnsi="メイリオ" w:cs="メイリオ" w:hint="eastAsia"/>
          <w:sz w:val="18"/>
          <w:lang w:eastAsia="ja-JP"/>
        </w:rPr>
        <w:t>が以下監査パラメータすべてを含んでいることを確認する</w:t>
      </w:r>
    </w:p>
    <w:p w14:paraId="0E934A28" w14:textId="47579CC7" w:rsidR="00D13BD3" w:rsidRPr="00D13BD3" w:rsidRDefault="00D8670A"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監査手法、インプットとアウトプット</w:t>
      </w:r>
    </w:p>
    <w:p w14:paraId="4095655A" w14:textId="678E4378" w:rsidR="00D13BD3"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問題が生じた際の議論迅速化のための</w:t>
      </w:r>
      <w:r w:rsidR="004606ED">
        <w:rPr>
          <w:rFonts w:ascii="メイリオ" w:eastAsia="メイリオ" w:hAnsi="メイリオ" w:cs="メイリオ" w:hint="eastAsia"/>
          <w:sz w:val="18"/>
        </w:rPr>
        <w:t>買収企業</w:t>
      </w:r>
      <w:r>
        <w:rPr>
          <w:rFonts w:ascii="メイリオ" w:eastAsia="メイリオ" w:hAnsi="メイリオ" w:cs="メイリオ" w:hint="eastAsia"/>
          <w:sz w:val="18"/>
        </w:rPr>
        <w:t>と買収対象に対する一次窓口担当者</w:t>
      </w:r>
    </w:p>
    <w:p w14:paraId="7334DA73" w14:textId="20BC3375" w:rsidR="00972D7C" w:rsidRPr="00972D7C"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スケジュールと物流（実地訪問が絡む場合は特に）</w:t>
      </w:r>
    </w:p>
    <w:p w14:paraId="6F0ED483" w14:textId="3D1B8051" w:rsidR="00972D7C" w:rsidRPr="001A4DF1" w:rsidRDefault="00972D7C"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機密事項</w:t>
      </w:r>
      <w:r w:rsidR="001A4DF1">
        <w:rPr>
          <w:rFonts w:ascii="メイリオ" w:eastAsia="メイリオ" w:hAnsi="メイリオ" w:cs="メイリオ" w:hint="eastAsia"/>
          <w:sz w:val="18"/>
        </w:rPr>
        <w:t>に関するパラメータ</w:t>
      </w:r>
    </w:p>
    <w:p w14:paraId="6316865E" w14:textId="1CD8AB0B" w:rsidR="001A4DF1" w:rsidRPr="001A4DF1" w:rsidRDefault="001A4DF1" w:rsidP="00D13BD3">
      <w:pPr>
        <w:pStyle w:val="ListIbrahim2"/>
        <w:spacing w:line="240" w:lineRule="exact"/>
        <w:ind w:left="1434" w:hanging="357"/>
        <w:rPr>
          <w:rFonts w:ascii="メイリオ" w:eastAsia="メイリオ" w:hAnsi="メイリオ" w:cs="メイリオ"/>
        </w:rPr>
      </w:pPr>
      <w:r>
        <w:rPr>
          <w:rFonts w:ascii="メイリオ" w:eastAsia="メイリオ" w:hAnsi="メイリオ" w:cs="メイリオ" w:hint="eastAsia"/>
          <w:sz w:val="18"/>
        </w:rPr>
        <w:t>コードの脆弱性とバージョン コントロールに関する分析</w:t>
      </w:r>
    </w:p>
    <w:p w14:paraId="41FBFEA9" w14:textId="55E2F6A4" w:rsidR="00AF4C27" w:rsidRPr="00541FB0" w:rsidRDefault="001A4DF1" w:rsidP="00541FB0">
      <w:pPr>
        <w:pStyle w:val="ListIbrahim2"/>
        <w:spacing w:after="160" w:line="240" w:lineRule="exact"/>
        <w:ind w:left="1434" w:hanging="357"/>
      </w:pPr>
      <w:r w:rsidRPr="001A4DF1">
        <w:rPr>
          <w:rFonts w:ascii="メイリオ" w:eastAsia="メイリオ" w:hAnsi="メイリオ" w:cs="メイリオ" w:hint="eastAsia"/>
          <w:sz w:val="18"/>
        </w:rPr>
        <w:t>費用、通常プロセスと簡易</w:t>
      </w:r>
      <w:r w:rsidR="000E3640">
        <w:rPr>
          <w:rFonts w:ascii="メイリオ" w:eastAsia="メイリオ" w:hAnsi="メイリオ" w:cs="メイリオ" w:hint="eastAsia"/>
          <w:sz w:val="18"/>
        </w:rPr>
        <w:t>版</w:t>
      </w:r>
      <w:r w:rsidRPr="001A4DF1">
        <w:rPr>
          <w:rFonts w:ascii="メイリオ" w:eastAsia="メイリオ" w:hAnsi="メイリオ" w:cs="メイリオ" w:hint="eastAsia"/>
          <w:sz w:val="18"/>
        </w:rPr>
        <w:t>プロセス</w:t>
      </w:r>
    </w:p>
    <w:p w14:paraId="77696A09" w14:textId="76B804DA" w:rsidR="001A4DF1" w:rsidRPr="001A4DF1" w:rsidRDefault="001A4DF1" w:rsidP="001A4DF1">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オープンソース コンプライアンスは継続して行われるプロセスであり、到着地点ではありません。よいオープンソース コンプライアンスの</w:t>
      </w:r>
      <w:r w:rsidR="00E6504A">
        <w:rPr>
          <w:rFonts w:ascii="メイリオ" w:eastAsia="メイリオ" w:hAnsi="メイリオ" w:cs="メイリオ" w:hint="eastAsia"/>
          <w:sz w:val="18"/>
          <w:szCs w:val="18"/>
          <w:lang w:eastAsia="ja-JP"/>
        </w:rPr>
        <w:t>プラクティス</w:t>
      </w:r>
      <w:r>
        <w:rPr>
          <w:rFonts w:ascii="メイリオ" w:eastAsia="メイリオ" w:hAnsi="メイリオ" w:cs="メイリオ" w:hint="eastAsia"/>
          <w:sz w:val="18"/>
          <w:szCs w:val="18"/>
          <w:lang w:eastAsia="ja-JP"/>
        </w:rPr>
        <w:t>を維持していくことで、企業は、起こりうる買収、売却、はたまた製品・サービスのリリースといったソフトウェアの持ち主が変わる、あらゆるシナリオに対し用意ができるようになります。こういった理由からオープンソース コンプライアンス プログラムの構築、改善へ投資することが企業に高く推奨されているのです。</w:t>
      </w:r>
    </w:p>
    <w:p w14:paraId="5BD68E7B" w14:textId="77777777" w:rsidR="00691E56" w:rsidRPr="002C4D0C" w:rsidRDefault="00691E56" w:rsidP="002C4D0C">
      <w:pPr>
        <w:spacing w:after="0" w:line="240" w:lineRule="auto"/>
        <w:rPr>
          <w:rFonts w:ascii="Calibri" w:hAnsi="Calibri" w:cs="ProximaNova-Regular"/>
          <w:color w:val="000000"/>
        </w:rPr>
      </w:pPr>
    </w:p>
    <w:p w14:paraId="13D29CF4" w14:textId="77777777" w:rsidR="00541FB0" w:rsidRDefault="005617EF" w:rsidP="00541FB0">
      <w:pPr>
        <w:spacing w:after="0" w:line="240" w:lineRule="auto"/>
        <w:jc w:val="center"/>
        <w:rPr>
          <w:rFonts w:ascii="Calibri" w:hAnsi="Calibri" w:cs="ProximaNova-Regular"/>
          <w:color w:val="0072C6" w:themeColor="accent1"/>
        </w:rPr>
        <w:sectPr w:rsidR="00541FB0">
          <w:footerReference w:type="default" r:id="rId21"/>
          <w:footerReference w:type="first" r:id="rId22"/>
          <w:pgSz w:w="12240" w:h="15840"/>
          <w:pgMar w:top="1901" w:right="1008" w:bottom="1440" w:left="1008" w:header="0" w:footer="432" w:gutter="0"/>
          <w:cols w:space="720"/>
          <w:formProt w:val="0"/>
          <w:titlePg/>
          <w:docGrid w:linePitch="360" w:charSpace="-2049"/>
        </w:sectPr>
      </w:pPr>
      <w:r>
        <w:rPr>
          <w:rFonts w:ascii="Calibri" w:hAnsi="Calibri" w:cs="ProximaNova-Regular"/>
          <w:color w:val="0072C6" w:themeColor="accent1"/>
        </w:rPr>
        <w:t>###</w:t>
      </w:r>
    </w:p>
    <w:p w14:paraId="16C2C6B2" w14:textId="03DD1DA0" w:rsidR="00597D3F" w:rsidRPr="002C4D0C" w:rsidRDefault="00955CAF" w:rsidP="00541FB0">
      <w:pPr>
        <w:pStyle w:val="HeadingIbrahim1"/>
        <w:rPr>
          <w:lang w:eastAsia="ja-JP"/>
        </w:rPr>
      </w:pPr>
      <w:bookmarkStart w:id="441" w:name="_Toc492046652"/>
      <w:r w:rsidRPr="00DB5B0F">
        <w:rPr>
          <w:rFonts w:ascii="メイリオ" w:eastAsia="メイリオ" w:hAnsi="メイリオ" w:cs="メイリオ" w:hint="eastAsia"/>
          <w:lang w:eastAsia="ja-JP"/>
        </w:rPr>
        <w:lastRenderedPageBreak/>
        <w:t>参考文献</w:t>
      </w:r>
      <w:bookmarkEnd w:id="441"/>
    </w:p>
    <w:p w14:paraId="4DF09D4C" w14:textId="4A33378E" w:rsidR="00197BB6" w:rsidRPr="00197BB6" w:rsidRDefault="004C6B67" w:rsidP="00197BB6">
      <w:pPr>
        <w:pStyle w:val="bodyIbrahimResources"/>
        <w:rPr>
          <w:lang w:eastAsia="ja-JP"/>
        </w:rPr>
      </w:pPr>
      <w:r w:rsidRPr="002C4D0C">
        <w:rPr>
          <w:lang w:eastAsia="ja-JP"/>
        </w:rPr>
        <w:t>Open Source Compliance in the Enterprise</w:t>
      </w:r>
      <w:r w:rsidR="00955CAF">
        <w:rPr>
          <w:rFonts w:hint="eastAsia"/>
          <w:lang w:eastAsia="ja-JP"/>
        </w:rPr>
        <w:t>（企業におけるオープンソース</w:t>
      </w:r>
      <w:r w:rsidR="00955CAF">
        <w:rPr>
          <w:rFonts w:hint="eastAsia"/>
          <w:lang w:eastAsia="ja-JP"/>
        </w:rPr>
        <w:t xml:space="preserve"> </w:t>
      </w:r>
      <w:r w:rsidR="00955CAF">
        <w:rPr>
          <w:rFonts w:hint="eastAsia"/>
          <w:lang w:eastAsia="ja-JP"/>
        </w:rPr>
        <w:t>コンプライアンス）</w:t>
      </w:r>
    </w:p>
    <w:p w14:paraId="30A4DE97" w14:textId="0F1F8C66" w:rsidR="002732F9" w:rsidRPr="002732F9" w:rsidRDefault="002732F9" w:rsidP="002732F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rPr>
          <w:lang w:eastAsia="ja-JP"/>
        </w:rPr>
        <w:instrText xml:space="preserve"> HYPERLINK "https://www.linux.com/publications/open-source-compliance-enterprise" </w:instrText>
      </w:r>
      <w:r w:rsidR="0052484B">
        <w:fldChar w:fldCharType="separate"/>
      </w:r>
      <w:r w:rsidRPr="002732F9">
        <w:rPr>
          <w:rStyle w:val="affd"/>
          <w:rFonts w:ascii="メイリオ" w:eastAsia="メイリオ" w:hAnsi="メイリオ" w:cs="メイリオ"/>
          <w:sz w:val="18"/>
          <w:lang w:eastAsia="ja-JP"/>
        </w:rPr>
        <w:t>Open Source Compliance in the Enterprise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（企業におけるオープンソース</w:t>
      </w:r>
      <w:r w:rsidR="007A37AC">
        <w:rPr>
          <w:rFonts w:ascii="メイリオ" w:eastAsia="メイリオ" w:hAnsi="メイリオ" w:cs="メイリオ" w:hint="eastAsia"/>
          <w:sz w:val="18"/>
          <w:szCs w:val="18"/>
          <w:lang w:eastAsia="ja-JP"/>
        </w:rPr>
        <w:t xml:space="preserve"> </w:t>
      </w:r>
      <w:r>
        <w:rPr>
          <w:rFonts w:ascii="メイリオ" w:eastAsia="メイリオ" w:hAnsi="メイリオ" w:cs="メイリオ" w:hint="eastAsia"/>
          <w:sz w:val="18"/>
          <w:szCs w:val="18"/>
          <w:lang w:eastAsia="ja-JP"/>
        </w:rPr>
        <w:t>コンプライアンス）</w:t>
      </w:r>
      <w:r w:rsidR="007A37AC">
        <w:rPr>
          <w:rFonts w:ascii="メイリオ" w:eastAsia="メイリオ" w:hAnsi="メイリオ" w:cs="メイリオ" w:hint="eastAsia"/>
          <w:sz w:val="18"/>
          <w:szCs w:val="18"/>
          <w:lang w:eastAsia="ja-JP"/>
        </w:rPr>
        <w:t>」は、実践ガイドとして企業が製品やサービスにオープンソースをうまく活用し、法的責任を果たす形でオープンソース コミュニティに参加するする方法について触れています。</w:t>
      </w:r>
    </w:p>
    <w:p w14:paraId="56E73294" w14:textId="5D56580D" w:rsidR="00597D3F" w:rsidRPr="002C4D0C" w:rsidRDefault="004C6B67" w:rsidP="00197BB6">
      <w:pPr>
        <w:pStyle w:val="bodyIbrahimResources"/>
        <w:rPr>
          <w:lang w:eastAsia="ja-JP"/>
        </w:rPr>
      </w:pPr>
      <w:r w:rsidRPr="002C4D0C">
        <w:t xml:space="preserve">Practical GPL Compliance </w:t>
      </w:r>
      <w:r w:rsidR="00955CAF">
        <w:rPr>
          <w:rFonts w:hint="eastAsia"/>
          <w:lang w:eastAsia="ja-JP"/>
        </w:rPr>
        <w:t>（実践</w:t>
      </w:r>
      <w:r w:rsidR="00955CAF">
        <w:rPr>
          <w:rFonts w:hint="eastAsia"/>
          <w:lang w:eastAsia="ja-JP"/>
        </w:rPr>
        <w:t>GPL</w:t>
      </w:r>
      <w:r w:rsidR="00955CAF">
        <w:rPr>
          <w:rFonts w:hint="eastAsia"/>
          <w:lang w:eastAsia="ja-JP"/>
        </w:rPr>
        <w:t>コンプライアンス）</w:t>
      </w:r>
    </w:p>
    <w:p w14:paraId="4859CF9D" w14:textId="6DBE5F8F" w:rsidR="007A37AC" w:rsidRPr="007A37AC" w:rsidRDefault="007A37AC" w:rsidP="007A37AC">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Foundationで公開されている「</w:t>
      </w:r>
      <w:r w:rsidR="0052484B">
        <w:fldChar w:fldCharType="begin"/>
      </w:r>
      <w:r w:rsidR="0052484B">
        <w:instrText xml:space="preserve"> HYPERLINK "https://www.linuxfoundation.org/news-media/research/practical-gpl-compliance" </w:instrText>
      </w:r>
      <w:r w:rsidR="0052484B">
        <w:fldChar w:fldCharType="separate"/>
      </w:r>
      <w:r w:rsidRPr="007A37AC">
        <w:rPr>
          <w:rStyle w:val="affd"/>
          <w:rFonts w:ascii="メイリオ" w:eastAsia="メイリオ" w:hAnsi="メイリオ" w:cs="メイリオ"/>
          <w:sz w:val="18"/>
          <w:lang w:eastAsia="ja-JP"/>
        </w:rPr>
        <w:t>Practical GPL Compliance</w:t>
      </w:r>
      <w:r w:rsidR="0052484B">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（実践GPLコンプライアンス）」は、スタートアップや小規模事業者、そして技術者向けのコンプライアンス ガイドで、特に</w:t>
      </w:r>
      <w:r w:rsidRPr="007A37AC">
        <w:rPr>
          <w:rFonts w:ascii="メイリオ" w:eastAsia="メイリオ" w:hAnsi="メイリオ" w:cs="メイリオ"/>
          <w:sz w:val="18"/>
          <w:szCs w:val="18"/>
          <w:lang w:eastAsia="ja-JP"/>
        </w:rPr>
        <w:t>G</w:t>
      </w:r>
      <w:r>
        <w:rPr>
          <w:rFonts w:ascii="メイリオ" w:eastAsia="メイリオ" w:hAnsi="メイリオ" w:cs="メイリオ"/>
          <w:sz w:val="18"/>
          <w:szCs w:val="18"/>
          <w:lang w:eastAsia="ja-JP"/>
        </w:rPr>
        <w:t>NU General Public License (GPL)</w:t>
      </w:r>
      <w:r w:rsidR="00881D57">
        <w:rPr>
          <w:rFonts w:ascii="メイリオ" w:eastAsia="メイリオ" w:hAnsi="メイリオ" w:cs="メイリオ" w:hint="eastAsia"/>
          <w:sz w:val="18"/>
          <w:szCs w:val="18"/>
          <w:lang w:eastAsia="ja-JP"/>
        </w:rPr>
        <w:t>の各バージョンを順守することに焦点を当てています。</w:t>
      </w:r>
      <w:r w:rsidR="00F348D1">
        <w:rPr>
          <w:rFonts w:ascii="メイリオ" w:eastAsia="メイリオ" w:hAnsi="メイリオ" w:cs="メイリオ" w:hint="eastAsia"/>
          <w:sz w:val="18"/>
          <w:szCs w:val="18"/>
          <w:lang w:eastAsia="ja-JP"/>
        </w:rPr>
        <w:t>本書の目的は、共通に抱える課題に実践的な情報</w:t>
      </w:r>
      <w:r w:rsidR="00E6504A">
        <w:rPr>
          <w:rFonts w:ascii="メイリオ" w:eastAsia="メイリオ" w:hAnsi="メイリオ" w:cs="メイリオ" w:hint="eastAsia"/>
          <w:sz w:val="18"/>
          <w:szCs w:val="18"/>
          <w:lang w:eastAsia="ja-JP"/>
        </w:rPr>
        <w:t>提供</w:t>
      </w:r>
      <w:r w:rsidR="00F348D1">
        <w:rPr>
          <w:rFonts w:ascii="メイリオ" w:eastAsia="メイリオ" w:hAnsi="メイリオ" w:cs="メイリオ" w:hint="eastAsia"/>
          <w:sz w:val="18"/>
          <w:szCs w:val="18"/>
          <w:lang w:eastAsia="ja-JP"/>
        </w:rPr>
        <w:t>を</w:t>
      </w:r>
      <w:r w:rsidR="00E6504A">
        <w:rPr>
          <w:rFonts w:ascii="メイリオ" w:eastAsia="メイリオ" w:hAnsi="メイリオ" w:cs="メイリオ" w:hint="eastAsia"/>
          <w:sz w:val="18"/>
          <w:szCs w:val="18"/>
          <w:lang w:eastAsia="ja-JP"/>
        </w:rPr>
        <w:t>すること</w:t>
      </w:r>
      <w:r w:rsidR="00F348D1">
        <w:rPr>
          <w:rFonts w:ascii="メイリオ" w:eastAsia="メイリオ" w:hAnsi="メイリオ" w:cs="メイリオ" w:hint="eastAsia"/>
          <w:sz w:val="18"/>
          <w:szCs w:val="18"/>
          <w:lang w:eastAsia="ja-JP"/>
        </w:rPr>
        <w:t>にあります。</w:t>
      </w:r>
    </w:p>
    <w:p w14:paraId="5542DACC" w14:textId="3F4D6CE8" w:rsidR="00597D3F" w:rsidRPr="002C4D0C" w:rsidRDefault="004C6B67" w:rsidP="00197BB6">
      <w:pPr>
        <w:pStyle w:val="bodyIbrahimResources"/>
        <w:rPr>
          <w:lang w:eastAsia="ja-JP"/>
        </w:rPr>
      </w:pPr>
      <w:proofErr w:type="spellStart"/>
      <w:r w:rsidRPr="002C4D0C">
        <w:t>OpenChain</w:t>
      </w:r>
      <w:proofErr w:type="spellEnd"/>
      <w:r w:rsidRPr="002C4D0C">
        <w:t xml:space="preserve"> Curriculum </w:t>
      </w:r>
      <w:r w:rsidR="00955CAF">
        <w:rPr>
          <w:rFonts w:hint="eastAsia"/>
          <w:lang w:eastAsia="ja-JP"/>
        </w:rPr>
        <w:t>（</w:t>
      </w:r>
      <w:proofErr w:type="spellStart"/>
      <w:r w:rsidR="00955CAF">
        <w:rPr>
          <w:rFonts w:hint="eastAsia"/>
          <w:lang w:eastAsia="ja-JP"/>
        </w:rPr>
        <w:t>OpenChain</w:t>
      </w:r>
      <w:proofErr w:type="spellEnd"/>
      <w:r w:rsidR="00955CAF">
        <w:rPr>
          <w:rFonts w:hint="eastAsia"/>
          <w:lang w:eastAsia="ja-JP"/>
        </w:rPr>
        <w:t xml:space="preserve"> </w:t>
      </w:r>
      <w:r w:rsidR="00955CAF">
        <w:rPr>
          <w:rFonts w:hint="eastAsia"/>
          <w:lang w:eastAsia="ja-JP"/>
        </w:rPr>
        <w:t>カリキュラム）</w:t>
      </w:r>
    </w:p>
    <w:p w14:paraId="693D45DE" w14:textId="099739E9"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w:t>
      </w:r>
      <w:r w:rsidR="008215A5">
        <w:fldChar w:fldCharType="begin"/>
      </w:r>
      <w:r w:rsidR="008215A5">
        <w:instrText xml:space="preserve"> HYPERLINK "https://wiki.linuxfoundation.org/openchain/curriculum" </w:instrText>
      </w:r>
      <w:r w:rsidR="008215A5">
        <w:fldChar w:fldCharType="separate"/>
      </w:r>
      <w:r w:rsidRPr="007E3550">
        <w:rPr>
          <w:rStyle w:val="affd"/>
          <w:rFonts w:ascii="メイリオ" w:eastAsia="メイリオ" w:hAnsi="メイリオ" w:cs="メイリオ"/>
          <w:sz w:val="18"/>
          <w:lang w:eastAsia="ja-JP"/>
        </w:rPr>
        <w:t>OpenChain Curriculum</w:t>
      </w:r>
      <w:r w:rsidR="008215A5">
        <w:rPr>
          <w:rStyle w:val="affd"/>
          <w:rFonts w:ascii="メイリオ" w:eastAsia="メイリオ" w:hAnsi="メイリオ" w:cs="メイリオ"/>
          <w:sz w:val="18"/>
          <w:lang w:eastAsia="ja-JP"/>
        </w:rPr>
        <w:fldChar w:fldCharType="end"/>
      </w:r>
      <w:r>
        <w:rPr>
          <w:rFonts w:ascii="メイリオ" w:eastAsia="メイリオ" w:hAnsi="メイリオ" w:cs="メイリオ" w:hint="eastAsia"/>
          <w:sz w:val="18"/>
          <w:szCs w:val="18"/>
          <w:lang w:eastAsia="ja-JP"/>
        </w:rPr>
        <w:t>（</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カリキュラム）</w:t>
      </w:r>
      <w:r w:rsidR="00726AF8">
        <w:rPr>
          <w:rFonts w:ascii="メイリオ" w:eastAsia="メイリオ" w:hAnsi="メイリオ" w:cs="メイリオ" w:hint="eastAsia"/>
          <w:sz w:val="18"/>
          <w:szCs w:val="18"/>
          <w:lang w:eastAsia="ja-JP"/>
        </w:rPr>
        <w:t>」</w:t>
      </w:r>
      <w:r>
        <w:rPr>
          <w:rFonts w:ascii="メイリオ" w:eastAsia="メイリオ" w:hAnsi="メイリオ" w:cs="メイリオ" w:hint="eastAsia"/>
          <w:sz w:val="18"/>
          <w:szCs w:val="18"/>
          <w:lang w:eastAsia="ja-JP"/>
        </w:rPr>
        <w:t>は、組織が</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 Specification（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仕様書）</w:t>
      </w:r>
      <w:r w:rsidR="00D55360">
        <w:rPr>
          <w:rFonts w:ascii="メイリオ" w:eastAsia="メイリオ" w:hAnsi="メイリオ" w:cs="メイリオ" w:hint="eastAsia"/>
          <w:sz w:val="18"/>
          <w:szCs w:val="18"/>
          <w:lang w:eastAsia="ja-JP"/>
        </w:rPr>
        <w:t>で定義された</w:t>
      </w:r>
      <w:r>
        <w:rPr>
          <w:rFonts w:ascii="メイリオ" w:eastAsia="メイリオ" w:hAnsi="メイリオ" w:cs="メイリオ" w:hint="eastAsia"/>
          <w:sz w:val="18"/>
          <w:szCs w:val="18"/>
          <w:lang w:eastAsia="ja-JP"/>
        </w:rPr>
        <w:t>トレーニングやプロセスの要求事項へ準拠することを支援するために設計されています。一般的なオープンソースのトレーニングでも使用可能ですし、パブリックドメインのライセンスであることから部分的にでもすべてでも制約なく組織内外で再利用することができます。</w:t>
      </w:r>
    </w:p>
    <w:p w14:paraId="44475F2A" w14:textId="6F40C7B9" w:rsidR="00597D3F" w:rsidRPr="002C4D0C" w:rsidRDefault="004C6B67" w:rsidP="00197BB6">
      <w:pPr>
        <w:pStyle w:val="bodyIbrahimResources"/>
        <w:spacing w:before="160"/>
      </w:pPr>
      <w:r w:rsidRPr="002C4D0C">
        <w:t xml:space="preserve">Compliance Basics for Developers </w:t>
      </w:r>
      <w:r w:rsidR="00955CAF">
        <w:rPr>
          <w:rFonts w:hint="eastAsia"/>
          <w:lang w:eastAsia="ja-JP"/>
        </w:rPr>
        <w:t>（開発者向けコンプライアンスの基礎）</w:t>
      </w:r>
    </w:p>
    <w:p w14:paraId="19CC9189" w14:textId="2D3AF076" w:rsidR="007E3550" w:rsidRPr="007E3550" w:rsidRDefault="007E3550" w:rsidP="007E3550">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The Linux Foundationによる開発者を対象とした</w:t>
      </w:r>
      <w:r w:rsidR="0052484B">
        <w:fldChar w:fldCharType="begin"/>
      </w:r>
      <w:r w:rsidR="0052484B">
        <w:instrText xml:space="preserve"> HYPERLINK "https://training.linuxfoundation.org/linux-courses/open-source-compliance-courses/compliance-basics-for-developers" </w:instrText>
      </w:r>
      <w:r w:rsidR="0052484B">
        <w:fldChar w:fldCharType="separate"/>
      </w:r>
      <w:r w:rsidRPr="007E3550">
        <w:rPr>
          <w:rStyle w:val="affd"/>
          <w:rFonts w:ascii="メイリオ" w:eastAsia="メイリオ" w:hAnsi="メイリオ" w:cs="メイリオ" w:hint="eastAsia"/>
          <w:sz w:val="18"/>
          <w:szCs w:val="18"/>
          <w:lang w:eastAsia="ja-JP"/>
        </w:rPr>
        <w:t>無償のオープンソース コンプライアンスコース</w:t>
      </w:r>
      <w:r w:rsidR="0052484B">
        <w:rPr>
          <w:rStyle w:val="affd"/>
          <w:rFonts w:ascii="メイリオ" w:eastAsia="メイリオ" w:hAnsi="メイリオ" w:cs="メイリオ"/>
          <w:sz w:val="18"/>
          <w:szCs w:val="18"/>
          <w:lang w:eastAsia="ja-JP"/>
        </w:rPr>
        <w:fldChar w:fldCharType="end"/>
      </w:r>
      <w:r>
        <w:rPr>
          <w:rFonts w:ascii="メイリオ" w:eastAsia="メイリオ" w:hAnsi="メイリオ" w:cs="メイリオ" w:hint="eastAsia"/>
          <w:sz w:val="18"/>
          <w:szCs w:val="18"/>
          <w:lang w:eastAsia="ja-JP"/>
        </w:rPr>
        <w:t>です。</w:t>
      </w:r>
    </w:p>
    <w:p w14:paraId="1710C7C5" w14:textId="4A76D695" w:rsidR="00291C10" w:rsidRPr="002C4D0C" w:rsidRDefault="006C718F" w:rsidP="00197BB6">
      <w:pPr>
        <w:pStyle w:val="bodyIbrahimResources"/>
      </w:pPr>
      <w:r w:rsidRPr="002C4D0C">
        <w:t>Software Package Data Exchange (SPDX)</w:t>
      </w:r>
    </w:p>
    <w:p w14:paraId="4927987D" w14:textId="0246BD91" w:rsidR="007E3550" w:rsidRPr="007E3550" w:rsidRDefault="00710133" w:rsidP="007E3550">
      <w:pPr>
        <w:pStyle w:val="bodyIbrahim1"/>
        <w:spacing w:line="240" w:lineRule="exact"/>
        <w:rPr>
          <w:rFonts w:ascii="メイリオ" w:eastAsia="メイリオ" w:hAnsi="メイリオ" w:cs="メイリオ"/>
          <w:sz w:val="18"/>
          <w:szCs w:val="18"/>
          <w:lang w:eastAsia="ja-JP"/>
        </w:rPr>
      </w:pPr>
      <w:hyperlink r:id="rId23" w:history="1">
        <w:r w:rsidR="007E3550" w:rsidRPr="007E3550">
          <w:rPr>
            <w:rStyle w:val="affd"/>
            <w:rFonts w:ascii="メイリオ" w:eastAsia="メイリオ" w:hAnsi="メイリオ" w:cs="メイリオ" w:hint="eastAsia"/>
            <w:sz w:val="18"/>
            <w:szCs w:val="18"/>
            <w:lang w:eastAsia="ja-JP"/>
          </w:rPr>
          <w:t>SPDX</w:t>
        </w:r>
      </w:hyperlink>
      <w:r w:rsidR="007E3550">
        <w:rPr>
          <w:rFonts w:ascii="メイリオ" w:eastAsia="メイリオ" w:hAnsi="メイリオ" w:cs="メイリオ" w:hint="eastAsia"/>
          <w:sz w:val="18"/>
          <w:szCs w:val="18"/>
          <w:lang w:eastAsia="ja-JP"/>
        </w:rPr>
        <w:t>は、</w:t>
      </w:r>
      <w:r w:rsidR="00AC72F8">
        <w:rPr>
          <w:rFonts w:ascii="メイリオ" w:eastAsia="メイリオ" w:hAnsi="メイリオ" w:cs="メイリオ" w:hint="eastAsia"/>
          <w:sz w:val="18"/>
          <w:szCs w:val="18"/>
          <w:lang w:eastAsia="ja-JP"/>
        </w:rPr>
        <w:t>ソフトウェア パッケージのコンポーネント、ライセンスおよび著作権を伝達していくための一連の標準フォーマットになります。</w:t>
      </w:r>
    </w:p>
    <w:p w14:paraId="75148B3F" w14:textId="21841BE9" w:rsidR="00597D3F" w:rsidRPr="002C4D0C" w:rsidRDefault="00955CAF" w:rsidP="001368BC">
      <w:pPr>
        <w:pStyle w:val="bodyIbrahimResources"/>
        <w:keepNext/>
        <w:rPr>
          <w:lang w:eastAsia="ja-JP"/>
        </w:rPr>
      </w:pPr>
      <w:r w:rsidRPr="00DB5B0F">
        <w:rPr>
          <w:rFonts w:ascii="メイリオ" w:eastAsia="メイリオ" w:hAnsi="メイリオ" w:cs="メイリオ" w:hint="eastAsia"/>
          <w:lang w:eastAsia="ja-JP"/>
        </w:rPr>
        <w:t xml:space="preserve">オープンソース コンプライアンス </w:t>
      </w:r>
      <w:r w:rsidR="003C390C">
        <w:rPr>
          <w:rFonts w:ascii="メイリオ" w:eastAsia="メイリオ" w:hAnsi="メイリオ" w:cs="メイリオ" w:hint="eastAsia"/>
          <w:lang w:eastAsia="ja-JP"/>
        </w:rPr>
        <w:t>ソリューションを提供している商用プロバイダ一覧</w:t>
      </w:r>
    </w:p>
    <w:p w14:paraId="0A6E85B6" w14:textId="0B1407D4" w:rsidR="00291C10" w:rsidRPr="002C4D0C" w:rsidRDefault="00710133" w:rsidP="00F16C1E">
      <w:pPr>
        <w:pStyle w:val="ListIbrahim1"/>
      </w:pPr>
      <w:hyperlink r:id="rId24" w:history="1">
        <w:r w:rsidR="00291C10" w:rsidRPr="002C4D0C">
          <w:rPr>
            <w:rStyle w:val="affd"/>
          </w:rPr>
          <w:t>Black Duck Software</w:t>
        </w:r>
      </w:hyperlink>
    </w:p>
    <w:p w14:paraId="113C33B5" w14:textId="0FC1F140" w:rsidR="00291C10" w:rsidRPr="002C4D0C" w:rsidRDefault="00710133" w:rsidP="00F16C1E">
      <w:pPr>
        <w:pStyle w:val="ListIbrahim1"/>
      </w:pPr>
      <w:hyperlink r:id="rId25" w:history="1">
        <w:r w:rsidR="00875DB3" w:rsidRPr="002C4D0C">
          <w:rPr>
            <w:rStyle w:val="affd"/>
          </w:rPr>
          <w:t>Flex</w:t>
        </w:r>
        <w:r w:rsidR="006A5765" w:rsidRPr="002C4D0C">
          <w:rPr>
            <w:rStyle w:val="affd"/>
          </w:rPr>
          <w:t>e</w:t>
        </w:r>
        <w:r w:rsidR="00875DB3" w:rsidRPr="002C4D0C">
          <w:rPr>
            <w:rStyle w:val="affd"/>
          </w:rPr>
          <w:t>ra Software</w:t>
        </w:r>
      </w:hyperlink>
      <w:r w:rsidR="00291C10" w:rsidRPr="002C4D0C">
        <w:t xml:space="preserve"> </w:t>
      </w:r>
      <w:r w:rsidR="006A5765" w:rsidRPr="002C4D0C">
        <w:t xml:space="preserve"> </w:t>
      </w:r>
    </w:p>
    <w:p w14:paraId="2E305544" w14:textId="59B7B774" w:rsidR="006A5765" w:rsidRPr="002C4D0C" w:rsidRDefault="00710133" w:rsidP="00F16C1E">
      <w:pPr>
        <w:pStyle w:val="ListIbrahim1"/>
      </w:pPr>
      <w:hyperlink r:id="rId26" w:history="1">
        <w:r w:rsidR="006A5765" w:rsidRPr="002C4D0C">
          <w:rPr>
            <w:rStyle w:val="affd"/>
          </w:rPr>
          <w:t>FOSSA</w:t>
        </w:r>
      </w:hyperlink>
    </w:p>
    <w:p w14:paraId="6D04F4C9" w14:textId="7935EBA4" w:rsidR="00291C10" w:rsidRPr="002C4D0C" w:rsidRDefault="00710133" w:rsidP="00F16C1E">
      <w:pPr>
        <w:pStyle w:val="ListIbrahim1"/>
      </w:pPr>
      <w:hyperlink r:id="rId27" w:history="1">
        <w:r w:rsidR="00291C10" w:rsidRPr="002C4D0C">
          <w:rPr>
            <w:rStyle w:val="affd"/>
          </w:rPr>
          <w:t>FOSSID AB</w:t>
        </w:r>
      </w:hyperlink>
    </w:p>
    <w:p w14:paraId="5B4BC591" w14:textId="27EAFDCD" w:rsidR="00291C10" w:rsidRPr="002C4D0C" w:rsidRDefault="00710133" w:rsidP="00F16C1E">
      <w:pPr>
        <w:pStyle w:val="ListIbrahim1"/>
      </w:pPr>
      <w:hyperlink r:id="rId28" w:history="1">
        <w:r w:rsidR="00291C10" w:rsidRPr="002C4D0C">
          <w:rPr>
            <w:rStyle w:val="affd"/>
          </w:rPr>
          <w:t>nexB</w:t>
        </w:r>
      </w:hyperlink>
    </w:p>
    <w:p w14:paraId="04E74297" w14:textId="7CE24668" w:rsidR="00291C10" w:rsidRPr="002C4D0C" w:rsidRDefault="00710133" w:rsidP="00F16C1E">
      <w:pPr>
        <w:pStyle w:val="ListIbrahim1"/>
      </w:pPr>
      <w:hyperlink r:id="rId29" w:history="1">
        <w:r w:rsidR="00291C10" w:rsidRPr="002C4D0C">
          <w:rPr>
            <w:rStyle w:val="affd"/>
          </w:rPr>
          <w:t>Protecode</w:t>
        </w:r>
      </w:hyperlink>
      <w:r w:rsidR="00875DB3" w:rsidRPr="002C4D0C">
        <w:t xml:space="preserve"> (Synopsys)</w:t>
      </w:r>
    </w:p>
    <w:p w14:paraId="3F8AE522" w14:textId="1FEEE21F" w:rsidR="00291C10" w:rsidRPr="002C4D0C" w:rsidRDefault="00710133" w:rsidP="00F16C1E">
      <w:pPr>
        <w:pStyle w:val="ListIbrahim1"/>
      </w:pPr>
      <w:hyperlink r:id="rId30" w:history="1">
        <w:r w:rsidR="00291C10" w:rsidRPr="002C4D0C">
          <w:rPr>
            <w:rStyle w:val="affd"/>
          </w:rPr>
          <w:t>Rogue Wave Software</w:t>
        </w:r>
      </w:hyperlink>
    </w:p>
    <w:p w14:paraId="3F92F3AD" w14:textId="3CF3C08B" w:rsidR="00291C10" w:rsidRPr="002C4D0C" w:rsidRDefault="00710133" w:rsidP="00F16C1E">
      <w:pPr>
        <w:pStyle w:val="ListIbrahim1"/>
      </w:pPr>
      <w:hyperlink r:id="rId31" w:history="1">
        <w:r w:rsidR="00291C10" w:rsidRPr="002C4D0C">
          <w:rPr>
            <w:rStyle w:val="affd"/>
          </w:rPr>
          <w:t>WhiteSource Software</w:t>
        </w:r>
      </w:hyperlink>
      <w:r w:rsidR="00291C10" w:rsidRPr="002C4D0C">
        <w:t xml:space="preserve"> </w:t>
      </w:r>
    </w:p>
    <w:p w14:paraId="42436C47" w14:textId="27CC6034" w:rsidR="006C718F" w:rsidRPr="002C4D0C" w:rsidRDefault="00AC72F8" w:rsidP="00197BB6">
      <w:pPr>
        <w:pStyle w:val="bodyIbrahimResources"/>
        <w:rPr>
          <w:lang w:eastAsia="ja-JP"/>
        </w:rPr>
      </w:pPr>
      <w:r w:rsidRPr="00DB5B0F">
        <w:rPr>
          <w:rFonts w:ascii="メイリオ" w:eastAsia="メイリオ" w:hAnsi="メイリオ" w:cs="メイリオ" w:hint="eastAsia"/>
          <w:lang w:eastAsia="ja-JP"/>
        </w:rPr>
        <w:t>オープンソース コンプライアンスツール</w:t>
      </w:r>
      <w:r w:rsidR="00853F21" w:rsidRPr="002C4D0C">
        <w:rPr>
          <w:color w:val="FF0000"/>
          <w:lang w:eastAsia="ja-JP"/>
        </w:rPr>
        <w:t>*</w:t>
      </w:r>
    </w:p>
    <w:p w14:paraId="1ABEDD47" w14:textId="24823564" w:rsidR="00AC72F8" w:rsidRPr="00AC72F8" w:rsidRDefault="00710133" w:rsidP="00AC72F8">
      <w:pPr>
        <w:pStyle w:val="ListIbrahim1"/>
        <w:spacing w:line="240" w:lineRule="exact"/>
        <w:ind w:left="714" w:hanging="357"/>
        <w:rPr>
          <w:rFonts w:ascii="メイリオ" w:eastAsia="メイリオ" w:hAnsi="メイリオ" w:cs="メイリオ"/>
          <w:lang w:eastAsia="ja-JP"/>
        </w:rPr>
      </w:pPr>
      <w:hyperlink r:id="rId32" w:history="1">
        <w:r w:rsidR="00AC72F8" w:rsidRPr="00AC72F8">
          <w:rPr>
            <w:rStyle w:val="affd"/>
            <w:rFonts w:ascii="メイリオ" w:eastAsia="メイリオ" w:hAnsi="メイリオ" w:cs="メイリオ"/>
            <w:sz w:val="18"/>
            <w:lang w:eastAsia="ja-JP"/>
          </w:rPr>
          <w:t>FOSSology</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w:t>
      </w:r>
      <w:r w:rsidR="00D55360">
        <w:rPr>
          <w:rFonts w:ascii="メイリオ" w:eastAsia="メイリオ" w:hAnsi="メイリオ" w:cs="メイリオ" w:hint="eastAsia"/>
          <w:sz w:val="18"/>
          <w:lang w:eastAsia="ja-JP"/>
        </w:rPr>
        <w:t xml:space="preserve">オープンソース </w:t>
      </w:r>
      <w:r w:rsidR="00AC72F8" w:rsidRPr="00AC72F8">
        <w:rPr>
          <w:rFonts w:ascii="メイリオ" w:eastAsia="メイリオ" w:hAnsi="メイリオ" w:cs="メイリオ" w:hint="eastAsia"/>
          <w:sz w:val="18"/>
          <w:lang w:eastAsia="ja-JP"/>
        </w:rPr>
        <w:t>ライセンス コンプライアンスのためのオープンソース</w:t>
      </w:r>
      <w:r w:rsidR="00AC72F8">
        <w:rPr>
          <w:rFonts w:ascii="メイリオ" w:eastAsia="メイリオ" w:hAnsi="メイリオ" w:cs="メイリオ" w:hint="eastAsia"/>
          <w:sz w:val="18"/>
          <w:lang w:eastAsia="ja-JP"/>
        </w:rPr>
        <w:t>の</w:t>
      </w:r>
      <w:r w:rsidR="00F348D1">
        <w:rPr>
          <w:rFonts w:ascii="メイリオ" w:eastAsia="メイリオ" w:hAnsi="メイリオ" w:cs="メイリオ" w:hint="eastAsia"/>
          <w:sz w:val="18"/>
          <w:lang w:eastAsia="ja-JP"/>
        </w:rPr>
        <w:t>ソフトウェアシステムおよび</w:t>
      </w:r>
      <w:r w:rsidR="00AC72F8" w:rsidRPr="00AC72F8">
        <w:rPr>
          <w:rFonts w:ascii="メイリオ" w:eastAsia="メイリオ" w:hAnsi="メイリオ" w:cs="メイリオ" w:hint="eastAsia"/>
          <w:sz w:val="18"/>
          <w:lang w:eastAsia="ja-JP"/>
        </w:rPr>
        <w:t>ツールキットです。</w:t>
      </w:r>
      <w:r w:rsidR="00AC72F8" w:rsidRPr="00AC72F8">
        <w:rPr>
          <w:rFonts w:ascii="メイリオ" w:eastAsia="メイリオ" w:hAnsi="メイリオ" w:cs="メイリオ"/>
          <w:lang w:eastAsia="ja-JP"/>
        </w:rPr>
        <w:t xml:space="preserve"> </w:t>
      </w:r>
    </w:p>
    <w:p w14:paraId="273BAE82" w14:textId="3246F5E6" w:rsidR="00AC72F8" w:rsidRPr="00AC72F8" w:rsidRDefault="00710133" w:rsidP="003C390C">
      <w:pPr>
        <w:pStyle w:val="ListIbrahim1"/>
        <w:spacing w:after="240" w:line="240" w:lineRule="exact"/>
        <w:ind w:left="714" w:hanging="357"/>
        <w:rPr>
          <w:rFonts w:ascii="メイリオ" w:eastAsia="メイリオ" w:hAnsi="メイリオ" w:cs="メイリオ"/>
          <w:lang w:eastAsia="ja-JP"/>
        </w:rPr>
      </w:pPr>
      <w:hyperlink r:id="rId33" w:history="1">
        <w:r w:rsidR="00AC72F8" w:rsidRPr="00AC72F8">
          <w:rPr>
            <w:rStyle w:val="affd"/>
            <w:rFonts w:ascii="メイリオ" w:eastAsia="メイリオ" w:hAnsi="メイリオ" w:cs="メイリオ"/>
            <w:sz w:val="18"/>
            <w:lang w:eastAsia="ja-JP"/>
          </w:rPr>
          <w:t>Binary Analysis Tool</w:t>
        </w:r>
      </w:hyperlink>
      <w:r w:rsidR="00AC72F8" w:rsidRPr="00AC72F8">
        <w:rPr>
          <w:rFonts w:ascii="メイリオ" w:eastAsia="メイリオ" w:hAnsi="メイリオ" w:cs="メイリオ"/>
          <w:sz w:val="18"/>
          <w:lang w:eastAsia="ja-JP"/>
        </w:rPr>
        <w:t xml:space="preserve"> </w:t>
      </w:r>
      <w:r w:rsidR="00AC72F8" w:rsidRPr="00AC72F8">
        <w:rPr>
          <w:rFonts w:ascii="メイリオ" w:eastAsia="メイリオ" w:hAnsi="メイリオ" w:cs="メイリオ" w:hint="eastAsia"/>
          <w:sz w:val="18"/>
          <w:lang w:eastAsia="ja-JP"/>
        </w:rPr>
        <w:t>は、コンプライアンスのための活動を支援するオープンソースのツールです。バイナリ コードを試験し、コンプライアンスの問題を</w:t>
      </w:r>
      <w:r w:rsidR="00D55360">
        <w:rPr>
          <w:rFonts w:ascii="メイリオ" w:eastAsia="メイリオ" w:hAnsi="メイリオ" w:cs="メイリオ" w:hint="eastAsia"/>
          <w:sz w:val="18"/>
          <w:lang w:eastAsia="ja-JP"/>
        </w:rPr>
        <w:t>検出</w:t>
      </w:r>
      <w:r w:rsidR="00AC72F8" w:rsidRPr="00AC72F8">
        <w:rPr>
          <w:rFonts w:ascii="メイリオ" w:eastAsia="メイリオ" w:hAnsi="メイリオ" w:cs="メイリオ" w:hint="eastAsia"/>
          <w:sz w:val="18"/>
          <w:lang w:eastAsia="ja-JP"/>
        </w:rPr>
        <w:t>します。</w:t>
      </w:r>
    </w:p>
    <w:p w14:paraId="7D411215" w14:textId="5DDA35C0" w:rsidR="00AC72F8" w:rsidRPr="00AC72F8" w:rsidRDefault="00AC72F8" w:rsidP="00AC72F8">
      <w:pPr>
        <w:pStyle w:val="bodyIbrahim1"/>
        <w:spacing w:line="240" w:lineRule="exact"/>
        <w:rPr>
          <w:rFonts w:eastAsia="ＭＳ Ｐゴシック"/>
          <w:lang w:eastAsia="ja-JP"/>
        </w:rPr>
      </w:pPr>
      <w:r w:rsidRPr="009C2C96">
        <w:rPr>
          <w:color w:val="FF0000"/>
          <w:lang w:eastAsia="ja-JP"/>
        </w:rPr>
        <w:t>*</w:t>
      </w:r>
      <w:r w:rsidRPr="009C2C96">
        <w:rPr>
          <w:lang w:eastAsia="ja-JP"/>
        </w:rPr>
        <w:t xml:space="preserve"> </w:t>
      </w:r>
      <w:r w:rsidRPr="00AC72F8">
        <w:rPr>
          <w:rFonts w:ascii="メイリオ" w:eastAsia="メイリオ" w:hAnsi="メイリオ" w:cs="メイリオ" w:hint="eastAsia"/>
          <w:sz w:val="18"/>
          <w:szCs w:val="18"/>
          <w:lang w:eastAsia="ja-JP"/>
        </w:rPr>
        <w:t>事前のお詫び：このリストに</w:t>
      </w:r>
      <w:r>
        <w:rPr>
          <w:rFonts w:ascii="メイリオ" w:eastAsia="メイリオ" w:hAnsi="メイリオ" w:cs="メイリオ" w:hint="eastAsia"/>
          <w:sz w:val="18"/>
          <w:szCs w:val="18"/>
          <w:lang w:eastAsia="ja-JP"/>
        </w:rPr>
        <w:t>記載したプロバイダやツールに</w:t>
      </w:r>
      <w:r w:rsidRPr="00AC72F8">
        <w:rPr>
          <w:rFonts w:ascii="メイリオ" w:eastAsia="メイリオ" w:hAnsi="メイリオ" w:cs="メイリオ" w:hint="eastAsia"/>
          <w:sz w:val="18"/>
          <w:szCs w:val="18"/>
          <w:lang w:eastAsia="ja-JP"/>
        </w:rPr>
        <w:t>不備がありましたら</w:t>
      </w:r>
      <w:r>
        <w:rPr>
          <w:rFonts w:ascii="メイリオ" w:eastAsia="メイリオ" w:hAnsi="メイリオ" w:cs="メイリオ" w:hint="eastAsia"/>
          <w:sz w:val="18"/>
          <w:szCs w:val="18"/>
          <w:lang w:eastAsia="ja-JP"/>
        </w:rPr>
        <w:t>お詫びいたします。またその際にはお手数ですが適切なリストとして追加</w:t>
      </w:r>
      <w:r w:rsidR="008F5539">
        <w:rPr>
          <w:rFonts w:ascii="メイリオ" w:eastAsia="メイリオ" w:hAnsi="メイリオ" w:cs="メイリオ" w:hint="eastAsia"/>
          <w:sz w:val="18"/>
          <w:szCs w:val="18"/>
          <w:lang w:eastAsia="ja-JP"/>
        </w:rPr>
        <w:t>いたしますので</w:t>
      </w:r>
      <w:r>
        <w:rPr>
          <w:rFonts w:ascii="メイリオ" w:eastAsia="メイリオ" w:hAnsi="メイリオ" w:cs="メイリオ" w:hint="eastAsia"/>
          <w:sz w:val="18"/>
          <w:szCs w:val="18"/>
          <w:lang w:eastAsia="ja-JP"/>
        </w:rPr>
        <w:t>以下に電子メールでご連絡ください（ただし英語で）</w:t>
      </w:r>
      <w:hyperlink r:id="rId34" w:history="1">
        <w:r w:rsidRPr="00F16C1E">
          <w:rPr>
            <w:rStyle w:val="affd"/>
            <w:i/>
            <w:lang w:eastAsia="ja-JP"/>
          </w:rPr>
          <w:t>info@linuxfoundation.org</w:t>
        </w:r>
      </w:hyperlink>
      <w:r w:rsidRPr="009C2C96">
        <w:rPr>
          <w:lang w:eastAsia="ja-JP"/>
        </w:rPr>
        <w:t xml:space="preserve"> </w:t>
      </w:r>
    </w:p>
    <w:p w14:paraId="1B327CD4" w14:textId="3A5F8368" w:rsidR="00197BB6" w:rsidRDefault="00197BB6" w:rsidP="00F16C1E">
      <w:pPr>
        <w:pStyle w:val="bodyIbrahim1"/>
        <w:rPr>
          <w:lang w:eastAsia="ja-JP"/>
        </w:rPr>
      </w:pPr>
      <w:r>
        <w:rPr>
          <w:lang w:eastAsia="ja-JP"/>
        </w:rPr>
        <w:br w:type="page"/>
      </w:r>
    </w:p>
    <w:p w14:paraId="302ED724" w14:textId="66CCBC11" w:rsidR="00597D3F" w:rsidRPr="002C4D0C" w:rsidRDefault="00091FE8" w:rsidP="00F16C1E">
      <w:pPr>
        <w:pStyle w:val="HeadingIbrahim1"/>
        <w:rPr>
          <w:lang w:eastAsia="ja-JP"/>
        </w:rPr>
      </w:pPr>
      <w:bookmarkStart w:id="442" w:name="_Toc492046653"/>
      <w:r w:rsidRPr="00DB5B0F">
        <w:rPr>
          <w:rFonts w:ascii="メイリオ" w:eastAsia="メイリオ" w:hAnsi="メイリオ" w:cs="メイリオ" w:hint="eastAsia"/>
          <w:lang w:eastAsia="ja-JP"/>
        </w:rPr>
        <w:lastRenderedPageBreak/>
        <w:t>謝辞</w:t>
      </w:r>
      <w:bookmarkEnd w:id="442"/>
    </w:p>
    <w:p w14:paraId="2378CA6F" w14:textId="78AA2C85" w:rsidR="00091FE8" w:rsidRDefault="00710133" w:rsidP="008F5539">
      <w:pPr>
        <w:pStyle w:val="bodyIbrahim1"/>
        <w:spacing w:line="240" w:lineRule="exact"/>
        <w:rPr>
          <w:rFonts w:ascii="メイリオ" w:eastAsia="メイリオ" w:hAnsi="メイリオ" w:cs="メイリオ"/>
          <w:sz w:val="18"/>
          <w:szCs w:val="18"/>
          <w:lang w:eastAsia="ja-JP"/>
        </w:rPr>
      </w:pPr>
      <w:hyperlink r:id="rId35" w:history="1">
        <w:r w:rsidR="008F5539" w:rsidRPr="008F5539">
          <w:rPr>
            <w:rStyle w:val="affd"/>
            <w:rFonts w:ascii="メイリオ" w:eastAsia="メイリオ" w:hAnsi="メイリオ" w:cs="メイリオ" w:hint="eastAsia"/>
            <w:sz w:val="18"/>
            <w:szCs w:val="18"/>
            <w:lang w:eastAsia="ja-JP"/>
          </w:rPr>
          <w:t>OpenChanプロジェクト</w:t>
        </w:r>
      </w:hyperlink>
      <w:r w:rsidR="008F5539">
        <w:rPr>
          <w:rFonts w:ascii="メイリオ" w:eastAsia="メイリオ" w:hAnsi="メイリオ" w:cs="メイリオ" w:hint="eastAsia"/>
          <w:sz w:val="18"/>
          <w:szCs w:val="18"/>
          <w:lang w:eastAsia="ja-JP"/>
        </w:rPr>
        <w:t>へ。2章で紹介した図使用し、改良することを許可してくれたことに対して。</w:t>
      </w:r>
    </w:p>
    <w:p w14:paraId="337AF59C" w14:textId="583F0E36" w:rsidR="008F5539" w:rsidRDefault="008F5539" w:rsidP="008F5539">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Brian Warner（Samsung、</w:t>
      </w:r>
      <w:r w:rsidRPr="008F5539">
        <w:rPr>
          <w:rFonts w:ascii="メイリオ" w:eastAsia="メイリオ" w:hAnsi="メイリオ" w:cs="メイリオ"/>
          <w:sz w:val="18"/>
          <w:szCs w:val="18"/>
          <w:lang w:eastAsia="ja-JP"/>
        </w:rPr>
        <w:t>Open Source Strategy and Engineering</w:t>
      </w:r>
      <w:r>
        <w:rPr>
          <w:rFonts w:ascii="メイリオ" w:eastAsia="メイリオ" w:hAnsi="メイリオ" w:cs="メイリオ" w:hint="eastAsia"/>
          <w:sz w:val="18"/>
          <w:szCs w:val="18"/>
          <w:lang w:eastAsia="ja-JP"/>
        </w:rPr>
        <w:t>シニアマネージャ）へ。編集、構成対応に対して。</w:t>
      </w:r>
    </w:p>
    <w:p w14:paraId="28E37E75" w14:textId="007FB51E"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Phil </w:t>
      </w:r>
      <w:proofErr w:type="spellStart"/>
      <w:r w:rsidRPr="008F5539">
        <w:rPr>
          <w:rFonts w:ascii="メイリオ" w:eastAsia="メイリオ" w:hAnsi="メイリオ" w:cs="メイリオ"/>
          <w:sz w:val="18"/>
          <w:szCs w:val="18"/>
          <w:lang w:eastAsia="ja-JP"/>
        </w:rPr>
        <w:t>Odence</w:t>
      </w:r>
      <w:proofErr w:type="spellEnd"/>
      <w:r>
        <w:rPr>
          <w:rFonts w:ascii="メイリオ" w:eastAsia="メイリオ" w:hAnsi="メイリオ" w:cs="メイリオ" w:hint="eastAsia"/>
          <w:sz w:val="18"/>
          <w:szCs w:val="18"/>
          <w:lang w:eastAsia="ja-JP"/>
        </w:rPr>
        <w:t>（Black Duck Software、VP&amp;GM）へ。M&amp;A監査プロセスについての議論に対して。</w:t>
      </w:r>
    </w:p>
    <w:p w14:paraId="385128DB" w14:textId="27DA8BC9" w:rsidR="008F5539" w:rsidRDefault="008F5539" w:rsidP="008F5539">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 xml:space="preserve">Jon </w:t>
      </w:r>
      <w:proofErr w:type="spellStart"/>
      <w:r w:rsidRPr="008F5539">
        <w:rPr>
          <w:rFonts w:ascii="メイリオ" w:eastAsia="メイリオ" w:hAnsi="メイリオ" w:cs="メイリオ"/>
          <w:sz w:val="18"/>
          <w:szCs w:val="18"/>
          <w:lang w:eastAsia="ja-JP"/>
        </w:rPr>
        <w:t>Aldama</w:t>
      </w:r>
      <w:proofErr w:type="spellEnd"/>
      <w:r>
        <w:rPr>
          <w:rFonts w:ascii="メイリオ" w:eastAsia="メイリオ" w:hAnsi="メイリオ" w:cs="メイリオ" w:hint="eastAsia"/>
          <w:sz w:val="18"/>
          <w:szCs w:val="18"/>
          <w:lang w:eastAsia="ja-JP"/>
        </w:rPr>
        <w:t>（FOSSID AB、製品対応VP）へ。ブラインド監査、DIY監査プロセスについての議論に対して。</w:t>
      </w:r>
    </w:p>
    <w:p w14:paraId="6BFABBD8" w14:textId="755BBC7A" w:rsidR="00091FE8" w:rsidRDefault="008F5539" w:rsidP="003E4554">
      <w:pPr>
        <w:pStyle w:val="bodyIbrahim1"/>
        <w:spacing w:line="240" w:lineRule="exact"/>
        <w:rPr>
          <w:rFonts w:ascii="メイリオ" w:eastAsia="メイリオ" w:hAnsi="メイリオ" w:cs="メイリオ"/>
          <w:sz w:val="18"/>
          <w:szCs w:val="18"/>
          <w:lang w:eastAsia="ja-JP"/>
        </w:rPr>
      </w:pPr>
      <w:r w:rsidRPr="008F5539">
        <w:rPr>
          <w:rFonts w:ascii="メイリオ" w:eastAsia="メイリオ" w:hAnsi="メイリオ" w:cs="メイリオ"/>
          <w:sz w:val="18"/>
          <w:szCs w:val="18"/>
          <w:lang w:eastAsia="ja-JP"/>
        </w:rPr>
        <w:t>Jose L. Lopez (</w:t>
      </w:r>
      <w:proofErr w:type="spellStart"/>
      <w:r w:rsidRPr="008F5539">
        <w:rPr>
          <w:rFonts w:ascii="メイリオ" w:eastAsia="メイリオ" w:hAnsi="メイリオ" w:cs="メイリオ"/>
          <w:sz w:val="18"/>
          <w:szCs w:val="18"/>
          <w:lang w:eastAsia="ja-JP"/>
        </w:rPr>
        <w:t>SamsungNEXT</w:t>
      </w:r>
      <w:proofErr w:type="spellEnd"/>
      <w:r>
        <w:rPr>
          <w:rFonts w:ascii="メイリオ" w:eastAsia="メイリオ" w:hAnsi="メイリオ" w:cs="メイリオ" w:hint="eastAsia"/>
          <w:sz w:val="18"/>
          <w:szCs w:val="18"/>
          <w:lang w:eastAsia="ja-JP"/>
        </w:rPr>
        <w:t>、シニア コーポレート カウンシル</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r w:rsidRPr="008F5539">
        <w:rPr>
          <w:rFonts w:ascii="メイリオ" w:eastAsia="メイリオ" w:hAnsi="メイリオ" w:cs="メイリオ"/>
          <w:sz w:val="18"/>
          <w:szCs w:val="18"/>
          <w:lang w:eastAsia="ja-JP"/>
        </w:rPr>
        <w:t>David Marr (Qualcomm</w:t>
      </w:r>
      <w:r>
        <w:rPr>
          <w:rFonts w:ascii="メイリオ" w:eastAsia="メイリオ" w:hAnsi="メイリオ" w:cs="メイリオ" w:hint="eastAsia"/>
          <w:sz w:val="18"/>
          <w:szCs w:val="18"/>
          <w:lang w:eastAsia="ja-JP"/>
        </w:rPr>
        <w:t>、法令対応VP</w:t>
      </w:r>
      <w:r>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w:t>
      </w:r>
      <w:proofErr w:type="spellStart"/>
      <w:r w:rsidRPr="008F5539">
        <w:rPr>
          <w:rFonts w:ascii="メイリオ" w:eastAsia="メイリオ" w:hAnsi="メイリオ" w:cs="メイリオ"/>
          <w:sz w:val="18"/>
          <w:szCs w:val="18"/>
          <w:lang w:eastAsia="ja-JP"/>
        </w:rPr>
        <w:t>Nithya</w:t>
      </w:r>
      <w:proofErr w:type="spellEnd"/>
      <w:r w:rsidRPr="008F5539">
        <w:rPr>
          <w:rFonts w:ascii="メイリオ" w:eastAsia="メイリオ" w:hAnsi="メイリオ" w:cs="メイリオ"/>
          <w:sz w:val="18"/>
          <w:szCs w:val="18"/>
          <w:lang w:eastAsia="ja-JP"/>
        </w:rPr>
        <w:t xml:space="preserve"> Ruff (</w:t>
      </w:r>
      <w:r>
        <w:rPr>
          <w:rFonts w:ascii="メイリオ" w:eastAsia="メイリオ" w:hAnsi="メイリオ" w:cs="メイリオ" w:hint="eastAsia"/>
          <w:sz w:val="18"/>
          <w:szCs w:val="18"/>
          <w:lang w:eastAsia="ja-JP"/>
        </w:rPr>
        <w:t>Comcast、</w:t>
      </w:r>
      <w:r>
        <w:rPr>
          <w:rFonts w:ascii="メイリオ" w:eastAsia="メイリオ" w:hAnsi="メイリオ" w:cs="メイリオ"/>
          <w:sz w:val="18"/>
          <w:szCs w:val="18"/>
          <w:lang w:eastAsia="ja-JP"/>
        </w:rPr>
        <w:t>Open Source Practice</w:t>
      </w:r>
      <w:r>
        <w:rPr>
          <w:rFonts w:ascii="メイリオ" w:eastAsia="メイリオ" w:hAnsi="メイリオ" w:cs="メイリオ" w:hint="eastAsia"/>
          <w:sz w:val="18"/>
          <w:szCs w:val="18"/>
          <w:lang w:eastAsia="ja-JP"/>
        </w:rPr>
        <w:t>シニアダイレクタ</w:t>
      </w:r>
      <w:r w:rsidR="00FA3D2E">
        <w:rPr>
          <w:rFonts w:ascii="メイリオ" w:eastAsia="メイリオ" w:hAnsi="メイリオ" w:cs="メイリオ"/>
          <w:sz w:val="18"/>
          <w:szCs w:val="18"/>
          <w:lang w:eastAsia="ja-JP"/>
        </w:rPr>
        <w:t xml:space="preserve">), </w:t>
      </w:r>
      <w:r w:rsidR="00FA3D2E">
        <w:rPr>
          <w:rFonts w:ascii="メイリオ" w:eastAsia="メイリオ" w:hAnsi="メイリオ" w:cs="メイリオ" w:hint="eastAsia"/>
          <w:sz w:val="18"/>
          <w:szCs w:val="18"/>
          <w:lang w:eastAsia="ja-JP"/>
        </w:rPr>
        <w:t>そして</w:t>
      </w:r>
      <w:r w:rsidRPr="008F5539">
        <w:rPr>
          <w:rFonts w:ascii="メイリオ" w:eastAsia="メイリオ" w:hAnsi="メイリオ" w:cs="メイリオ"/>
          <w:sz w:val="18"/>
          <w:szCs w:val="18"/>
          <w:lang w:eastAsia="ja-JP"/>
        </w:rPr>
        <w:t xml:space="preserve"> Gil Yehuda (</w:t>
      </w:r>
      <w:r w:rsidR="003E4554">
        <w:rPr>
          <w:rFonts w:ascii="メイリオ" w:eastAsia="メイリオ" w:hAnsi="メイリオ" w:cs="メイリオ" w:hint="eastAsia"/>
          <w:sz w:val="18"/>
          <w:szCs w:val="18"/>
          <w:lang w:eastAsia="ja-JP"/>
        </w:rPr>
        <w:t>Oath、</w:t>
      </w:r>
      <w:r w:rsidRPr="008F5539">
        <w:rPr>
          <w:rFonts w:ascii="メイリオ" w:eastAsia="メイリオ" w:hAnsi="メイリオ" w:cs="メイリオ"/>
          <w:sz w:val="18"/>
          <w:szCs w:val="18"/>
          <w:lang w:eastAsia="ja-JP"/>
        </w:rPr>
        <w:t>Open Source</w:t>
      </w:r>
      <w:r w:rsidR="003E4554">
        <w:rPr>
          <w:rFonts w:ascii="メイリオ" w:eastAsia="メイリオ" w:hAnsi="メイリオ" w:cs="メイリオ" w:hint="eastAsia"/>
          <w:sz w:val="18"/>
          <w:szCs w:val="18"/>
          <w:lang w:eastAsia="ja-JP"/>
        </w:rPr>
        <w:t>シニアダイレクタ</w:t>
      </w:r>
      <w:r w:rsidRPr="008F5539">
        <w:rPr>
          <w:rFonts w:ascii="メイリオ" w:eastAsia="メイリオ" w:hAnsi="メイリオ" w:cs="メイリオ"/>
          <w:sz w:val="18"/>
          <w:szCs w:val="18"/>
          <w:lang w:eastAsia="ja-JP"/>
        </w:rPr>
        <w:t>)</w:t>
      </w:r>
      <w:r>
        <w:rPr>
          <w:rFonts w:ascii="メイリオ" w:eastAsia="メイリオ" w:hAnsi="メイリオ" w:cs="メイリオ" w:hint="eastAsia"/>
          <w:sz w:val="18"/>
          <w:szCs w:val="18"/>
          <w:lang w:eastAsia="ja-JP"/>
        </w:rPr>
        <w:t>へ</w:t>
      </w:r>
      <w:r w:rsidR="001368BC">
        <w:rPr>
          <w:rFonts w:ascii="メイリオ" w:eastAsia="メイリオ" w:hAnsi="メイリオ" w:cs="メイリオ" w:hint="eastAsia"/>
          <w:sz w:val="18"/>
          <w:szCs w:val="18"/>
          <w:lang w:eastAsia="ja-JP"/>
        </w:rPr>
        <w:t>。レビューや貴重なフィードバックを通じて</w:t>
      </w:r>
      <w:r w:rsidR="003E4554">
        <w:rPr>
          <w:rFonts w:ascii="メイリオ" w:eastAsia="メイリオ" w:hAnsi="メイリオ" w:cs="メイリオ" w:hint="eastAsia"/>
          <w:sz w:val="18"/>
          <w:szCs w:val="18"/>
          <w:lang w:eastAsia="ja-JP"/>
        </w:rPr>
        <w:t>詳細</w:t>
      </w:r>
      <w:r w:rsidR="001368BC">
        <w:rPr>
          <w:rFonts w:ascii="メイリオ" w:eastAsia="メイリオ" w:hAnsi="メイリオ" w:cs="メイリオ" w:hint="eastAsia"/>
          <w:sz w:val="18"/>
          <w:szCs w:val="18"/>
          <w:lang w:eastAsia="ja-JP"/>
        </w:rPr>
        <w:t>情報が</w:t>
      </w:r>
      <w:r w:rsidR="003E4554">
        <w:rPr>
          <w:rFonts w:ascii="メイリオ" w:eastAsia="メイリオ" w:hAnsi="メイリオ" w:cs="メイリオ" w:hint="eastAsia"/>
          <w:sz w:val="18"/>
          <w:szCs w:val="18"/>
          <w:lang w:eastAsia="ja-JP"/>
        </w:rPr>
        <w:t>不足してことを気づかせてくれたこと、本書を改善してくれたことに対して。</w:t>
      </w:r>
    </w:p>
    <w:p w14:paraId="08213DF3" w14:textId="191FFC21" w:rsidR="003E4554" w:rsidRPr="003E4554" w:rsidRDefault="003E4554" w:rsidP="003E4554">
      <w:pPr>
        <w:pStyle w:val="bodyIbrahim1"/>
        <w:spacing w:line="240" w:lineRule="exact"/>
        <w:rPr>
          <w:rFonts w:ascii="メイリオ" w:eastAsia="メイリオ" w:hAnsi="メイリオ" w:cs="メイリオ"/>
          <w:sz w:val="18"/>
          <w:szCs w:val="18"/>
          <w:lang w:eastAsia="ja-JP"/>
        </w:rPr>
      </w:pPr>
      <w:r>
        <w:rPr>
          <w:rFonts w:ascii="メイリオ" w:eastAsia="メイリオ" w:hAnsi="メイリオ" w:cs="メイリオ" w:hint="eastAsia"/>
          <w:sz w:val="18"/>
          <w:szCs w:val="18"/>
          <w:lang w:eastAsia="ja-JP"/>
        </w:rPr>
        <w:t>Shane Coughlan（</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 xml:space="preserve">、Program </w:t>
      </w:r>
      <w:r w:rsidR="00F81F17">
        <w:rPr>
          <w:rFonts w:ascii="メイリオ" w:eastAsia="メイリオ" w:hAnsi="メイリオ" w:cs="メイリオ"/>
          <w:sz w:val="18"/>
          <w:szCs w:val="18"/>
          <w:lang w:eastAsia="ja-JP"/>
        </w:rPr>
        <w:t>Director</w:t>
      </w:r>
      <w:r>
        <w:rPr>
          <w:rFonts w:ascii="メイリオ" w:eastAsia="メイリオ" w:hAnsi="メイリオ" w:cs="メイリオ" w:hint="eastAsia"/>
          <w:sz w:val="18"/>
          <w:szCs w:val="18"/>
          <w:lang w:eastAsia="ja-JP"/>
        </w:rPr>
        <w:t>）へ。彼のレビューと</w:t>
      </w:r>
      <w:proofErr w:type="spellStart"/>
      <w:r>
        <w:rPr>
          <w:rFonts w:ascii="メイリオ" w:eastAsia="メイリオ" w:hAnsi="メイリオ" w:cs="メイリオ" w:hint="eastAsia"/>
          <w:sz w:val="18"/>
          <w:szCs w:val="18"/>
          <w:lang w:eastAsia="ja-JP"/>
        </w:rPr>
        <w:t>OpenChain</w:t>
      </w:r>
      <w:proofErr w:type="spellEnd"/>
      <w:r>
        <w:rPr>
          <w:rFonts w:ascii="メイリオ" w:eastAsia="メイリオ" w:hAnsi="メイリオ" w:cs="メイリオ" w:hint="eastAsia"/>
          <w:sz w:val="18"/>
          <w:szCs w:val="18"/>
          <w:lang w:eastAsia="ja-JP"/>
        </w:rPr>
        <w:t>について</w:t>
      </w:r>
      <w:r w:rsidR="001368BC">
        <w:rPr>
          <w:rFonts w:ascii="メイリオ" w:eastAsia="メイリオ" w:hAnsi="メイリオ" w:cs="メイリオ" w:hint="eastAsia"/>
          <w:sz w:val="18"/>
          <w:szCs w:val="18"/>
          <w:lang w:eastAsia="ja-JP"/>
        </w:rPr>
        <w:t>の記述が</w:t>
      </w:r>
      <w:r>
        <w:rPr>
          <w:rFonts w:ascii="メイリオ" w:eastAsia="メイリオ" w:hAnsi="メイリオ" w:cs="メイリオ" w:hint="eastAsia"/>
          <w:sz w:val="18"/>
          <w:szCs w:val="18"/>
          <w:lang w:eastAsia="ja-JP"/>
        </w:rPr>
        <w:t>正確であることを確認してくれたことに対して。</w:t>
      </w:r>
    </w:p>
    <w:p w14:paraId="7F828A2E" w14:textId="77777777" w:rsidR="00D101D2" w:rsidRDefault="00D101D2">
      <w:pPr>
        <w:spacing w:after="0" w:line="240" w:lineRule="auto"/>
        <w:rPr>
          <w:rFonts w:ascii="Calibri" w:eastAsia="Arial Unicode MS" w:hAnsi="Calibri" w:cs="Lucida Sans"/>
          <w:szCs w:val="28"/>
        </w:rPr>
      </w:pPr>
      <w:r>
        <w:rPr>
          <w:rFonts w:ascii="Calibri" w:hAnsi="Calibri"/>
        </w:rPr>
        <w:br w:type="page"/>
      </w:r>
    </w:p>
    <w:p w14:paraId="6C4FABE6" w14:textId="5757C0B3" w:rsidR="00597D3F" w:rsidRPr="002C4D0C" w:rsidRDefault="0067142B" w:rsidP="00F16C1E">
      <w:pPr>
        <w:pStyle w:val="HeadingIbrahim1"/>
      </w:pPr>
      <w:bookmarkStart w:id="443" w:name="_Toc492046654"/>
      <w:proofErr w:type="spellStart"/>
      <w:r w:rsidRPr="00B50318">
        <w:rPr>
          <w:rFonts w:ascii="メイリオ" w:hAnsi="メイリオ"/>
        </w:rPr>
        <w:lastRenderedPageBreak/>
        <w:t>著者について</w:t>
      </w:r>
      <w:bookmarkEnd w:id="443"/>
      <w:proofErr w:type="spellEnd"/>
    </w:p>
    <w:p w14:paraId="2FAF88C1" w14:textId="316C3EE5" w:rsidR="00B219DF" w:rsidRPr="00B219DF" w:rsidRDefault="00907CF2" w:rsidP="003C390C">
      <w:pPr>
        <w:pStyle w:val="bodyIbrahim1"/>
        <w:spacing w:beforeLines="150" w:before="360" w:line="240" w:lineRule="exact"/>
        <w:rPr>
          <w:rFonts w:ascii="メイリオ" w:eastAsia="メイリオ" w:hAnsi="メイリオ" w:cs="メイリオ"/>
          <w:sz w:val="18"/>
          <w:szCs w:val="18"/>
          <w:lang w:eastAsia="ja-JP"/>
        </w:rPr>
      </w:pPr>
      <w:r w:rsidRPr="003C390C">
        <w:rPr>
          <w:rFonts w:ascii="メイリオ" w:eastAsia="メイリオ" w:hAnsi="メイリオ" w:cs="メイリオ"/>
          <w:noProof/>
          <w:sz w:val="18"/>
          <w:szCs w:val="18"/>
          <w:lang w:eastAsia="ja-JP"/>
        </w:rPr>
        <w:drawing>
          <wp:anchor distT="0" distB="3175" distL="0" distR="114300" simplePos="0" relativeHeight="251658240" behindDoc="0" locked="0" layoutInCell="1" allowOverlap="1" wp14:anchorId="451A630C" wp14:editId="1D914BAA">
            <wp:simplePos x="0" y="0"/>
            <wp:positionH relativeFrom="margin">
              <wp:posOffset>-2540</wp:posOffset>
            </wp:positionH>
            <wp:positionV relativeFrom="paragraph">
              <wp:posOffset>110490</wp:posOffset>
            </wp:positionV>
            <wp:extent cx="1400175" cy="1627505"/>
            <wp:effectExtent l="0" t="0" r="9525" b="0"/>
            <wp:wrapSquare wrapText="bothSides"/>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pic:cNvPicPr>
                      <a:picLocks noChangeAspect="1" noChangeArrowheads="1"/>
                    </pic:cNvPicPr>
                  </pic:nvPicPr>
                  <pic:blipFill>
                    <a:blip r:embed="rId36"/>
                    <a:stretch>
                      <a:fillRect/>
                    </a:stretch>
                  </pic:blipFill>
                  <pic:spPr bwMode="auto">
                    <a:xfrm>
                      <a:off x="0" y="0"/>
                      <a:ext cx="1400175" cy="1627505"/>
                    </a:xfrm>
                    <a:prstGeom prst="rect">
                      <a:avLst/>
                    </a:prstGeom>
                  </pic:spPr>
                </pic:pic>
              </a:graphicData>
            </a:graphic>
            <wp14:sizeRelH relativeFrom="margin">
              <wp14:pctWidth>0</wp14:pctWidth>
            </wp14:sizeRelH>
            <wp14:sizeRelV relativeFrom="margin">
              <wp14:pctHeight>0</wp14:pctHeight>
            </wp14:sizeRelV>
          </wp:anchor>
        </w:drawing>
      </w:r>
      <w:r w:rsidR="00B219DF" w:rsidRPr="00B219DF">
        <w:rPr>
          <w:rFonts w:ascii="メイリオ" w:eastAsia="メイリオ" w:hAnsi="メイリオ" w:cs="メイリオ"/>
          <w:sz w:val="18"/>
          <w:szCs w:val="18"/>
        </w:rPr>
        <w:t xml:space="preserve">Ibrahim Haddad (Ph.D.) </w:t>
      </w:r>
      <w:r w:rsidR="00B219DF">
        <w:rPr>
          <w:rFonts w:ascii="メイリオ" w:eastAsia="メイリオ" w:hAnsi="メイリオ" w:cs="メイリオ" w:hint="eastAsia"/>
          <w:sz w:val="18"/>
          <w:szCs w:val="18"/>
          <w:lang w:eastAsia="ja-JP"/>
        </w:rPr>
        <w:t>はSamsung Research America のR&amp;D部門のVPおよびOpen Source Group（OSG）の長として一翼を担っています。</w:t>
      </w:r>
      <w:r w:rsidR="00D14032">
        <w:rPr>
          <w:rFonts w:ascii="メイリオ" w:eastAsia="メイリオ" w:hAnsi="メイリオ" w:cs="メイリオ" w:hint="eastAsia"/>
          <w:sz w:val="18"/>
          <w:szCs w:val="18"/>
          <w:lang w:eastAsia="ja-JP"/>
        </w:rPr>
        <w:t>また彼は、企業が製品・サービスでオープンソースを活用し、法的に責任のある形で</w:t>
      </w:r>
      <w:r w:rsidR="000D46B2">
        <w:rPr>
          <w:rFonts w:ascii="メイリオ" w:eastAsia="メイリオ" w:hAnsi="メイリオ" w:cs="メイリオ" w:hint="eastAsia"/>
          <w:sz w:val="18"/>
          <w:szCs w:val="18"/>
          <w:lang w:eastAsia="ja-JP"/>
        </w:rPr>
        <w:t>オープンソース コミュニティに参加するための</w:t>
      </w:r>
      <w:r w:rsidR="00D14032">
        <w:rPr>
          <w:rFonts w:ascii="メイリオ" w:eastAsia="メイリオ" w:hAnsi="メイリオ" w:cs="メイリオ" w:hint="eastAsia"/>
          <w:sz w:val="18"/>
          <w:szCs w:val="18"/>
          <w:lang w:eastAsia="ja-JP"/>
        </w:rPr>
        <w:t>最</w:t>
      </w:r>
      <w:r w:rsidR="00D55360">
        <w:rPr>
          <w:rFonts w:ascii="メイリオ" w:eastAsia="メイリオ" w:hAnsi="メイリオ" w:cs="メイリオ" w:hint="eastAsia"/>
          <w:sz w:val="18"/>
          <w:szCs w:val="18"/>
          <w:lang w:eastAsia="ja-JP"/>
        </w:rPr>
        <w:t>善</w:t>
      </w:r>
      <w:r w:rsidR="00D14032">
        <w:rPr>
          <w:rFonts w:ascii="メイリオ" w:eastAsia="メイリオ" w:hAnsi="メイリオ" w:cs="メイリオ" w:hint="eastAsia"/>
          <w:sz w:val="18"/>
          <w:szCs w:val="18"/>
          <w:lang w:eastAsia="ja-JP"/>
        </w:rPr>
        <w:t>の方法</w:t>
      </w:r>
      <w:r w:rsidR="000D46B2">
        <w:rPr>
          <w:rFonts w:ascii="メイリオ" w:eastAsia="メイリオ" w:hAnsi="メイリオ" w:cs="メイリオ" w:hint="eastAsia"/>
          <w:sz w:val="18"/>
          <w:szCs w:val="18"/>
          <w:lang w:eastAsia="ja-JP"/>
        </w:rPr>
        <w:t>についての実践ガイドである</w:t>
      </w:r>
      <w:r w:rsidR="00D14032">
        <w:rPr>
          <w:rFonts w:ascii="メイリオ" w:eastAsia="メイリオ" w:hAnsi="メイリオ" w:cs="メイリオ" w:hint="eastAsia"/>
          <w:sz w:val="18"/>
          <w:szCs w:val="18"/>
          <w:lang w:eastAsia="ja-JP"/>
        </w:rPr>
        <w:t>「Open Source Compliance in the Enterprise（企業におけるオープンソース コンプライアンス）」の著者で</w:t>
      </w:r>
      <w:r w:rsidR="000D46B2">
        <w:rPr>
          <w:rFonts w:ascii="メイリオ" w:eastAsia="メイリオ" w:hAnsi="メイリオ" w:cs="メイリオ" w:hint="eastAsia"/>
          <w:sz w:val="18"/>
          <w:szCs w:val="18"/>
          <w:lang w:eastAsia="ja-JP"/>
        </w:rPr>
        <w:t>もあります。</w:t>
      </w:r>
    </w:p>
    <w:p w14:paraId="7C1E21D0" w14:textId="5A7FC2F9" w:rsidR="00B219DF" w:rsidRDefault="00B219DF" w:rsidP="00B219DF">
      <w:pPr>
        <w:pStyle w:val="bodyIbrahim1"/>
        <w:contextualSpacing/>
      </w:pPr>
      <w:r>
        <w:t xml:space="preserve">Web: </w:t>
      </w:r>
      <w:hyperlink r:id="rId37" w:history="1">
        <w:r w:rsidRPr="0058190F">
          <w:rPr>
            <w:rStyle w:val="affd"/>
          </w:rPr>
          <w:t>http://www.ibrahimatlinux.com/</w:t>
        </w:r>
      </w:hyperlink>
    </w:p>
    <w:p w14:paraId="2B042745" w14:textId="77777777" w:rsidR="00B219DF" w:rsidRDefault="00B219DF" w:rsidP="00B219DF">
      <w:pPr>
        <w:pStyle w:val="bodyIbrahim1"/>
        <w:rPr>
          <w:rStyle w:val="affd"/>
          <w:rFonts w:eastAsia="ＭＳ Ｐゴシック"/>
          <w:lang w:eastAsia="ja-JP"/>
        </w:rPr>
      </w:pPr>
      <w:r w:rsidRPr="00A65710">
        <w:t>Twitter:</w:t>
      </w:r>
      <w:hyperlink r:id="rId38" w:history="1">
        <w:r w:rsidRPr="00243C26">
          <w:rPr>
            <w:rStyle w:val="affd"/>
          </w:rPr>
          <w:t xml:space="preserve"> @IbrahimAtLinux</w:t>
        </w:r>
      </w:hyperlink>
    </w:p>
    <w:sectPr w:rsidR="00B219DF" w:rsidSect="001368BC">
      <w:pgSz w:w="12240" w:h="15840"/>
      <w:pgMar w:top="1901" w:right="1008" w:bottom="1440" w:left="1008" w:header="0" w:footer="432" w:gutter="0"/>
      <w:cols w:space="720"/>
      <w:formProt w:val="0"/>
      <w:docGrid w:linePitch="360" w:charSpace="-204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8CE1BB" w16cid:durableId="1DD28099"/>
  <w16cid:commentId w16cid:paraId="521D6BFE" w16cid:durableId="1DD2809A"/>
  <w16cid:commentId w16cid:paraId="16112169" w16cid:durableId="1DD2809B"/>
  <w16cid:commentId w16cid:paraId="491D2C6F" w16cid:durableId="1DD2809C"/>
  <w16cid:commentId w16cid:paraId="2A1FCF72" w16cid:durableId="1DD2809D"/>
  <w16cid:commentId w16cid:paraId="169E6DC0" w16cid:durableId="1DD2809E"/>
  <w16cid:commentId w16cid:paraId="0E72F2A5" w16cid:durableId="1DD3EBBC"/>
  <w16cid:commentId w16cid:paraId="3E94A7BF" w16cid:durableId="1DD2809F"/>
  <w16cid:commentId w16cid:paraId="52836304" w16cid:durableId="1DD3F028"/>
  <w16cid:commentId w16cid:paraId="252E08A6" w16cid:durableId="1DD280A0"/>
  <w16cid:commentId w16cid:paraId="06D08075" w16cid:durableId="1DD280A1"/>
  <w16cid:commentId w16cid:paraId="5EFFFBDD" w16cid:durableId="1DD280A2"/>
  <w16cid:commentId w16cid:paraId="4D71B9C3" w16cid:durableId="1DD280A3"/>
  <w16cid:commentId w16cid:paraId="4B8A7EC6" w16cid:durableId="1DD280A4"/>
  <w16cid:commentId w16cid:paraId="228801CC" w16cid:durableId="1DD280A5"/>
  <w16cid:commentId w16cid:paraId="18148541" w16cid:durableId="1DD280A6"/>
  <w16cid:commentId w16cid:paraId="695572EF" w16cid:durableId="1DD280A7"/>
  <w16cid:commentId w16cid:paraId="040CE6AE" w16cid:durableId="1DD280A8"/>
  <w16cid:commentId w16cid:paraId="4A8D2F8B" w16cid:durableId="1DD535C7"/>
  <w16cid:commentId w16cid:paraId="702373C6" w16cid:durableId="1DD280A9"/>
  <w16cid:commentId w16cid:paraId="0269B938" w16cid:durableId="1DD280AA"/>
  <w16cid:commentId w16cid:paraId="2A0800B8" w16cid:durableId="1DD53D32"/>
  <w16cid:commentId w16cid:paraId="3838264E" w16cid:durableId="1DD280AB"/>
  <w16cid:commentId w16cid:paraId="24F7A2A6" w16cid:durableId="1DD280AC"/>
  <w16cid:commentId w16cid:paraId="0EFA1C90" w16cid:durableId="1DD280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59752" w14:textId="77777777" w:rsidR="00710133" w:rsidRDefault="00710133">
      <w:pPr>
        <w:spacing w:after="0" w:line="240" w:lineRule="auto"/>
      </w:pPr>
      <w:r>
        <w:separator/>
      </w:r>
    </w:p>
  </w:endnote>
  <w:endnote w:type="continuationSeparator" w:id="0">
    <w:p w14:paraId="09A6A6FB" w14:textId="77777777" w:rsidR="00710133" w:rsidRDefault="00710133">
      <w:pPr>
        <w:spacing w:after="0" w:line="240" w:lineRule="auto"/>
      </w:pPr>
      <w:r>
        <w:continuationSeparator/>
      </w:r>
    </w:p>
  </w:endnote>
  <w:endnote w:type="continuationNotice" w:id="1">
    <w:p w14:paraId="69FB9357" w14:textId="77777777" w:rsidR="00710133" w:rsidRDefault="007101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80"/>
    <w:family w:val="modern"/>
    <w:pitch w:val="variable"/>
    <w:sig w:usb0="F7FFAFFF" w:usb1="E9DFFFFF" w:usb2="0000003F" w:usb3="00000000" w:csb0="003F01FF" w:csb1="00000000"/>
  </w:font>
  <w:font w:name="Lucida Sans">
    <w:panose1 w:val="020B0602040502020204"/>
    <w:charset w:val="00"/>
    <w:family w:val="swiss"/>
    <w:pitch w:val="variable"/>
    <w:sig w:usb0="00000A87" w:usb1="00000000" w:usb2="00000000" w:usb3="00000000" w:csb0="000000BF" w:csb1="00000000"/>
  </w:font>
  <w:font w:name="Calibri">
    <w:panose1 w:val="020F0502020204030204"/>
    <w:charset w:val="00"/>
    <w:family w:val="swiss"/>
    <w:pitch w:val="variable"/>
    <w:sig w:usb0="E00002FF" w:usb1="4000ACFF" w:usb2="00000001"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メイリオ">
    <w:panose1 w:val="020B0604030504040204"/>
    <w:charset w:val="80"/>
    <w:family w:val="modern"/>
    <w:pitch w:val="variable"/>
    <w:sig w:usb0="E10102FF" w:usb1="EAC7FFFF" w:usb2="0001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8"/>
      </w:rPr>
      <w:id w:val="308659512"/>
      <w:docPartObj>
        <w:docPartGallery w:val="Page Numbers (Bottom of Page)"/>
        <w:docPartUnique/>
      </w:docPartObj>
    </w:sdtPr>
    <w:sdtEndPr/>
    <w:sdtContent>
      <w:p w14:paraId="3E34F02D" w14:textId="7FCCD0B6" w:rsidR="003631F3" w:rsidRPr="002C4D0C" w:rsidRDefault="003631F3">
        <w:pPr>
          <w:pStyle w:val="af0"/>
          <w:shd w:val="clear" w:color="auto" w:fill="0072C6"/>
          <w:rPr>
            <w:b/>
            <w:sz w:val="18"/>
          </w:rPr>
        </w:pPr>
        <w:r w:rsidRPr="002C4D0C">
          <w:rPr>
            <w:b/>
            <w:sz w:val="18"/>
          </w:rPr>
          <w:fldChar w:fldCharType="begin"/>
        </w:r>
        <w:r w:rsidRPr="002C4D0C">
          <w:rPr>
            <w:b/>
            <w:sz w:val="18"/>
          </w:rPr>
          <w:instrText>PAGE</w:instrText>
        </w:r>
        <w:r w:rsidRPr="002C4D0C">
          <w:rPr>
            <w:b/>
            <w:sz w:val="18"/>
          </w:rPr>
          <w:fldChar w:fldCharType="separate"/>
        </w:r>
        <w:r w:rsidR="008966E8">
          <w:rPr>
            <w:b/>
            <w:noProof/>
            <w:sz w:val="18"/>
          </w:rPr>
          <w:t>10</w:t>
        </w:r>
        <w:r w:rsidRPr="002C4D0C">
          <w:rPr>
            <w:b/>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3A5" w14:textId="77777777" w:rsidR="003631F3" w:rsidRDefault="003631F3" w:rsidP="00A2398A">
    <w:pPr>
      <w:spacing w:after="0"/>
      <w:rPr>
        <w:rFonts w:ascii="Calibri" w:hAnsi="Calibri"/>
        <w:sz w:val="16"/>
      </w:rPr>
    </w:pPr>
    <w:r w:rsidRPr="00A2398A">
      <w:rPr>
        <w:rFonts w:ascii="Calibri" w:hAnsi="Calibri"/>
        <w:sz w:val="16"/>
      </w:rPr>
      <w:t>Disclaimer: The author is not a legal counsel and nothing in this paper should be considered as offering legal advice. This paper expresses the author’s own views, and do not necessarily reflect those of his current or any of his previous employers.</w:t>
    </w:r>
  </w:p>
  <w:p w14:paraId="5104A6BE" w14:textId="47A43CA6" w:rsidR="003631F3" w:rsidRPr="003D1D8A" w:rsidRDefault="003631F3" w:rsidP="006E02FA">
    <w:pPr>
      <w:jc w:val="center"/>
      <w:rPr>
        <w:rFonts w:ascii="Calibri" w:hAnsi="Calibri"/>
        <w:sz w:val="16"/>
      </w:rPr>
    </w:pPr>
    <w:r w:rsidRPr="003D1D8A">
      <w:rPr>
        <w:rFonts w:ascii="Calibri" w:hAnsi="Calibri" w:hint="eastAsia"/>
        <w:sz w:val="16"/>
      </w:rPr>
      <w:t>免責事項：</w:t>
    </w:r>
    <w:r>
      <w:rPr>
        <w:rFonts w:ascii="Calibri" w:hAnsi="Calibri" w:hint="eastAsia"/>
        <w:sz w:val="16"/>
      </w:rPr>
      <w:t>本書は著者の法務専門職とは異なる経歴・知見に基づくものであり、</w:t>
    </w:r>
    <w:r w:rsidRPr="003D1D8A">
      <w:rPr>
        <w:rFonts w:ascii="Calibri" w:hAnsi="Calibri" w:hint="eastAsia"/>
        <w:sz w:val="16"/>
      </w:rPr>
      <w:t>法的アドバイスを提供するものではありません。</w:t>
    </w:r>
    <w:r>
      <w:rPr>
        <w:rFonts w:ascii="Calibri" w:hAnsi="Calibri"/>
        <w:sz w:val="16"/>
      </w:rPr>
      <w:br/>
    </w:r>
    <w:r w:rsidRPr="003D1D8A">
      <w:rPr>
        <w:rFonts w:ascii="Calibri" w:hAnsi="Calibri" w:hint="eastAsia"/>
        <w:sz w:val="16"/>
      </w:rPr>
      <w:t>また</w:t>
    </w:r>
    <w:r>
      <w:rPr>
        <w:rFonts w:ascii="Calibri" w:hAnsi="Calibri" w:hint="eastAsia"/>
        <w:sz w:val="16"/>
      </w:rPr>
      <w:t>、</w:t>
    </w:r>
    <w:r w:rsidRPr="003D1D8A">
      <w:rPr>
        <w:rFonts w:ascii="Calibri" w:hAnsi="Calibri" w:hint="eastAsia"/>
        <w:sz w:val="16"/>
      </w:rPr>
      <w:t>本書は、著者自身の見解を示したものであり、現在もしくは過去</w:t>
    </w:r>
    <w:r>
      <w:rPr>
        <w:rFonts w:ascii="Calibri" w:hAnsi="Calibri" w:hint="eastAsia"/>
        <w:sz w:val="16"/>
      </w:rPr>
      <w:t>の著者</w:t>
    </w:r>
    <w:r w:rsidRPr="003D1D8A">
      <w:rPr>
        <w:rFonts w:ascii="Calibri" w:hAnsi="Calibri" w:hint="eastAsia"/>
        <w:sz w:val="16"/>
      </w:rPr>
      <w:t>所属企業の見解を</w:t>
    </w:r>
    <w:r>
      <w:rPr>
        <w:rFonts w:ascii="Calibri" w:hAnsi="Calibri" w:hint="eastAsia"/>
        <w:sz w:val="16"/>
      </w:rPr>
      <w:t>反映したものではありません。</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2EC65" w14:textId="77777777" w:rsidR="00710133" w:rsidRDefault="00710133">
      <w:pPr>
        <w:spacing w:after="0" w:line="240" w:lineRule="auto"/>
      </w:pPr>
      <w:r>
        <w:separator/>
      </w:r>
    </w:p>
  </w:footnote>
  <w:footnote w:type="continuationSeparator" w:id="0">
    <w:p w14:paraId="02F857D2" w14:textId="77777777" w:rsidR="00710133" w:rsidRDefault="00710133">
      <w:pPr>
        <w:spacing w:after="0" w:line="240" w:lineRule="auto"/>
      </w:pPr>
      <w:r>
        <w:continuationSeparator/>
      </w:r>
    </w:p>
  </w:footnote>
  <w:footnote w:type="continuationNotice" w:id="1">
    <w:p w14:paraId="1EACA06E" w14:textId="77777777" w:rsidR="00710133" w:rsidRDefault="00710133">
      <w:pPr>
        <w:spacing w:after="0" w:line="240" w:lineRule="auto"/>
      </w:pPr>
    </w:p>
  </w:footnote>
  <w:footnote w:id="2">
    <w:p w14:paraId="6975C16F" w14:textId="01B6F39E" w:rsidR="003631F3" w:rsidDel="00B57062" w:rsidRDefault="003631F3">
      <w:pPr>
        <w:pStyle w:val="aff"/>
        <w:rPr>
          <w:del w:id="245" w:author="The Linux Foundation Japan" w:date="2018-01-29T12:55:00Z"/>
        </w:rPr>
      </w:pPr>
      <w:del w:id="246" w:author="The Linux Foundation Japan" w:date="2018-01-29T12:55:00Z">
        <w:r w:rsidDel="00B57062">
          <w:rPr>
            <w:rStyle w:val="afff1"/>
          </w:rPr>
          <w:footnoteRef/>
        </w:r>
        <w:r w:rsidDel="00B57062">
          <w:delText xml:space="preserve"> </w:delText>
        </w:r>
        <w:r w:rsidRPr="00801561" w:rsidDel="00B57062">
          <w:rPr>
            <w:rFonts w:ascii="メイリオ" w:eastAsia="メイリオ" w:hAnsi="メイリオ" w:cs="メイリオ" w:hint="eastAsia"/>
            <w:sz w:val="16"/>
          </w:rPr>
          <w:delText>FOSSID ABが会社名で、FOSSIDはツールの名前です</w:delText>
        </w:r>
        <w:r w:rsidDel="00B57062">
          <w:rPr>
            <w:rFonts w:ascii="メイリオ" w:eastAsia="メイリオ" w:hAnsi="メイリオ" w:cs="メイリオ" w:hint="eastAsia"/>
            <w:sz w:val="16"/>
          </w:rPr>
          <w:delTex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D63"/>
    <w:multiLevelType w:val="multilevel"/>
    <w:tmpl w:val="63426418"/>
    <w:lvl w:ilvl="0">
      <w:start w:val="1"/>
      <w:numFmt w:val="bullet"/>
      <w:pStyle w:val="ListIbrahim1"/>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1BA3669"/>
    <w:multiLevelType w:val="hybridMultilevel"/>
    <w:tmpl w:val="97AAE436"/>
    <w:lvl w:ilvl="0" w:tplc="78A24A98">
      <w:start w:val="1"/>
      <w:numFmt w:val="decimal"/>
      <w:pStyle w:val="ListIbrahimNum1"/>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17E2A"/>
    <w:multiLevelType w:val="multilevel"/>
    <w:tmpl w:val="C76E78A6"/>
    <w:lvl w:ilvl="0">
      <w:start w:val="1"/>
      <w:numFmt w:val="decimal"/>
      <w:lvlText w:val="%1."/>
      <w:lvlJc w:val="left"/>
      <w:pPr>
        <w:ind w:left="720" w:hanging="360"/>
      </w:pPr>
      <w:rPr>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E017EF4"/>
    <w:multiLevelType w:val="hybridMultilevel"/>
    <w:tmpl w:val="3D0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55095"/>
    <w:multiLevelType w:val="multilevel"/>
    <w:tmpl w:val="677EB4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E330D99"/>
    <w:multiLevelType w:val="multilevel"/>
    <w:tmpl w:val="8896803A"/>
    <w:lvl w:ilvl="0">
      <w:start w:val="1"/>
      <w:numFmt w:val="bullet"/>
      <w:lvlText w:val=""/>
      <w:lvlJc w:val="left"/>
      <w:pPr>
        <w:ind w:left="720" w:hanging="360"/>
      </w:pPr>
      <w:rPr>
        <w:rFonts w:ascii="Symbol" w:hAnsi="Symbol" w:cs="Symbol" w:hint="default"/>
      </w:rPr>
    </w:lvl>
    <w:lvl w:ilvl="1">
      <w:start w:val="1"/>
      <w:numFmt w:val="bullet"/>
      <w:pStyle w:val="ListIbrahim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5"/>
  </w:num>
  <w:num w:numId="4">
    <w:abstractNumId w:val="3"/>
  </w:num>
  <w:num w:numId="5">
    <w:abstractNumId w:val="1"/>
  </w:num>
  <w:num w:numId="6">
    <w:abstractNumId w:val="1"/>
    <w:lvlOverride w:ilvl="0">
      <w:startOverride w:val="1"/>
    </w:lvlOverride>
  </w:num>
  <w:num w:numId="7">
    <w:abstractNumId w:val="1"/>
    <w:lvlOverride w:ilvl="0">
      <w:startOverride w:val="1"/>
    </w:lvlOverride>
  </w:num>
  <w:num w:numId="8">
    <w:abstractNumId w:val="2"/>
  </w:num>
  <w:num w:numId="9">
    <w:abstractNumId w:val="1"/>
    <w:lvlOverride w:ilvl="0">
      <w:startOverride w:val="1"/>
    </w:lvlOverride>
  </w:num>
  <w:num w:numId="10">
    <w:abstractNumId w:val="0"/>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3F"/>
    <w:rsid w:val="00004A9B"/>
    <w:rsid w:val="00004DF0"/>
    <w:rsid w:val="00006815"/>
    <w:rsid w:val="00015561"/>
    <w:rsid w:val="000176CD"/>
    <w:rsid w:val="000254BF"/>
    <w:rsid w:val="00027E2E"/>
    <w:rsid w:val="00032DD2"/>
    <w:rsid w:val="00032E3D"/>
    <w:rsid w:val="00033E0E"/>
    <w:rsid w:val="00036532"/>
    <w:rsid w:val="000426F4"/>
    <w:rsid w:val="00042DCB"/>
    <w:rsid w:val="000438AC"/>
    <w:rsid w:val="00044D12"/>
    <w:rsid w:val="000511D7"/>
    <w:rsid w:val="00053C64"/>
    <w:rsid w:val="00060A8A"/>
    <w:rsid w:val="00061DE2"/>
    <w:rsid w:val="0006295A"/>
    <w:rsid w:val="00064726"/>
    <w:rsid w:val="0007210E"/>
    <w:rsid w:val="0007415F"/>
    <w:rsid w:val="00083903"/>
    <w:rsid w:val="000864BA"/>
    <w:rsid w:val="0008715F"/>
    <w:rsid w:val="00090971"/>
    <w:rsid w:val="00091FE8"/>
    <w:rsid w:val="00093380"/>
    <w:rsid w:val="00094391"/>
    <w:rsid w:val="000A5F75"/>
    <w:rsid w:val="000B0972"/>
    <w:rsid w:val="000B308C"/>
    <w:rsid w:val="000B59EF"/>
    <w:rsid w:val="000C0CFB"/>
    <w:rsid w:val="000C4467"/>
    <w:rsid w:val="000C6CAA"/>
    <w:rsid w:val="000D2B55"/>
    <w:rsid w:val="000D34E9"/>
    <w:rsid w:val="000D46B2"/>
    <w:rsid w:val="000D4E50"/>
    <w:rsid w:val="000D6EA3"/>
    <w:rsid w:val="000E24C3"/>
    <w:rsid w:val="000E3640"/>
    <w:rsid w:val="000F5D0B"/>
    <w:rsid w:val="00106C52"/>
    <w:rsid w:val="00107050"/>
    <w:rsid w:val="00111537"/>
    <w:rsid w:val="00120E89"/>
    <w:rsid w:val="00121BAB"/>
    <w:rsid w:val="001230B5"/>
    <w:rsid w:val="00130284"/>
    <w:rsid w:val="001310C3"/>
    <w:rsid w:val="001368BC"/>
    <w:rsid w:val="00136A26"/>
    <w:rsid w:val="00140C9D"/>
    <w:rsid w:val="00142802"/>
    <w:rsid w:val="001428E0"/>
    <w:rsid w:val="001529DA"/>
    <w:rsid w:val="00152FE5"/>
    <w:rsid w:val="00156959"/>
    <w:rsid w:val="0016469F"/>
    <w:rsid w:val="0017359B"/>
    <w:rsid w:val="001869EB"/>
    <w:rsid w:val="001935EA"/>
    <w:rsid w:val="00197BB6"/>
    <w:rsid w:val="001A0DC6"/>
    <w:rsid w:val="001A11B3"/>
    <w:rsid w:val="001A19BA"/>
    <w:rsid w:val="001A4DF1"/>
    <w:rsid w:val="001B1709"/>
    <w:rsid w:val="001B269D"/>
    <w:rsid w:val="001B2C7F"/>
    <w:rsid w:val="001B5CE8"/>
    <w:rsid w:val="001C1021"/>
    <w:rsid w:val="001D03E3"/>
    <w:rsid w:val="001D07AD"/>
    <w:rsid w:val="001D2C2A"/>
    <w:rsid w:val="001E516E"/>
    <w:rsid w:val="001E6258"/>
    <w:rsid w:val="001E6762"/>
    <w:rsid w:val="001E727D"/>
    <w:rsid w:val="001F23DD"/>
    <w:rsid w:val="001F2403"/>
    <w:rsid w:val="001F25A8"/>
    <w:rsid w:val="001F4E11"/>
    <w:rsid w:val="001F7865"/>
    <w:rsid w:val="0020084E"/>
    <w:rsid w:val="0020165B"/>
    <w:rsid w:val="00202869"/>
    <w:rsid w:val="00205335"/>
    <w:rsid w:val="00206098"/>
    <w:rsid w:val="00216FB3"/>
    <w:rsid w:val="0022070C"/>
    <w:rsid w:val="00224A23"/>
    <w:rsid w:val="00227EC0"/>
    <w:rsid w:val="00230DF4"/>
    <w:rsid w:val="0023137E"/>
    <w:rsid w:val="002319E7"/>
    <w:rsid w:val="002346C6"/>
    <w:rsid w:val="00240C8C"/>
    <w:rsid w:val="00240EF2"/>
    <w:rsid w:val="00243C23"/>
    <w:rsid w:val="00243C26"/>
    <w:rsid w:val="00245712"/>
    <w:rsid w:val="002502FB"/>
    <w:rsid w:val="0025103C"/>
    <w:rsid w:val="00251D01"/>
    <w:rsid w:val="002559DE"/>
    <w:rsid w:val="002569DB"/>
    <w:rsid w:val="00260210"/>
    <w:rsid w:val="00265082"/>
    <w:rsid w:val="00266C89"/>
    <w:rsid w:val="002679C0"/>
    <w:rsid w:val="002714E6"/>
    <w:rsid w:val="00273069"/>
    <w:rsid w:val="002732F9"/>
    <w:rsid w:val="00274466"/>
    <w:rsid w:val="00274A90"/>
    <w:rsid w:val="00277146"/>
    <w:rsid w:val="002801A1"/>
    <w:rsid w:val="00282DDE"/>
    <w:rsid w:val="00284F11"/>
    <w:rsid w:val="00286F2B"/>
    <w:rsid w:val="002906F0"/>
    <w:rsid w:val="00291C10"/>
    <w:rsid w:val="0029252A"/>
    <w:rsid w:val="00293720"/>
    <w:rsid w:val="0029469F"/>
    <w:rsid w:val="00297890"/>
    <w:rsid w:val="00297A92"/>
    <w:rsid w:val="002A2D19"/>
    <w:rsid w:val="002A37AB"/>
    <w:rsid w:val="002A3FAE"/>
    <w:rsid w:val="002A5384"/>
    <w:rsid w:val="002A5F4F"/>
    <w:rsid w:val="002A6E10"/>
    <w:rsid w:val="002B1933"/>
    <w:rsid w:val="002C16CB"/>
    <w:rsid w:val="002C449F"/>
    <w:rsid w:val="002C4D0C"/>
    <w:rsid w:val="002D261B"/>
    <w:rsid w:val="002D5CBB"/>
    <w:rsid w:val="002D7251"/>
    <w:rsid w:val="002E13DF"/>
    <w:rsid w:val="002E164D"/>
    <w:rsid w:val="002E72CD"/>
    <w:rsid w:val="002E784D"/>
    <w:rsid w:val="002F7C13"/>
    <w:rsid w:val="00301ED9"/>
    <w:rsid w:val="00302EBD"/>
    <w:rsid w:val="00305BE6"/>
    <w:rsid w:val="00311A39"/>
    <w:rsid w:val="00311C65"/>
    <w:rsid w:val="0031594C"/>
    <w:rsid w:val="00324E02"/>
    <w:rsid w:val="00325D07"/>
    <w:rsid w:val="003326D5"/>
    <w:rsid w:val="00332B9F"/>
    <w:rsid w:val="00332D6C"/>
    <w:rsid w:val="00332ECA"/>
    <w:rsid w:val="00334A37"/>
    <w:rsid w:val="00334ECF"/>
    <w:rsid w:val="00336925"/>
    <w:rsid w:val="003369AD"/>
    <w:rsid w:val="003412FE"/>
    <w:rsid w:val="003516EA"/>
    <w:rsid w:val="00351C93"/>
    <w:rsid w:val="00360057"/>
    <w:rsid w:val="00361C20"/>
    <w:rsid w:val="003631F3"/>
    <w:rsid w:val="0036512D"/>
    <w:rsid w:val="00367A81"/>
    <w:rsid w:val="00370EF3"/>
    <w:rsid w:val="003713C0"/>
    <w:rsid w:val="003743FA"/>
    <w:rsid w:val="00374761"/>
    <w:rsid w:val="003769EA"/>
    <w:rsid w:val="00376B5C"/>
    <w:rsid w:val="00382132"/>
    <w:rsid w:val="00383EB2"/>
    <w:rsid w:val="0038769F"/>
    <w:rsid w:val="003912C0"/>
    <w:rsid w:val="003919AF"/>
    <w:rsid w:val="003935BD"/>
    <w:rsid w:val="00395A36"/>
    <w:rsid w:val="00395EB2"/>
    <w:rsid w:val="00396D9B"/>
    <w:rsid w:val="003A30D4"/>
    <w:rsid w:val="003A64FD"/>
    <w:rsid w:val="003B0794"/>
    <w:rsid w:val="003B09E0"/>
    <w:rsid w:val="003B3AAE"/>
    <w:rsid w:val="003B3C93"/>
    <w:rsid w:val="003B7A39"/>
    <w:rsid w:val="003C05EC"/>
    <w:rsid w:val="003C0EDC"/>
    <w:rsid w:val="003C390C"/>
    <w:rsid w:val="003C3D08"/>
    <w:rsid w:val="003D1D8A"/>
    <w:rsid w:val="003D1F3F"/>
    <w:rsid w:val="003D3D35"/>
    <w:rsid w:val="003D580B"/>
    <w:rsid w:val="003E082C"/>
    <w:rsid w:val="003E4554"/>
    <w:rsid w:val="003F12FC"/>
    <w:rsid w:val="003F1357"/>
    <w:rsid w:val="003F4257"/>
    <w:rsid w:val="003F6E87"/>
    <w:rsid w:val="003F7C6D"/>
    <w:rsid w:val="0040023C"/>
    <w:rsid w:val="00403B4E"/>
    <w:rsid w:val="00403E86"/>
    <w:rsid w:val="00404B30"/>
    <w:rsid w:val="004058E0"/>
    <w:rsid w:val="0041120C"/>
    <w:rsid w:val="0041128E"/>
    <w:rsid w:val="0041206A"/>
    <w:rsid w:val="00413556"/>
    <w:rsid w:val="0041382C"/>
    <w:rsid w:val="00415F29"/>
    <w:rsid w:val="00422481"/>
    <w:rsid w:val="00424089"/>
    <w:rsid w:val="004241EA"/>
    <w:rsid w:val="0042618F"/>
    <w:rsid w:val="00430361"/>
    <w:rsid w:val="00435549"/>
    <w:rsid w:val="00435AC4"/>
    <w:rsid w:val="0044168A"/>
    <w:rsid w:val="0044254A"/>
    <w:rsid w:val="00443537"/>
    <w:rsid w:val="00444006"/>
    <w:rsid w:val="00444017"/>
    <w:rsid w:val="0044559A"/>
    <w:rsid w:val="00447B01"/>
    <w:rsid w:val="00460507"/>
    <w:rsid w:val="004606ED"/>
    <w:rsid w:val="004608EA"/>
    <w:rsid w:val="00463E3D"/>
    <w:rsid w:val="004666F8"/>
    <w:rsid w:val="004779F5"/>
    <w:rsid w:val="00477AAD"/>
    <w:rsid w:val="004813E1"/>
    <w:rsid w:val="00482AE1"/>
    <w:rsid w:val="00483436"/>
    <w:rsid w:val="00484925"/>
    <w:rsid w:val="00490B04"/>
    <w:rsid w:val="004970EE"/>
    <w:rsid w:val="004A2870"/>
    <w:rsid w:val="004A494D"/>
    <w:rsid w:val="004A6C13"/>
    <w:rsid w:val="004B554E"/>
    <w:rsid w:val="004C184C"/>
    <w:rsid w:val="004C2414"/>
    <w:rsid w:val="004C6B67"/>
    <w:rsid w:val="004D1A16"/>
    <w:rsid w:val="004D31D9"/>
    <w:rsid w:val="004E135A"/>
    <w:rsid w:val="004E1962"/>
    <w:rsid w:val="004E2786"/>
    <w:rsid w:val="004E4F7D"/>
    <w:rsid w:val="004E6994"/>
    <w:rsid w:val="004F6379"/>
    <w:rsid w:val="00500D84"/>
    <w:rsid w:val="00502318"/>
    <w:rsid w:val="00504EA9"/>
    <w:rsid w:val="0052484B"/>
    <w:rsid w:val="00530D11"/>
    <w:rsid w:val="00534FC6"/>
    <w:rsid w:val="00535D5A"/>
    <w:rsid w:val="0054052D"/>
    <w:rsid w:val="00541303"/>
    <w:rsid w:val="00541FB0"/>
    <w:rsid w:val="00546BC3"/>
    <w:rsid w:val="005617EF"/>
    <w:rsid w:val="0057191B"/>
    <w:rsid w:val="00572167"/>
    <w:rsid w:val="005762B3"/>
    <w:rsid w:val="00580B59"/>
    <w:rsid w:val="00581DD1"/>
    <w:rsid w:val="0058283C"/>
    <w:rsid w:val="00583B00"/>
    <w:rsid w:val="00583C48"/>
    <w:rsid w:val="00587CE8"/>
    <w:rsid w:val="00595FE1"/>
    <w:rsid w:val="00597D3F"/>
    <w:rsid w:val="005A2515"/>
    <w:rsid w:val="005A4F2D"/>
    <w:rsid w:val="005C08F7"/>
    <w:rsid w:val="005C0B7D"/>
    <w:rsid w:val="005C31FC"/>
    <w:rsid w:val="005C3848"/>
    <w:rsid w:val="005C4446"/>
    <w:rsid w:val="005C4F50"/>
    <w:rsid w:val="005C577B"/>
    <w:rsid w:val="005D36EF"/>
    <w:rsid w:val="005D5829"/>
    <w:rsid w:val="005D6FC7"/>
    <w:rsid w:val="005E1B68"/>
    <w:rsid w:val="005E56E9"/>
    <w:rsid w:val="005F1EA1"/>
    <w:rsid w:val="005F5C58"/>
    <w:rsid w:val="005F6C5B"/>
    <w:rsid w:val="00605C1A"/>
    <w:rsid w:val="0061388D"/>
    <w:rsid w:val="00633306"/>
    <w:rsid w:val="006371F1"/>
    <w:rsid w:val="00641E78"/>
    <w:rsid w:val="00643A9A"/>
    <w:rsid w:val="00644390"/>
    <w:rsid w:val="00646F76"/>
    <w:rsid w:val="0065313E"/>
    <w:rsid w:val="00653CB9"/>
    <w:rsid w:val="00656CC4"/>
    <w:rsid w:val="0066000C"/>
    <w:rsid w:val="00660EFF"/>
    <w:rsid w:val="00663239"/>
    <w:rsid w:val="00666F78"/>
    <w:rsid w:val="006701EF"/>
    <w:rsid w:val="0067142B"/>
    <w:rsid w:val="006722A9"/>
    <w:rsid w:val="00675AE1"/>
    <w:rsid w:val="00677C0D"/>
    <w:rsid w:val="0068346A"/>
    <w:rsid w:val="00691E56"/>
    <w:rsid w:val="00692A9A"/>
    <w:rsid w:val="0069314E"/>
    <w:rsid w:val="0069693D"/>
    <w:rsid w:val="006A5765"/>
    <w:rsid w:val="006B10C3"/>
    <w:rsid w:val="006B25A1"/>
    <w:rsid w:val="006B3AD1"/>
    <w:rsid w:val="006B6AC6"/>
    <w:rsid w:val="006B6D6E"/>
    <w:rsid w:val="006B6DE7"/>
    <w:rsid w:val="006B7082"/>
    <w:rsid w:val="006C0013"/>
    <w:rsid w:val="006C718F"/>
    <w:rsid w:val="006C74DC"/>
    <w:rsid w:val="006D0F79"/>
    <w:rsid w:val="006E02FA"/>
    <w:rsid w:val="006E30E2"/>
    <w:rsid w:val="006E7BBD"/>
    <w:rsid w:val="006F09A0"/>
    <w:rsid w:val="006F0FDB"/>
    <w:rsid w:val="006F2524"/>
    <w:rsid w:val="006F7995"/>
    <w:rsid w:val="00701F8E"/>
    <w:rsid w:val="00702291"/>
    <w:rsid w:val="00703F0B"/>
    <w:rsid w:val="007060A6"/>
    <w:rsid w:val="007075A6"/>
    <w:rsid w:val="00710133"/>
    <w:rsid w:val="00710442"/>
    <w:rsid w:val="0071271E"/>
    <w:rsid w:val="00714A49"/>
    <w:rsid w:val="0071780D"/>
    <w:rsid w:val="00724FE1"/>
    <w:rsid w:val="00726AF8"/>
    <w:rsid w:val="00732081"/>
    <w:rsid w:val="00733E46"/>
    <w:rsid w:val="0073437E"/>
    <w:rsid w:val="007372B1"/>
    <w:rsid w:val="00742319"/>
    <w:rsid w:val="00750783"/>
    <w:rsid w:val="00760F38"/>
    <w:rsid w:val="0076129B"/>
    <w:rsid w:val="007669CB"/>
    <w:rsid w:val="0076793F"/>
    <w:rsid w:val="007754E7"/>
    <w:rsid w:val="00777891"/>
    <w:rsid w:val="0078041F"/>
    <w:rsid w:val="007860FA"/>
    <w:rsid w:val="007919F0"/>
    <w:rsid w:val="00794E5E"/>
    <w:rsid w:val="00795409"/>
    <w:rsid w:val="00795D9F"/>
    <w:rsid w:val="00796172"/>
    <w:rsid w:val="00797195"/>
    <w:rsid w:val="007A37AC"/>
    <w:rsid w:val="007A4A22"/>
    <w:rsid w:val="007B0D22"/>
    <w:rsid w:val="007B5EF4"/>
    <w:rsid w:val="007B7A24"/>
    <w:rsid w:val="007C0899"/>
    <w:rsid w:val="007C558E"/>
    <w:rsid w:val="007C5809"/>
    <w:rsid w:val="007C69E4"/>
    <w:rsid w:val="007C6C58"/>
    <w:rsid w:val="007D229D"/>
    <w:rsid w:val="007E215D"/>
    <w:rsid w:val="007E3550"/>
    <w:rsid w:val="007E3AFF"/>
    <w:rsid w:val="007E5729"/>
    <w:rsid w:val="007E7CE3"/>
    <w:rsid w:val="007F350C"/>
    <w:rsid w:val="007F5541"/>
    <w:rsid w:val="007F5EFA"/>
    <w:rsid w:val="00801561"/>
    <w:rsid w:val="0080380C"/>
    <w:rsid w:val="00803BE6"/>
    <w:rsid w:val="00804BEC"/>
    <w:rsid w:val="00810B39"/>
    <w:rsid w:val="00810D3B"/>
    <w:rsid w:val="008156F2"/>
    <w:rsid w:val="008215A5"/>
    <w:rsid w:val="00825AD9"/>
    <w:rsid w:val="00825CB9"/>
    <w:rsid w:val="00831CA1"/>
    <w:rsid w:val="00835272"/>
    <w:rsid w:val="0083578B"/>
    <w:rsid w:val="008403C6"/>
    <w:rsid w:val="00840CBF"/>
    <w:rsid w:val="008441CF"/>
    <w:rsid w:val="00853F21"/>
    <w:rsid w:val="00855B91"/>
    <w:rsid w:val="00856D2B"/>
    <w:rsid w:val="008616B4"/>
    <w:rsid w:val="00862953"/>
    <w:rsid w:val="00863431"/>
    <w:rsid w:val="008669FE"/>
    <w:rsid w:val="0087007B"/>
    <w:rsid w:val="00871A1A"/>
    <w:rsid w:val="00875DB3"/>
    <w:rsid w:val="008812B6"/>
    <w:rsid w:val="00881D57"/>
    <w:rsid w:val="00885506"/>
    <w:rsid w:val="00887B98"/>
    <w:rsid w:val="008947BD"/>
    <w:rsid w:val="008966E8"/>
    <w:rsid w:val="00896E2A"/>
    <w:rsid w:val="008A02BA"/>
    <w:rsid w:val="008A057B"/>
    <w:rsid w:val="008A26C3"/>
    <w:rsid w:val="008A3416"/>
    <w:rsid w:val="008A3837"/>
    <w:rsid w:val="008A54DB"/>
    <w:rsid w:val="008B1862"/>
    <w:rsid w:val="008B2010"/>
    <w:rsid w:val="008B31D5"/>
    <w:rsid w:val="008B7386"/>
    <w:rsid w:val="008C3AEA"/>
    <w:rsid w:val="008C555A"/>
    <w:rsid w:val="008C5A2A"/>
    <w:rsid w:val="008D05E8"/>
    <w:rsid w:val="008D169E"/>
    <w:rsid w:val="008D1D10"/>
    <w:rsid w:val="008D5DDD"/>
    <w:rsid w:val="008E1E83"/>
    <w:rsid w:val="008E6339"/>
    <w:rsid w:val="008F0FD9"/>
    <w:rsid w:val="008F5539"/>
    <w:rsid w:val="008F7CC8"/>
    <w:rsid w:val="00903825"/>
    <w:rsid w:val="00905B48"/>
    <w:rsid w:val="00905D11"/>
    <w:rsid w:val="00905E92"/>
    <w:rsid w:val="00907CF2"/>
    <w:rsid w:val="00912693"/>
    <w:rsid w:val="00915E13"/>
    <w:rsid w:val="00923E58"/>
    <w:rsid w:val="00924DC1"/>
    <w:rsid w:val="0092580C"/>
    <w:rsid w:val="00926626"/>
    <w:rsid w:val="00926772"/>
    <w:rsid w:val="009313BA"/>
    <w:rsid w:val="00934F7F"/>
    <w:rsid w:val="00935D34"/>
    <w:rsid w:val="00936928"/>
    <w:rsid w:val="00936E27"/>
    <w:rsid w:val="0093714E"/>
    <w:rsid w:val="00945EE5"/>
    <w:rsid w:val="00954E05"/>
    <w:rsid w:val="009558CF"/>
    <w:rsid w:val="00955CAF"/>
    <w:rsid w:val="009560AD"/>
    <w:rsid w:val="0096539F"/>
    <w:rsid w:val="0097200C"/>
    <w:rsid w:val="00972D7C"/>
    <w:rsid w:val="00976FFA"/>
    <w:rsid w:val="00983310"/>
    <w:rsid w:val="009927F4"/>
    <w:rsid w:val="009946B7"/>
    <w:rsid w:val="009963FE"/>
    <w:rsid w:val="009964B0"/>
    <w:rsid w:val="009A21D2"/>
    <w:rsid w:val="009A6972"/>
    <w:rsid w:val="009A7D8B"/>
    <w:rsid w:val="009B0448"/>
    <w:rsid w:val="009B4AE0"/>
    <w:rsid w:val="009C016F"/>
    <w:rsid w:val="009C026F"/>
    <w:rsid w:val="009C273C"/>
    <w:rsid w:val="009C2C96"/>
    <w:rsid w:val="009C44B7"/>
    <w:rsid w:val="009D3CFB"/>
    <w:rsid w:val="009D4818"/>
    <w:rsid w:val="009D6DC4"/>
    <w:rsid w:val="009E09A2"/>
    <w:rsid w:val="009E1FA9"/>
    <w:rsid w:val="009E2A37"/>
    <w:rsid w:val="009E3316"/>
    <w:rsid w:val="009E35CD"/>
    <w:rsid w:val="009E44BE"/>
    <w:rsid w:val="009E50D2"/>
    <w:rsid w:val="009E5DFC"/>
    <w:rsid w:val="009E6A76"/>
    <w:rsid w:val="009F2538"/>
    <w:rsid w:val="009F49A3"/>
    <w:rsid w:val="00A00FB0"/>
    <w:rsid w:val="00A0559A"/>
    <w:rsid w:val="00A1002F"/>
    <w:rsid w:val="00A11D84"/>
    <w:rsid w:val="00A14C26"/>
    <w:rsid w:val="00A1552E"/>
    <w:rsid w:val="00A16210"/>
    <w:rsid w:val="00A16688"/>
    <w:rsid w:val="00A178FD"/>
    <w:rsid w:val="00A22215"/>
    <w:rsid w:val="00A2398A"/>
    <w:rsid w:val="00A24EDF"/>
    <w:rsid w:val="00A251AC"/>
    <w:rsid w:val="00A40268"/>
    <w:rsid w:val="00A477E0"/>
    <w:rsid w:val="00A5151D"/>
    <w:rsid w:val="00A517FB"/>
    <w:rsid w:val="00A51F9F"/>
    <w:rsid w:val="00A533E8"/>
    <w:rsid w:val="00A53A30"/>
    <w:rsid w:val="00A53F60"/>
    <w:rsid w:val="00A548AB"/>
    <w:rsid w:val="00A64C29"/>
    <w:rsid w:val="00A65710"/>
    <w:rsid w:val="00A660DB"/>
    <w:rsid w:val="00A662C1"/>
    <w:rsid w:val="00A66BDC"/>
    <w:rsid w:val="00A679A6"/>
    <w:rsid w:val="00A70572"/>
    <w:rsid w:val="00A71F58"/>
    <w:rsid w:val="00A74B57"/>
    <w:rsid w:val="00A862FC"/>
    <w:rsid w:val="00A86A80"/>
    <w:rsid w:val="00A92675"/>
    <w:rsid w:val="00A9373F"/>
    <w:rsid w:val="00AA01D7"/>
    <w:rsid w:val="00AA3825"/>
    <w:rsid w:val="00AA6DA0"/>
    <w:rsid w:val="00AB211E"/>
    <w:rsid w:val="00AC2BE4"/>
    <w:rsid w:val="00AC342D"/>
    <w:rsid w:val="00AC3AA4"/>
    <w:rsid w:val="00AC6CA9"/>
    <w:rsid w:val="00AC72F8"/>
    <w:rsid w:val="00AD2403"/>
    <w:rsid w:val="00AD5BA4"/>
    <w:rsid w:val="00AD71F3"/>
    <w:rsid w:val="00AE3E71"/>
    <w:rsid w:val="00AE5E52"/>
    <w:rsid w:val="00AE601F"/>
    <w:rsid w:val="00AF4C27"/>
    <w:rsid w:val="00AF57EC"/>
    <w:rsid w:val="00B11315"/>
    <w:rsid w:val="00B17D75"/>
    <w:rsid w:val="00B20084"/>
    <w:rsid w:val="00B219DF"/>
    <w:rsid w:val="00B23DF7"/>
    <w:rsid w:val="00B27217"/>
    <w:rsid w:val="00B362CC"/>
    <w:rsid w:val="00B40AC9"/>
    <w:rsid w:val="00B42ACD"/>
    <w:rsid w:val="00B472B2"/>
    <w:rsid w:val="00B50318"/>
    <w:rsid w:val="00B50A4D"/>
    <w:rsid w:val="00B530D9"/>
    <w:rsid w:val="00B567B1"/>
    <w:rsid w:val="00B57062"/>
    <w:rsid w:val="00B57948"/>
    <w:rsid w:val="00B605F1"/>
    <w:rsid w:val="00B60F5F"/>
    <w:rsid w:val="00B61F83"/>
    <w:rsid w:val="00B63EDC"/>
    <w:rsid w:val="00B77E63"/>
    <w:rsid w:val="00B81DB8"/>
    <w:rsid w:val="00B900DD"/>
    <w:rsid w:val="00B94B3A"/>
    <w:rsid w:val="00B961EA"/>
    <w:rsid w:val="00BA2CB1"/>
    <w:rsid w:val="00BA438C"/>
    <w:rsid w:val="00BA5A25"/>
    <w:rsid w:val="00BA6C74"/>
    <w:rsid w:val="00BA78CF"/>
    <w:rsid w:val="00BA7B9C"/>
    <w:rsid w:val="00BB143C"/>
    <w:rsid w:val="00BB1A92"/>
    <w:rsid w:val="00BB5139"/>
    <w:rsid w:val="00BC08E6"/>
    <w:rsid w:val="00BC2BB1"/>
    <w:rsid w:val="00BC4D85"/>
    <w:rsid w:val="00BC53B5"/>
    <w:rsid w:val="00BC6241"/>
    <w:rsid w:val="00BD581D"/>
    <w:rsid w:val="00BE288F"/>
    <w:rsid w:val="00BE62FF"/>
    <w:rsid w:val="00BE6864"/>
    <w:rsid w:val="00BF0D40"/>
    <w:rsid w:val="00BF108A"/>
    <w:rsid w:val="00BF139D"/>
    <w:rsid w:val="00BF2D77"/>
    <w:rsid w:val="00BF4259"/>
    <w:rsid w:val="00BF4D80"/>
    <w:rsid w:val="00BF67B6"/>
    <w:rsid w:val="00BF7C96"/>
    <w:rsid w:val="00C05989"/>
    <w:rsid w:val="00C0716F"/>
    <w:rsid w:val="00C07770"/>
    <w:rsid w:val="00C248FF"/>
    <w:rsid w:val="00C30421"/>
    <w:rsid w:val="00C36B33"/>
    <w:rsid w:val="00C3775D"/>
    <w:rsid w:val="00C37F84"/>
    <w:rsid w:val="00C42AB9"/>
    <w:rsid w:val="00C43BFB"/>
    <w:rsid w:val="00C45A31"/>
    <w:rsid w:val="00C513B2"/>
    <w:rsid w:val="00C52543"/>
    <w:rsid w:val="00C57BB9"/>
    <w:rsid w:val="00C60293"/>
    <w:rsid w:val="00C67EAF"/>
    <w:rsid w:val="00C73CA9"/>
    <w:rsid w:val="00C73D6E"/>
    <w:rsid w:val="00C8062E"/>
    <w:rsid w:val="00C81595"/>
    <w:rsid w:val="00C81F05"/>
    <w:rsid w:val="00C829B2"/>
    <w:rsid w:val="00C87EF0"/>
    <w:rsid w:val="00C91292"/>
    <w:rsid w:val="00C9433B"/>
    <w:rsid w:val="00CA09FA"/>
    <w:rsid w:val="00CA14EE"/>
    <w:rsid w:val="00CA1A13"/>
    <w:rsid w:val="00CA2133"/>
    <w:rsid w:val="00CA3C6E"/>
    <w:rsid w:val="00CA754D"/>
    <w:rsid w:val="00CB0023"/>
    <w:rsid w:val="00CB2114"/>
    <w:rsid w:val="00CB6987"/>
    <w:rsid w:val="00CB75F6"/>
    <w:rsid w:val="00CB7DBA"/>
    <w:rsid w:val="00CC0FC9"/>
    <w:rsid w:val="00CC3010"/>
    <w:rsid w:val="00CC7635"/>
    <w:rsid w:val="00CC7652"/>
    <w:rsid w:val="00CD0F9D"/>
    <w:rsid w:val="00CD3FD1"/>
    <w:rsid w:val="00CD4035"/>
    <w:rsid w:val="00CD7F8A"/>
    <w:rsid w:val="00CE6C71"/>
    <w:rsid w:val="00D016A1"/>
    <w:rsid w:val="00D0263A"/>
    <w:rsid w:val="00D05AD9"/>
    <w:rsid w:val="00D101D2"/>
    <w:rsid w:val="00D103B8"/>
    <w:rsid w:val="00D11512"/>
    <w:rsid w:val="00D120C2"/>
    <w:rsid w:val="00D12685"/>
    <w:rsid w:val="00D1367D"/>
    <w:rsid w:val="00D13BD3"/>
    <w:rsid w:val="00D14032"/>
    <w:rsid w:val="00D21CCA"/>
    <w:rsid w:val="00D27A43"/>
    <w:rsid w:val="00D31F80"/>
    <w:rsid w:val="00D32985"/>
    <w:rsid w:val="00D34803"/>
    <w:rsid w:val="00D3496F"/>
    <w:rsid w:val="00D4167D"/>
    <w:rsid w:val="00D425FB"/>
    <w:rsid w:val="00D42896"/>
    <w:rsid w:val="00D437A0"/>
    <w:rsid w:val="00D44074"/>
    <w:rsid w:val="00D46A28"/>
    <w:rsid w:val="00D54CFB"/>
    <w:rsid w:val="00D55360"/>
    <w:rsid w:val="00D56F19"/>
    <w:rsid w:val="00D60F66"/>
    <w:rsid w:val="00D66301"/>
    <w:rsid w:val="00D66F7D"/>
    <w:rsid w:val="00D6710C"/>
    <w:rsid w:val="00D801E8"/>
    <w:rsid w:val="00D80C94"/>
    <w:rsid w:val="00D82309"/>
    <w:rsid w:val="00D83B4C"/>
    <w:rsid w:val="00D8670A"/>
    <w:rsid w:val="00D86DD4"/>
    <w:rsid w:val="00D91049"/>
    <w:rsid w:val="00D931A0"/>
    <w:rsid w:val="00D952EC"/>
    <w:rsid w:val="00DA2AD4"/>
    <w:rsid w:val="00DA2D52"/>
    <w:rsid w:val="00DA6F6F"/>
    <w:rsid w:val="00DB067F"/>
    <w:rsid w:val="00DB59A3"/>
    <w:rsid w:val="00DB5B0F"/>
    <w:rsid w:val="00DB756E"/>
    <w:rsid w:val="00DB76CA"/>
    <w:rsid w:val="00DC1F76"/>
    <w:rsid w:val="00DC4D20"/>
    <w:rsid w:val="00DC789D"/>
    <w:rsid w:val="00DD2A27"/>
    <w:rsid w:val="00DD2BD3"/>
    <w:rsid w:val="00DE1039"/>
    <w:rsid w:val="00DE3ADE"/>
    <w:rsid w:val="00DF7488"/>
    <w:rsid w:val="00DF7A6D"/>
    <w:rsid w:val="00E00EA2"/>
    <w:rsid w:val="00E01F8B"/>
    <w:rsid w:val="00E02135"/>
    <w:rsid w:val="00E03C4A"/>
    <w:rsid w:val="00E06D90"/>
    <w:rsid w:val="00E0749F"/>
    <w:rsid w:val="00E07604"/>
    <w:rsid w:val="00E100C5"/>
    <w:rsid w:val="00E15650"/>
    <w:rsid w:val="00E20B47"/>
    <w:rsid w:val="00E23915"/>
    <w:rsid w:val="00E2797B"/>
    <w:rsid w:val="00E30CC4"/>
    <w:rsid w:val="00E325AA"/>
    <w:rsid w:val="00E364AE"/>
    <w:rsid w:val="00E436EF"/>
    <w:rsid w:val="00E46068"/>
    <w:rsid w:val="00E523EE"/>
    <w:rsid w:val="00E53188"/>
    <w:rsid w:val="00E55C24"/>
    <w:rsid w:val="00E57AF5"/>
    <w:rsid w:val="00E60F2A"/>
    <w:rsid w:val="00E6504A"/>
    <w:rsid w:val="00E653F0"/>
    <w:rsid w:val="00E667C3"/>
    <w:rsid w:val="00E71A65"/>
    <w:rsid w:val="00E7724A"/>
    <w:rsid w:val="00E77F39"/>
    <w:rsid w:val="00E838CA"/>
    <w:rsid w:val="00E87B91"/>
    <w:rsid w:val="00E908ED"/>
    <w:rsid w:val="00E90CF1"/>
    <w:rsid w:val="00E9167A"/>
    <w:rsid w:val="00E91749"/>
    <w:rsid w:val="00E933A6"/>
    <w:rsid w:val="00E94A9D"/>
    <w:rsid w:val="00EA08A6"/>
    <w:rsid w:val="00EA5D33"/>
    <w:rsid w:val="00EA740B"/>
    <w:rsid w:val="00EA7961"/>
    <w:rsid w:val="00EA7AAC"/>
    <w:rsid w:val="00EB0660"/>
    <w:rsid w:val="00EB40E5"/>
    <w:rsid w:val="00EB45E8"/>
    <w:rsid w:val="00EB70F8"/>
    <w:rsid w:val="00EB79FF"/>
    <w:rsid w:val="00EC12BE"/>
    <w:rsid w:val="00EC1B08"/>
    <w:rsid w:val="00ED25AF"/>
    <w:rsid w:val="00ED2D04"/>
    <w:rsid w:val="00ED4106"/>
    <w:rsid w:val="00ED54B0"/>
    <w:rsid w:val="00ED6CEC"/>
    <w:rsid w:val="00ED7123"/>
    <w:rsid w:val="00EE0915"/>
    <w:rsid w:val="00EE0B42"/>
    <w:rsid w:val="00EE2FE5"/>
    <w:rsid w:val="00EE37B1"/>
    <w:rsid w:val="00EE7999"/>
    <w:rsid w:val="00EF1C17"/>
    <w:rsid w:val="00EF292C"/>
    <w:rsid w:val="00EF2D40"/>
    <w:rsid w:val="00EF5B98"/>
    <w:rsid w:val="00EF6931"/>
    <w:rsid w:val="00F0185C"/>
    <w:rsid w:val="00F1243D"/>
    <w:rsid w:val="00F167A2"/>
    <w:rsid w:val="00F16C1E"/>
    <w:rsid w:val="00F20510"/>
    <w:rsid w:val="00F2323D"/>
    <w:rsid w:val="00F3158A"/>
    <w:rsid w:val="00F33449"/>
    <w:rsid w:val="00F348D1"/>
    <w:rsid w:val="00F35469"/>
    <w:rsid w:val="00F37E36"/>
    <w:rsid w:val="00F43A1D"/>
    <w:rsid w:val="00F45C0E"/>
    <w:rsid w:val="00F47D7E"/>
    <w:rsid w:val="00F52445"/>
    <w:rsid w:val="00F53F54"/>
    <w:rsid w:val="00F57A2C"/>
    <w:rsid w:val="00F7165C"/>
    <w:rsid w:val="00F73BD0"/>
    <w:rsid w:val="00F81ABC"/>
    <w:rsid w:val="00F81D54"/>
    <w:rsid w:val="00F81F17"/>
    <w:rsid w:val="00F83052"/>
    <w:rsid w:val="00F848AB"/>
    <w:rsid w:val="00F8707D"/>
    <w:rsid w:val="00F9047A"/>
    <w:rsid w:val="00F920A7"/>
    <w:rsid w:val="00F923E9"/>
    <w:rsid w:val="00F933F4"/>
    <w:rsid w:val="00F93C46"/>
    <w:rsid w:val="00F960D0"/>
    <w:rsid w:val="00FA02EB"/>
    <w:rsid w:val="00FA0D5C"/>
    <w:rsid w:val="00FA3D2E"/>
    <w:rsid w:val="00FA421D"/>
    <w:rsid w:val="00FA5BB0"/>
    <w:rsid w:val="00FA62F4"/>
    <w:rsid w:val="00FA6C9D"/>
    <w:rsid w:val="00FA7117"/>
    <w:rsid w:val="00FC06A1"/>
    <w:rsid w:val="00FC0BFA"/>
    <w:rsid w:val="00FC1A65"/>
    <w:rsid w:val="00FC289C"/>
    <w:rsid w:val="00FD21CE"/>
    <w:rsid w:val="00FE64A2"/>
    <w:rsid w:val="00FF0A88"/>
    <w:rsid w:val="00FF26C9"/>
    <w:rsid w:val="00FF3F0F"/>
    <w:rsid w:val="00FF5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3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color w:val="7F7F7F" w:themeColor="text1" w:themeTint="80"/>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envelope return" w:qFormat="1"/>
    <w:lsdException w:name="annotation reference" w:qFormat="1"/>
    <w:lsdException w:name="endnote text" w:qFormat="1"/>
    <w:lsdException w:name="macro" w:qFormat="1"/>
    <w:lsdException w:name="List" w:uiPriority="0"/>
    <w:lsdException w:name="List Bullet" w:semiHidden="0" w:uiPriority="31" w:qFormat="1"/>
    <w:lsdException w:name="List Number" w:semiHidden="0" w:uiPriority="32" w:unhideWhenUsed="0" w:qFormat="1"/>
    <w:lsdException w:name="List 4" w:unhideWhenUsed="0"/>
    <w:lsdException w:name="List 5" w:unhideWhenUsed="0"/>
    <w:lsdException w:name="Title" w:semiHidden="0" w:uiPriority="10" w:unhideWhenUsed="0" w:qFormat="1"/>
    <w:lsdException w:name="Default Paragraph Font" w:uiPriority="1"/>
    <w:lsdException w:name="Body Text" w:uiPriority="0"/>
    <w:lsdException w:name="Subtitle" w:uiPriority="11" w:qFormat="1"/>
    <w:lsdException w:name="Salutation" w:unhideWhenUsed="0"/>
    <w:lsdException w:name="Date" w:unhideWhenUsed="0"/>
    <w:lsdException w:name="Body Text First Indent" w:unhideWhenUsed="0"/>
    <w:lsdException w:name="Body Text 3" w:qFormat="1"/>
    <w:lsdException w:name="Body Text Indent 3" w:qFormat="1"/>
    <w:lsdException w:name="Strong" w:semiHidden="0" w:uiPriority="22" w:unhideWhenUsed="0" w:qFormat="1"/>
    <w:lsdException w:name="Emphasis" w:semiHidden="0" w:uiPriority="20" w:unhideWhenUsed="0" w:qFormat="1"/>
    <w:lsdException w:name="Document Map" w:qFormat="1"/>
    <w:lsdException w:name="Plain Text" w:qFormat="1"/>
    <w:lsdException w:name="Normal (Web)" w:qFormat="1"/>
    <w:lsdException w:name="HTML Code" w:qFormat="1"/>
    <w:lsdException w:name="HTML Keyboard" w:qFormat="1"/>
    <w:lsdException w:name="HTML Preformatted" w:qFormat="1"/>
    <w:lsdException w:name="HTML Typewriter" w:qFormat="1"/>
    <w:lsdException w:name="annotation subject" w:qFormat="1"/>
    <w:lsdException w:name="Balloon Text" w:qFormat="1"/>
    <w:lsdException w:name="Table Grid" w:semiHidden="0" w:uiPriority="39" w:unhideWhenUsed="0"/>
    <w:lsdException w:name="Placeholder Text"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C9D"/>
    <w:pPr>
      <w:spacing w:after="160" w:line="259" w:lineRule="auto"/>
    </w:pPr>
  </w:style>
  <w:style w:type="paragraph" w:styleId="1">
    <w:name w:val="heading 1"/>
    <w:basedOn w:val="a"/>
    <w:link w:val="10"/>
    <w:uiPriority w:val="9"/>
    <w:semiHidden/>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
    <w:link w:val="20"/>
    <w:uiPriority w:val="9"/>
    <w:semiHidden/>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
    <w:next w:val="a"/>
    <w:link w:val="30"/>
    <w:uiPriority w:val="9"/>
    <w:semiHidden/>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4">
    <w:name w:val="heading 4"/>
    <w:basedOn w:val="a"/>
    <w:next w:val="a"/>
    <w:link w:val="40"/>
    <w:uiPriority w:val="9"/>
    <w:semiHidden/>
    <w:qFormat/>
    <w:rsid w:val="000736C2"/>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5">
    <w:name w:val="heading 5"/>
    <w:basedOn w:val="a"/>
    <w:next w:val="a"/>
    <w:link w:val="50"/>
    <w:uiPriority w:val="9"/>
    <w:semiHidden/>
    <w:qFormat/>
    <w:rsid w:val="00B20084"/>
    <w:pPr>
      <w:keepNext/>
      <w:keepLines/>
      <w:spacing w:before="40" w:after="0"/>
      <w:outlineLvl w:val="4"/>
    </w:pPr>
    <w:rPr>
      <w:rFonts w:asciiTheme="majorHAnsi" w:eastAsiaTheme="majorEastAsia" w:hAnsiTheme="majorHAnsi" w:cstheme="majorBidi"/>
      <w:color w:val="005494" w:themeColor="accent1" w:themeShade="BF"/>
    </w:rPr>
  </w:style>
  <w:style w:type="paragraph" w:styleId="6">
    <w:name w:val="heading 6"/>
    <w:basedOn w:val="a"/>
    <w:next w:val="a"/>
    <w:link w:val="60"/>
    <w:uiPriority w:val="9"/>
    <w:semiHidden/>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
    <w:next w:val="a"/>
    <w:link w:val="70"/>
    <w:uiPriority w:val="9"/>
    <w:semiHidden/>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
    <w:next w:val="a"/>
    <w:link w:val="80"/>
    <w:uiPriority w:val="9"/>
    <w:semiHidden/>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
    <w:next w:val="a"/>
    <w:link w:val="90"/>
    <w:uiPriority w:val="9"/>
    <w:semiHidden/>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表題 (文字)"/>
    <w:basedOn w:val="a0"/>
    <w:link w:val="a4"/>
    <w:uiPriority w:val="10"/>
    <w:semiHidden/>
    <w:qFormat/>
    <w:rsid w:val="00197BB6"/>
    <w:rPr>
      <w:rFonts w:asciiTheme="majorHAnsi" w:eastAsiaTheme="majorEastAsia" w:hAnsiTheme="majorHAnsi" w:cstheme="majorBidi"/>
      <w:caps/>
      <w:color w:val="8A4203" w:themeColor="accent2" w:themeShade="80"/>
      <w:spacing w:val="14"/>
      <w:sz w:val="84"/>
      <w:szCs w:val="56"/>
    </w:rPr>
  </w:style>
  <w:style w:type="character" w:customStyle="1" w:styleId="10">
    <w:name w:val="見出し 1 (文字)"/>
    <w:basedOn w:val="a0"/>
    <w:link w:val="1"/>
    <w:uiPriority w:val="9"/>
    <w:semiHidden/>
    <w:qFormat/>
    <w:rsid w:val="00197BB6"/>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0"/>
    <w:link w:val="2"/>
    <w:uiPriority w:val="9"/>
    <w:semiHidden/>
    <w:qFormat/>
    <w:rsid w:val="00197BB6"/>
    <w:rPr>
      <w:rFonts w:asciiTheme="majorHAnsi" w:eastAsiaTheme="majorEastAsia" w:hAnsiTheme="majorHAnsi" w:cstheme="majorBidi"/>
      <w:caps/>
      <w:color w:val="0072C6" w:themeColor="accent1"/>
      <w:spacing w:val="14"/>
      <w:sz w:val="40"/>
      <w:szCs w:val="26"/>
    </w:rPr>
  </w:style>
  <w:style w:type="character" w:customStyle="1" w:styleId="a5">
    <w:name w:val="ヘッダー (文字)"/>
    <w:basedOn w:val="a0"/>
    <w:link w:val="a6"/>
    <w:uiPriority w:val="99"/>
    <w:semiHidden/>
    <w:qFormat/>
    <w:rsid w:val="00197BB6"/>
  </w:style>
  <w:style w:type="character" w:customStyle="1" w:styleId="a7">
    <w:name w:val="副題 (文字)"/>
    <w:basedOn w:val="a0"/>
    <w:link w:val="a8"/>
    <w:uiPriority w:val="11"/>
    <w:semiHidden/>
    <w:qFormat/>
    <w:rsid w:val="00197BB6"/>
    <w:rPr>
      <w:rFonts w:eastAsiaTheme="minorEastAsia"/>
      <w:caps/>
      <w:sz w:val="40"/>
    </w:rPr>
  </w:style>
  <w:style w:type="character" w:customStyle="1" w:styleId="70">
    <w:name w:val="見出し 7 (文字)"/>
    <w:basedOn w:val="a0"/>
    <w:link w:val="7"/>
    <w:uiPriority w:val="9"/>
    <w:semiHidden/>
    <w:qFormat/>
    <w:rsid w:val="00197BB6"/>
    <w:rPr>
      <w:rFonts w:asciiTheme="majorHAnsi" w:eastAsiaTheme="majorEastAsia" w:hAnsiTheme="majorHAnsi" w:cstheme="majorBidi"/>
      <w:i/>
      <w:iCs/>
      <w:spacing w:val="14"/>
    </w:rPr>
  </w:style>
  <w:style w:type="character" w:customStyle="1" w:styleId="80">
    <w:name w:val="見出し 8 (文字)"/>
    <w:basedOn w:val="a0"/>
    <w:link w:val="8"/>
    <w:uiPriority w:val="9"/>
    <w:semiHidden/>
    <w:qFormat/>
    <w:rsid w:val="00197BB6"/>
    <w:rPr>
      <w:rFonts w:asciiTheme="majorHAnsi" w:eastAsiaTheme="majorEastAsia" w:hAnsiTheme="majorHAnsi" w:cstheme="majorBidi"/>
      <w:spacing w:val="14"/>
      <w:sz w:val="26"/>
      <w:szCs w:val="21"/>
    </w:rPr>
  </w:style>
  <w:style w:type="character" w:customStyle="1" w:styleId="90">
    <w:name w:val="見出し 9 (文字)"/>
    <w:basedOn w:val="a0"/>
    <w:link w:val="9"/>
    <w:uiPriority w:val="9"/>
    <w:semiHidden/>
    <w:qFormat/>
    <w:rsid w:val="00197BB6"/>
    <w:rPr>
      <w:rFonts w:asciiTheme="majorHAnsi" w:eastAsiaTheme="majorEastAsia" w:hAnsiTheme="majorHAnsi" w:cstheme="majorBidi"/>
      <w:i/>
      <w:iCs/>
      <w:spacing w:val="14"/>
      <w:sz w:val="26"/>
      <w:szCs w:val="21"/>
    </w:rPr>
  </w:style>
  <w:style w:type="character" w:styleId="a9">
    <w:name w:val="Subtle Emphasis"/>
    <w:basedOn w:val="a0"/>
    <w:uiPriority w:val="19"/>
    <w:semiHidden/>
    <w:qFormat/>
    <w:rPr>
      <w:i/>
      <w:iCs/>
      <w:color w:val="0072C6" w:themeColor="accent1"/>
    </w:rPr>
  </w:style>
  <w:style w:type="character" w:styleId="aa">
    <w:name w:val="Emphasis"/>
    <w:basedOn w:val="a0"/>
    <w:uiPriority w:val="20"/>
    <w:semiHidden/>
    <w:qFormat/>
    <w:rsid w:val="00C52FC2"/>
    <w:rPr>
      <w:i/>
      <w:iCs/>
      <w:color w:val="8A4203" w:themeColor="accent2" w:themeShade="80"/>
    </w:rPr>
  </w:style>
  <w:style w:type="character" w:styleId="21">
    <w:name w:val="Intense Emphasis"/>
    <w:basedOn w:val="a0"/>
    <w:uiPriority w:val="21"/>
    <w:semiHidden/>
    <w:qFormat/>
    <w:rsid w:val="00C52FC2"/>
    <w:rPr>
      <w:b/>
      <w:i/>
      <w:iCs/>
      <w:color w:val="8A4203" w:themeColor="accent2" w:themeShade="80"/>
    </w:rPr>
  </w:style>
  <w:style w:type="character" w:styleId="ab">
    <w:name w:val="Strong"/>
    <w:basedOn w:val="a0"/>
    <w:uiPriority w:val="22"/>
    <w:semiHidden/>
    <w:qFormat/>
    <w:rPr>
      <w:b/>
      <w:bCs/>
      <w:color w:val="0072C6" w:themeColor="accent1"/>
    </w:rPr>
  </w:style>
  <w:style w:type="character" w:styleId="ac">
    <w:name w:val="Subtle Reference"/>
    <w:basedOn w:val="a0"/>
    <w:uiPriority w:val="31"/>
    <w:semiHidden/>
    <w:qFormat/>
    <w:rPr>
      <w:i/>
      <w:caps/>
      <w:color w:val="0072C6" w:themeColor="accent1"/>
    </w:rPr>
  </w:style>
  <w:style w:type="character" w:styleId="22">
    <w:name w:val="Intense Reference"/>
    <w:basedOn w:val="a0"/>
    <w:uiPriority w:val="32"/>
    <w:semiHidden/>
    <w:qFormat/>
    <w:rPr>
      <w:b/>
      <w:bCs/>
      <w:i/>
      <w:caps/>
      <w:color w:val="0072C6" w:themeColor="accent1"/>
      <w:spacing w:val="0"/>
    </w:rPr>
  </w:style>
  <w:style w:type="character" w:styleId="ad">
    <w:name w:val="Book Title"/>
    <w:basedOn w:val="a0"/>
    <w:uiPriority w:val="33"/>
    <w:semiHidden/>
    <w:qFormat/>
    <w:rPr>
      <w:b w:val="0"/>
      <w:bCs/>
      <w:i w:val="0"/>
      <w:iCs/>
      <w:color w:val="0072C6" w:themeColor="accent1"/>
      <w:spacing w:val="0"/>
      <w:u w:val="single"/>
    </w:rPr>
  </w:style>
  <w:style w:type="character" w:styleId="ae">
    <w:name w:val="Placeholder Text"/>
    <w:basedOn w:val="a0"/>
    <w:uiPriority w:val="99"/>
    <w:semiHidden/>
    <w:qFormat/>
    <w:rsid w:val="00EC0F68"/>
    <w:rPr>
      <w:color w:val="595959" w:themeColor="text1" w:themeTint="A6"/>
    </w:rPr>
  </w:style>
  <w:style w:type="character" w:customStyle="1" w:styleId="af">
    <w:name w:val="フッター (文字)"/>
    <w:basedOn w:val="a0"/>
    <w:link w:val="af0"/>
    <w:uiPriority w:val="99"/>
    <w:semiHidden/>
    <w:qFormat/>
    <w:rsid w:val="00197BB6"/>
    <w:rPr>
      <w:color w:val="FFFFFF" w:themeColor="background1"/>
      <w:shd w:val="clear" w:color="auto" w:fill="0072C6" w:themeFill="accent1"/>
    </w:rPr>
  </w:style>
  <w:style w:type="character" w:customStyle="1" w:styleId="af1">
    <w:name w:val="引用文 (文字)"/>
    <w:basedOn w:val="a0"/>
    <w:link w:val="af2"/>
    <w:uiPriority w:val="29"/>
    <w:semiHidden/>
    <w:qFormat/>
    <w:rsid w:val="00197BB6"/>
    <w:rPr>
      <w:rFonts w:asciiTheme="majorHAnsi" w:hAnsiTheme="majorHAnsi"/>
      <w:i/>
      <w:iCs/>
      <w:color w:val="0072C6" w:themeColor="accent1"/>
      <w:sz w:val="40"/>
    </w:rPr>
  </w:style>
  <w:style w:type="character" w:customStyle="1" w:styleId="23">
    <w:name w:val="引用文 2 (文字)"/>
    <w:basedOn w:val="a0"/>
    <w:link w:val="24"/>
    <w:uiPriority w:val="30"/>
    <w:semiHidden/>
    <w:qFormat/>
    <w:rsid w:val="00197BB6"/>
    <w:rPr>
      <w:rFonts w:asciiTheme="majorHAnsi" w:hAnsiTheme="majorHAnsi"/>
      <w:i/>
      <w:iCs/>
      <w:color w:val="8A4203" w:themeColor="accent2" w:themeShade="80"/>
      <w:sz w:val="32"/>
    </w:rPr>
  </w:style>
  <w:style w:type="character" w:customStyle="1" w:styleId="30">
    <w:name w:val="見出し 3 (文字)"/>
    <w:basedOn w:val="a0"/>
    <w:link w:val="3"/>
    <w:uiPriority w:val="9"/>
    <w:semiHidden/>
    <w:qFormat/>
    <w:rsid w:val="00197BB6"/>
    <w:rPr>
      <w:rFonts w:asciiTheme="majorHAnsi" w:eastAsiaTheme="majorEastAsia" w:hAnsiTheme="majorHAnsi" w:cstheme="majorBidi"/>
      <w:color w:val="0072C6" w:themeColor="accent1"/>
      <w:sz w:val="34"/>
    </w:rPr>
  </w:style>
  <w:style w:type="character" w:customStyle="1" w:styleId="60">
    <w:name w:val="見出し 6 (文字)"/>
    <w:basedOn w:val="a0"/>
    <w:link w:val="6"/>
    <w:uiPriority w:val="9"/>
    <w:semiHidden/>
    <w:qFormat/>
    <w:rsid w:val="00197BB6"/>
    <w:rPr>
      <w:rFonts w:asciiTheme="majorHAnsi" w:eastAsiaTheme="majorEastAsia" w:hAnsiTheme="majorHAnsi" w:cstheme="majorBidi"/>
      <w:color w:val="0072C6" w:themeColor="accent1"/>
    </w:rPr>
  </w:style>
  <w:style w:type="character" w:customStyle="1" w:styleId="af3">
    <w:name w:val="吹き出し (文字)"/>
    <w:basedOn w:val="a0"/>
    <w:link w:val="af4"/>
    <w:uiPriority w:val="99"/>
    <w:semiHidden/>
    <w:qFormat/>
    <w:rsid w:val="00197BB6"/>
    <w:rPr>
      <w:rFonts w:ascii="Segoe UI" w:hAnsi="Segoe UI" w:cs="Segoe UI"/>
      <w:szCs w:val="18"/>
    </w:rPr>
  </w:style>
  <w:style w:type="character" w:customStyle="1" w:styleId="31">
    <w:name w:val="本文 3 (文字)"/>
    <w:basedOn w:val="a0"/>
    <w:link w:val="32"/>
    <w:uiPriority w:val="99"/>
    <w:semiHidden/>
    <w:qFormat/>
    <w:rsid w:val="00197BB6"/>
    <w:rPr>
      <w:szCs w:val="16"/>
    </w:rPr>
  </w:style>
  <w:style w:type="character" w:styleId="af5">
    <w:name w:val="annotation reference"/>
    <w:basedOn w:val="a0"/>
    <w:uiPriority w:val="99"/>
    <w:semiHidden/>
    <w:qFormat/>
    <w:rsid w:val="00FB431B"/>
    <w:rPr>
      <w:sz w:val="22"/>
      <w:szCs w:val="16"/>
    </w:rPr>
  </w:style>
  <w:style w:type="character" w:customStyle="1" w:styleId="af6">
    <w:name w:val="コメント文字列 (文字)"/>
    <w:basedOn w:val="a0"/>
    <w:link w:val="af7"/>
    <w:uiPriority w:val="99"/>
    <w:semiHidden/>
    <w:qFormat/>
    <w:rsid w:val="00197BB6"/>
  </w:style>
  <w:style w:type="character" w:customStyle="1" w:styleId="af8">
    <w:name w:val="コメント内容 (文字)"/>
    <w:basedOn w:val="af6"/>
    <w:link w:val="af9"/>
    <w:uiPriority w:val="99"/>
    <w:semiHidden/>
    <w:qFormat/>
    <w:rsid w:val="00197BB6"/>
    <w:rPr>
      <w:b/>
      <w:bCs/>
    </w:rPr>
  </w:style>
  <w:style w:type="character" w:customStyle="1" w:styleId="afa">
    <w:name w:val="見出しマップ (文字)"/>
    <w:basedOn w:val="a0"/>
    <w:link w:val="afb"/>
    <w:uiPriority w:val="99"/>
    <w:semiHidden/>
    <w:qFormat/>
    <w:rsid w:val="00197BB6"/>
    <w:rPr>
      <w:rFonts w:ascii="Segoe UI" w:hAnsi="Segoe UI" w:cs="Segoe UI"/>
      <w:szCs w:val="16"/>
    </w:rPr>
  </w:style>
  <w:style w:type="character" w:customStyle="1" w:styleId="afc">
    <w:name w:val="文末脚注文字列 (文字)"/>
    <w:basedOn w:val="a0"/>
    <w:link w:val="afd"/>
    <w:uiPriority w:val="99"/>
    <w:semiHidden/>
    <w:qFormat/>
    <w:rsid w:val="00197BB6"/>
  </w:style>
  <w:style w:type="character" w:customStyle="1" w:styleId="afe">
    <w:name w:val="脚注文字列 (文字)"/>
    <w:basedOn w:val="a0"/>
    <w:link w:val="aff"/>
    <w:uiPriority w:val="99"/>
    <w:semiHidden/>
    <w:qFormat/>
    <w:rsid w:val="00197BB6"/>
  </w:style>
  <w:style w:type="character" w:styleId="HTML">
    <w:name w:val="HTML Code"/>
    <w:basedOn w:val="a0"/>
    <w:uiPriority w:val="99"/>
    <w:semiHidden/>
    <w:qFormat/>
    <w:rsid w:val="00FB431B"/>
    <w:rPr>
      <w:rFonts w:ascii="Consolas" w:hAnsi="Consolas"/>
      <w:sz w:val="22"/>
      <w:szCs w:val="20"/>
    </w:rPr>
  </w:style>
  <w:style w:type="character" w:styleId="HTML0">
    <w:name w:val="HTML Keyboard"/>
    <w:basedOn w:val="a0"/>
    <w:uiPriority w:val="99"/>
    <w:semiHidden/>
    <w:qFormat/>
    <w:rsid w:val="00FB431B"/>
    <w:rPr>
      <w:rFonts w:ascii="Consolas" w:hAnsi="Consolas"/>
      <w:sz w:val="22"/>
      <w:szCs w:val="20"/>
    </w:rPr>
  </w:style>
  <w:style w:type="character" w:customStyle="1" w:styleId="HTML1">
    <w:name w:val="HTML 書式付き (文字)"/>
    <w:basedOn w:val="a0"/>
    <w:link w:val="HTML2"/>
    <w:uiPriority w:val="99"/>
    <w:semiHidden/>
    <w:qFormat/>
    <w:rsid w:val="00197BB6"/>
    <w:rPr>
      <w:rFonts w:ascii="Consolas" w:hAnsi="Consolas"/>
    </w:rPr>
  </w:style>
  <w:style w:type="character" w:styleId="HTML3">
    <w:name w:val="HTML Typewriter"/>
    <w:basedOn w:val="a0"/>
    <w:uiPriority w:val="99"/>
    <w:semiHidden/>
    <w:qFormat/>
    <w:rsid w:val="00FB431B"/>
    <w:rPr>
      <w:rFonts w:ascii="Consolas" w:hAnsi="Consolas"/>
      <w:sz w:val="22"/>
      <w:szCs w:val="20"/>
    </w:rPr>
  </w:style>
  <w:style w:type="character" w:customStyle="1" w:styleId="aff0">
    <w:name w:val="マクロ文字列 (文字)"/>
    <w:basedOn w:val="a0"/>
    <w:link w:val="aff1"/>
    <w:uiPriority w:val="99"/>
    <w:semiHidden/>
    <w:qFormat/>
    <w:rsid w:val="00197BB6"/>
    <w:rPr>
      <w:rFonts w:ascii="Consolas" w:eastAsia="Arial" w:hAnsi="Consolas"/>
      <w:color w:val="595959" w:themeColor="text1" w:themeTint="A6"/>
      <w:sz w:val="22"/>
    </w:rPr>
  </w:style>
  <w:style w:type="character" w:customStyle="1" w:styleId="aff2">
    <w:name w:val="書式なし (文字)"/>
    <w:basedOn w:val="a0"/>
    <w:link w:val="aff3"/>
    <w:uiPriority w:val="99"/>
    <w:semiHidden/>
    <w:qFormat/>
    <w:rsid w:val="00197BB6"/>
    <w:rPr>
      <w:rFonts w:ascii="Consolas" w:hAnsi="Consolas"/>
      <w:szCs w:val="21"/>
    </w:rPr>
  </w:style>
  <w:style w:type="character" w:customStyle="1" w:styleId="33">
    <w:name w:val="本文インデント 3 (文字)"/>
    <w:basedOn w:val="a0"/>
    <w:link w:val="34"/>
    <w:uiPriority w:val="99"/>
    <w:semiHidden/>
    <w:qFormat/>
    <w:rsid w:val="00197BB6"/>
    <w:rPr>
      <w:szCs w:val="16"/>
    </w:rPr>
  </w:style>
  <w:style w:type="character" w:customStyle="1" w:styleId="40">
    <w:name w:val="見出し 4 (文字)"/>
    <w:basedOn w:val="a0"/>
    <w:link w:val="4"/>
    <w:uiPriority w:val="9"/>
    <w:semiHidden/>
    <w:qFormat/>
    <w:rsid w:val="00197BB6"/>
    <w:rPr>
      <w:rFonts w:asciiTheme="majorHAnsi" w:eastAsiaTheme="majorEastAsia" w:hAnsiTheme="majorHAnsi" w:cstheme="majorBidi"/>
      <w:i/>
      <w:iCs/>
      <w:color w:val="005494" w:themeColor="accent1" w:themeShade="BF"/>
    </w:rPr>
  </w:style>
  <w:style w:type="character" w:customStyle="1" w:styleId="ListLabel1">
    <w:name w:val="ListLabel 1"/>
    <w:semiHidden/>
    <w:qFormat/>
    <w:rPr>
      <w:rFonts w:cs="Courier New"/>
    </w:rPr>
  </w:style>
  <w:style w:type="character" w:customStyle="1" w:styleId="ListLabel2">
    <w:name w:val="ListLabel 2"/>
    <w:semiHidden/>
    <w:qFormat/>
    <w:rPr>
      <w:rFonts w:cs="Courier New"/>
    </w:rPr>
  </w:style>
  <w:style w:type="character" w:customStyle="1" w:styleId="ListLabel3">
    <w:name w:val="ListLabel 3"/>
    <w:semiHidden/>
    <w:qFormat/>
    <w:rPr>
      <w:rFonts w:cs="Courier New"/>
    </w:rPr>
  </w:style>
  <w:style w:type="character" w:customStyle="1" w:styleId="ListLabel4">
    <w:name w:val="ListLabel 4"/>
    <w:semiHidden/>
    <w:qFormat/>
    <w:rPr>
      <w:rFonts w:cs="Courier New"/>
    </w:rPr>
  </w:style>
  <w:style w:type="character" w:customStyle="1" w:styleId="ListLabel5">
    <w:name w:val="ListLabel 5"/>
    <w:semiHidden/>
    <w:qFormat/>
    <w:rPr>
      <w:rFonts w:cs="Courier New"/>
    </w:rPr>
  </w:style>
  <w:style w:type="character" w:customStyle="1" w:styleId="ListLabel6">
    <w:name w:val="ListLabel 6"/>
    <w:semiHidden/>
    <w:qFormat/>
    <w:rPr>
      <w:rFonts w:cs="Courier New"/>
    </w:rPr>
  </w:style>
  <w:style w:type="character" w:customStyle="1" w:styleId="ListLabel7">
    <w:name w:val="ListLabel 7"/>
    <w:semiHidden/>
    <w:qFormat/>
    <w:rPr>
      <w:rFonts w:cs="Courier New"/>
    </w:rPr>
  </w:style>
  <w:style w:type="character" w:customStyle="1" w:styleId="ListLabel8">
    <w:name w:val="ListLabel 8"/>
    <w:semiHidden/>
    <w:qFormat/>
    <w:rPr>
      <w:rFonts w:cs="Courier New"/>
    </w:rPr>
  </w:style>
  <w:style w:type="character" w:customStyle="1" w:styleId="ListLabel9">
    <w:name w:val="ListLabel 9"/>
    <w:semiHidden/>
    <w:qFormat/>
    <w:rPr>
      <w:rFonts w:cs="Courier New"/>
    </w:rPr>
  </w:style>
  <w:style w:type="character" w:customStyle="1" w:styleId="ListLabel10">
    <w:name w:val="ListLabel 10"/>
    <w:semiHidden/>
    <w:qFormat/>
    <w:rPr>
      <w:rFonts w:cs="Courier New"/>
    </w:rPr>
  </w:style>
  <w:style w:type="character" w:customStyle="1" w:styleId="ListLabel11">
    <w:name w:val="ListLabel 11"/>
    <w:semiHidden/>
    <w:qFormat/>
    <w:rPr>
      <w:rFonts w:cs="Courier New"/>
    </w:rPr>
  </w:style>
  <w:style w:type="character" w:customStyle="1" w:styleId="ListLabel12">
    <w:name w:val="ListLabel 12"/>
    <w:semiHidden/>
    <w:qFormat/>
    <w:rPr>
      <w:rFonts w:cs="Courier New"/>
    </w:rPr>
  </w:style>
  <w:style w:type="character" w:customStyle="1" w:styleId="ListLabel13">
    <w:name w:val="ListLabel 13"/>
    <w:semiHidden/>
    <w:qFormat/>
    <w:rPr>
      <w:rFonts w:cs="Courier New"/>
    </w:rPr>
  </w:style>
  <w:style w:type="character" w:customStyle="1" w:styleId="ListLabel14">
    <w:name w:val="ListLabel 14"/>
    <w:semiHidden/>
    <w:qFormat/>
    <w:rPr>
      <w:rFonts w:cs="Courier New"/>
    </w:rPr>
  </w:style>
  <w:style w:type="character" w:customStyle="1" w:styleId="ListLabel15">
    <w:name w:val="ListLabel 15"/>
    <w:semiHidden/>
    <w:qFormat/>
    <w:rPr>
      <w:rFonts w:cs="Courier New"/>
    </w:rPr>
  </w:style>
  <w:style w:type="character" w:customStyle="1" w:styleId="ListLabel16">
    <w:name w:val="ListLabel 16"/>
    <w:semiHidden/>
    <w:qFormat/>
    <w:rPr>
      <w:rFonts w:cs="Courier New"/>
    </w:rPr>
  </w:style>
  <w:style w:type="character" w:customStyle="1" w:styleId="ListLabel17">
    <w:name w:val="ListLabel 17"/>
    <w:semiHidden/>
    <w:qFormat/>
    <w:rPr>
      <w:rFonts w:cs="Courier New"/>
    </w:rPr>
  </w:style>
  <w:style w:type="character" w:customStyle="1" w:styleId="ListLabel18">
    <w:name w:val="ListLabel 18"/>
    <w:semiHidden/>
    <w:qFormat/>
    <w:rPr>
      <w:rFonts w:cs="Courier New"/>
    </w:rPr>
  </w:style>
  <w:style w:type="character" w:customStyle="1" w:styleId="ListLabel19">
    <w:name w:val="ListLabel 19"/>
    <w:semiHidden/>
    <w:qFormat/>
    <w:rPr>
      <w:rFonts w:cs="Courier New"/>
    </w:rPr>
  </w:style>
  <w:style w:type="character" w:customStyle="1" w:styleId="ListLabel20">
    <w:name w:val="ListLabel 20"/>
    <w:semiHidden/>
    <w:qFormat/>
    <w:rPr>
      <w:rFonts w:cs="Courier New"/>
    </w:rPr>
  </w:style>
  <w:style w:type="character" w:customStyle="1" w:styleId="ListLabel21">
    <w:name w:val="ListLabel 21"/>
    <w:semiHidden/>
    <w:qFormat/>
    <w:rPr>
      <w:rFonts w:cs="Courier New"/>
    </w:rPr>
  </w:style>
  <w:style w:type="character" w:customStyle="1" w:styleId="ListLabel22">
    <w:name w:val="ListLabel 22"/>
    <w:semiHidden/>
    <w:qFormat/>
    <w:rPr>
      <w:rFonts w:cs="Courier New"/>
    </w:rPr>
  </w:style>
  <w:style w:type="character" w:customStyle="1" w:styleId="ListLabel23">
    <w:name w:val="ListLabel 23"/>
    <w:semiHidden/>
    <w:qFormat/>
    <w:rPr>
      <w:rFonts w:cs="Courier New"/>
    </w:rPr>
  </w:style>
  <w:style w:type="character" w:customStyle="1" w:styleId="ListLabel24">
    <w:name w:val="ListLabel 24"/>
    <w:semiHidden/>
    <w:qFormat/>
    <w:rPr>
      <w:rFonts w:cs="Courier New"/>
    </w:rPr>
  </w:style>
  <w:style w:type="character" w:customStyle="1" w:styleId="ListLabel25">
    <w:name w:val="ListLabel 25"/>
    <w:semiHidden/>
    <w:qFormat/>
    <w:rPr>
      <w:rFonts w:cs="Courier New"/>
    </w:rPr>
  </w:style>
  <w:style w:type="character" w:customStyle="1" w:styleId="ListLabel26">
    <w:name w:val="ListLabel 26"/>
    <w:semiHidden/>
    <w:qFormat/>
    <w:rPr>
      <w:rFonts w:cs="Courier New"/>
    </w:rPr>
  </w:style>
  <w:style w:type="character" w:customStyle="1" w:styleId="ListLabel27">
    <w:name w:val="ListLabel 27"/>
    <w:semiHidden/>
    <w:qFormat/>
    <w:rPr>
      <w:rFonts w:cs="Courier New"/>
    </w:rPr>
  </w:style>
  <w:style w:type="character" w:customStyle="1" w:styleId="ListLabel28">
    <w:name w:val="ListLabel 28"/>
    <w:semiHidden/>
    <w:qFormat/>
    <w:rPr>
      <w:rFonts w:cs="Courier New"/>
    </w:rPr>
  </w:style>
  <w:style w:type="character" w:customStyle="1" w:styleId="ListLabel29">
    <w:name w:val="ListLabel 29"/>
    <w:semiHidden/>
    <w:qFormat/>
    <w:rPr>
      <w:rFonts w:cs="Courier New"/>
    </w:rPr>
  </w:style>
  <w:style w:type="character" w:customStyle="1" w:styleId="ListLabel30">
    <w:name w:val="ListLabel 30"/>
    <w:semiHidden/>
    <w:qFormat/>
    <w:rPr>
      <w:rFonts w:cs="Courier New"/>
    </w:rPr>
  </w:style>
  <w:style w:type="character" w:customStyle="1" w:styleId="ListLabel31">
    <w:name w:val="ListLabel 31"/>
    <w:semiHidden/>
    <w:qFormat/>
    <w:rPr>
      <w:rFonts w:cs="Courier New"/>
    </w:rPr>
  </w:style>
  <w:style w:type="character" w:customStyle="1" w:styleId="ListLabel32">
    <w:name w:val="ListLabel 32"/>
    <w:semiHidden/>
    <w:qFormat/>
    <w:rPr>
      <w:rFonts w:cs="Courier New"/>
    </w:rPr>
  </w:style>
  <w:style w:type="character" w:customStyle="1" w:styleId="ListLabel33">
    <w:name w:val="ListLabel 33"/>
    <w:semiHidden/>
    <w:qFormat/>
    <w:rPr>
      <w:rFonts w:cs="Courier New"/>
    </w:rPr>
  </w:style>
  <w:style w:type="character" w:customStyle="1" w:styleId="ListLabel34">
    <w:name w:val="ListLabel 34"/>
    <w:semiHidden/>
    <w:qFormat/>
    <w:rPr>
      <w:rFonts w:cs="Courier New"/>
    </w:rPr>
  </w:style>
  <w:style w:type="character" w:customStyle="1" w:styleId="ListLabel35">
    <w:name w:val="ListLabel 35"/>
    <w:semiHidden/>
    <w:qFormat/>
    <w:rPr>
      <w:rFonts w:cs="Courier New"/>
    </w:rPr>
  </w:style>
  <w:style w:type="character" w:customStyle="1" w:styleId="ListLabel36">
    <w:name w:val="ListLabel 36"/>
    <w:semiHidden/>
    <w:qFormat/>
    <w:rPr>
      <w:rFonts w:cs="Courier New"/>
    </w:rPr>
  </w:style>
  <w:style w:type="character" w:customStyle="1" w:styleId="ListLabel37">
    <w:name w:val="ListLabel 37"/>
    <w:semiHidden/>
    <w:qFormat/>
    <w:rPr>
      <w:rFonts w:cs="Courier New"/>
    </w:rPr>
  </w:style>
  <w:style w:type="character" w:customStyle="1" w:styleId="ListLabel38">
    <w:name w:val="ListLabel 38"/>
    <w:semiHidden/>
    <w:qFormat/>
    <w:rPr>
      <w:rFonts w:cs="Courier New"/>
    </w:rPr>
  </w:style>
  <w:style w:type="character" w:customStyle="1" w:styleId="ListLabel39">
    <w:name w:val="ListLabel 39"/>
    <w:semiHidden/>
    <w:qFormat/>
    <w:rPr>
      <w:rFonts w:cs="Courier New"/>
    </w:rPr>
  </w:style>
  <w:style w:type="character" w:customStyle="1" w:styleId="ListLabel40">
    <w:name w:val="ListLabel 40"/>
    <w:semiHidden/>
    <w:qFormat/>
    <w:rPr>
      <w:rFonts w:cs="Courier New"/>
    </w:rPr>
  </w:style>
  <w:style w:type="character" w:customStyle="1" w:styleId="ListLabel41">
    <w:name w:val="ListLabel 41"/>
    <w:semiHidden/>
    <w:qFormat/>
    <w:rPr>
      <w:rFonts w:cs="Courier New"/>
    </w:rPr>
  </w:style>
  <w:style w:type="character" w:customStyle="1" w:styleId="ListLabel42">
    <w:name w:val="ListLabel 42"/>
    <w:semiHidden/>
    <w:qFormat/>
    <w:rPr>
      <w:rFonts w:cs="Courier New"/>
    </w:rPr>
  </w:style>
  <w:style w:type="character" w:customStyle="1" w:styleId="ListLabel43">
    <w:name w:val="ListLabel 43"/>
    <w:semiHidden/>
    <w:qFormat/>
    <w:rPr>
      <w:rFonts w:cs="Courier New"/>
    </w:rPr>
  </w:style>
  <w:style w:type="character" w:customStyle="1" w:styleId="ListLabel44">
    <w:name w:val="ListLabel 44"/>
    <w:semiHidden/>
    <w:qFormat/>
    <w:rPr>
      <w:rFonts w:cs="Courier New"/>
    </w:rPr>
  </w:style>
  <w:style w:type="character" w:customStyle="1" w:styleId="ListLabel45">
    <w:name w:val="ListLabel 45"/>
    <w:semiHidden/>
    <w:qFormat/>
    <w:rPr>
      <w:rFonts w:cs="Courier New"/>
    </w:rPr>
  </w:style>
  <w:style w:type="character" w:customStyle="1" w:styleId="ListLabel46">
    <w:name w:val="ListLabel 46"/>
    <w:semiHidden/>
    <w:qFormat/>
    <w:rPr>
      <w:rFonts w:cs="Courier New"/>
    </w:rPr>
  </w:style>
  <w:style w:type="character" w:customStyle="1" w:styleId="ListLabel47">
    <w:name w:val="ListLabel 47"/>
    <w:semiHidden/>
    <w:qFormat/>
    <w:rPr>
      <w:rFonts w:cs="Courier New"/>
    </w:rPr>
  </w:style>
  <w:style w:type="character" w:customStyle="1" w:styleId="ListLabel48">
    <w:name w:val="ListLabel 48"/>
    <w:semiHidden/>
    <w:qFormat/>
    <w:rPr>
      <w:rFonts w:cs="Courier New"/>
    </w:rPr>
  </w:style>
  <w:style w:type="character" w:customStyle="1" w:styleId="ListLabel49">
    <w:name w:val="ListLabel 49"/>
    <w:semiHidden/>
    <w:qFormat/>
    <w:rPr>
      <w:rFonts w:cs="Courier New"/>
    </w:rPr>
  </w:style>
  <w:style w:type="character" w:customStyle="1" w:styleId="ListLabel50">
    <w:name w:val="ListLabel 50"/>
    <w:semiHidden/>
    <w:qFormat/>
    <w:rPr>
      <w:rFonts w:cs="Courier New"/>
    </w:rPr>
  </w:style>
  <w:style w:type="character" w:customStyle="1" w:styleId="ListLabel51">
    <w:name w:val="ListLabel 51"/>
    <w:semiHidden/>
    <w:qFormat/>
    <w:rPr>
      <w:rFonts w:cs="Courier New"/>
    </w:rPr>
  </w:style>
  <w:style w:type="character" w:customStyle="1" w:styleId="ListLabel52">
    <w:name w:val="ListLabel 52"/>
    <w:semiHidden/>
    <w:qFormat/>
    <w:rPr>
      <w:rFonts w:cs="Courier New"/>
    </w:rPr>
  </w:style>
  <w:style w:type="character" w:customStyle="1" w:styleId="ListLabel53">
    <w:name w:val="ListLabel 53"/>
    <w:semiHidden/>
    <w:qFormat/>
    <w:rPr>
      <w:rFonts w:cs="Courier New"/>
    </w:rPr>
  </w:style>
  <w:style w:type="character" w:customStyle="1" w:styleId="ListLabel54">
    <w:name w:val="ListLabel 54"/>
    <w:semiHidden/>
    <w:qFormat/>
    <w:rPr>
      <w:rFonts w:cs="Courier New"/>
    </w:rPr>
  </w:style>
  <w:style w:type="character" w:customStyle="1" w:styleId="ListLabel55">
    <w:name w:val="ListLabel 55"/>
    <w:semiHidden/>
    <w:qFormat/>
    <w:rPr>
      <w:rFonts w:cs="Courier New"/>
    </w:rPr>
  </w:style>
  <w:style w:type="character" w:customStyle="1" w:styleId="ListLabel56">
    <w:name w:val="ListLabel 56"/>
    <w:semiHidden/>
    <w:qFormat/>
    <w:rPr>
      <w:rFonts w:cs="Courier New"/>
    </w:rPr>
  </w:style>
  <w:style w:type="character" w:customStyle="1" w:styleId="ListLabel57">
    <w:name w:val="ListLabel 57"/>
    <w:semiHidden/>
    <w:qFormat/>
    <w:rPr>
      <w:rFonts w:cs="Courier New"/>
    </w:rPr>
  </w:style>
  <w:style w:type="character" w:customStyle="1" w:styleId="ListLabel58">
    <w:name w:val="ListLabel 58"/>
    <w:semiHidden/>
    <w:qFormat/>
    <w:rPr>
      <w:rFonts w:cs="Courier New"/>
    </w:rPr>
  </w:style>
  <w:style w:type="character" w:customStyle="1" w:styleId="ListLabel59">
    <w:name w:val="ListLabel 59"/>
    <w:semiHidden/>
    <w:qFormat/>
    <w:rPr>
      <w:rFonts w:cs="Courier New"/>
    </w:rPr>
  </w:style>
  <w:style w:type="character" w:customStyle="1" w:styleId="ListLabel60">
    <w:name w:val="ListLabel 60"/>
    <w:semiHidden/>
    <w:qFormat/>
    <w:rPr>
      <w:rFonts w:cs="Courier New"/>
    </w:rPr>
  </w:style>
  <w:style w:type="character" w:customStyle="1" w:styleId="InternetLink">
    <w:name w:val="Internet Link"/>
    <w:semiHidden/>
    <w:rPr>
      <w:color w:val="000080"/>
      <w:u w:val="single"/>
    </w:rPr>
  </w:style>
  <w:style w:type="paragraph" w:customStyle="1" w:styleId="Heading">
    <w:name w:val="Heading"/>
    <w:basedOn w:val="a"/>
    <w:next w:val="aff4"/>
    <w:qFormat/>
    <w:pPr>
      <w:keepNext/>
      <w:spacing w:before="240" w:after="120"/>
    </w:pPr>
    <w:rPr>
      <w:rFonts w:ascii="Liberation Sans" w:eastAsia="Arial Unicode MS" w:hAnsi="Liberation Sans" w:cs="Lucida Sans"/>
      <w:sz w:val="28"/>
      <w:szCs w:val="28"/>
    </w:rPr>
  </w:style>
  <w:style w:type="paragraph" w:styleId="aff4">
    <w:name w:val="Body Text"/>
    <w:basedOn w:val="a"/>
    <w:pPr>
      <w:spacing w:after="140" w:line="288" w:lineRule="auto"/>
    </w:pPr>
  </w:style>
  <w:style w:type="paragraph" w:styleId="aff5">
    <w:name w:val="List"/>
    <w:basedOn w:val="aff4"/>
    <w:semiHidden/>
    <w:rPr>
      <w:rFonts w:cs="Lucida Sans"/>
    </w:rPr>
  </w:style>
  <w:style w:type="paragraph" w:styleId="aff6">
    <w:name w:val="caption"/>
    <w:basedOn w:val="a"/>
    <w:next w:val="a"/>
    <w:uiPriority w:val="35"/>
    <w:semiHidden/>
    <w:qFormat/>
    <w:rsid w:val="00FB431B"/>
    <w:pPr>
      <w:spacing w:after="200" w:line="240" w:lineRule="auto"/>
    </w:pPr>
    <w:rPr>
      <w:i/>
      <w:iCs/>
      <w:szCs w:val="18"/>
    </w:rPr>
  </w:style>
  <w:style w:type="paragraph" w:customStyle="1" w:styleId="Index">
    <w:name w:val="Index"/>
    <w:basedOn w:val="a"/>
    <w:semiHidden/>
    <w:qFormat/>
    <w:pPr>
      <w:suppressLineNumbers/>
    </w:pPr>
    <w:rPr>
      <w:rFonts w:cs="Lucida Sans"/>
    </w:rPr>
  </w:style>
  <w:style w:type="paragraph" w:styleId="a4">
    <w:name w:val="Title"/>
    <w:basedOn w:val="a"/>
    <w:next w:val="a"/>
    <w:link w:val="a3"/>
    <w:uiPriority w:val="10"/>
    <w:semiHidden/>
    <w:qFormat/>
    <w:rsid w:val="00C52FC2"/>
    <w:pPr>
      <w:spacing w:after="0" w:line="240" w:lineRule="auto"/>
      <w:contextualSpacing/>
    </w:pPr>
    <w:rPr>
      <w:rFonts w:asciiTheme="majorHAnsi" w:eastAsiaTheme="majorEastAsia" w:hAnsiTheme="majorHAnsi" w:cstheme="majorBidi"/>
      <w:caps/>
      <w:color w:val="8A4203" w:themeColor="accent2" w:themeShade="80"/>
      <w:spacing w:val="14"/>
      <w:sz w:val="84"/>
      <w:szCs w:val="56"/>
    </w:rPr>
  </w:style>
  <w:style w:type="paragraph" w:styleId="a8">
    <w:name w:val="Subtitle"/>
    <w:basedOn w:val="a"/>
    <w:next w:val="a"/>
    <w:link w:val="a7"/>
    <w:uiPriority w:val="11"/>
    <w:semiHidden/>
    <w:qFormat/>
    <w:pPr>
      <w:spacing w:after="720" w:line="240" w:lineRule="auto"/>
      <w:contextualSpacing/>
    </w:pPr>
    <w:rPr>
      <w:rFonts w:eastAsiaTheme="minorEastAsia"/>
      <w:caps/>
      <w:sz w:val="40"/>
    </w:rPr>
  </w:style>
  <w:style w:type="paragraph" w:styleId="aff7">
    <w:name w:val="List Bullet"/>
    <w:basedOn w:val="a"/>
    <w:uiPriority w:val="31"/>
    <w:semiHidden/>
    <w:qFormat/>
    <w:pPr>
      <w:contextualSpacing/>
    </w:pPr>
  </w:style>
  <w:style w:type="paragraph" w:styleId="a6">
    <w:name w:val="header"/>
    <w:basedOn w:val="a"/>
    <w:link w:val="a5"/>
    <w:uiPriority w:val="99"/>
    <w:semiHidden/>
    <w:pPr>
      <w:spacing w:after="0" w:line="240" w:lineRule="auto"/>
    </w:pPr>
  </w:style>
  <w:style w:type="paragraph" w:styleId="24">
    <w:name w:val="Intense Quote"/>
    <w:basedOn w:val="a"/>
    <w:next w:val="a"/>
    <w:link w:val="23"/>
    <w:uiPriority w:val="30"/>
    <w:semiHidden/>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paragraph" w:styleId="aff8">
    <w:name w:val="TOC Heading"/>
    <w:basedOn w:val="1"/>
    <w:next w:val="a"/>
    <w:uiPriority w:val="39"/>
    <w:semiHidden/>
    <w:qFormat/>
    <w:pPr>
      <w:spacing w:after="0" w:line="360" w:lineRule="auto"/>
    </w:pPr>
    <w:rPr>
      <w:sz w:val="84"/>
    </w:rPr>
  </w:style>
  <w:style w:type="paragraph" w:styleId="af0">
    <w:name w:val="footer"/>
    <w:basedOn w:val="a"/>
    <w:link w:val="af"/>
    <w:uiPriority w:val="99"/>
    <w:semiHidden/>
    <w:pPr>
      <w:pBdr>
        <w:top w:val="single" w:sz="4" w:space="8" w:color="0072C6"/>
        <w:left w:val="single" w:sz="4" w:space="31" w:color="0072C6"/>
        <w:bottom w:val="single" w:sz="4" w:space="8" w:color="0072C6"/>
        <w:right w:val="single" w:sz="4" w:space="31" w:color="0072C6"/>
      </w:pBdr>
      <w:shd w:val="clear" w:color="auto" w:fill="0072C6" w:themeFill="accent1"/>
      <w:spacing w:after="0" w:line="240" w:lineRule="auto"/>
    </w:pPr>
    <w:rPr>
      <w:color w:val="FFFFFF" w:themeColor="background1"/>
    </w:rPr>
  </w:style>
  <w:style w:type="paragraph" w:styleId="af2">
    <w:name w:val="Quote"/>
    <w:basedOn w:val="a"/>
    <w:next w:val="a"/>
    <w:link w:val="af1"/>
    <w:uiPriority w:val="29"/>
    <w:semiHidden/>
    <w:qFormat/>
    <w:pPr>
      <w:spacing w:before="360" w:after="560" w:line="264" w:lineRule="auto"/>
      <w:ind w:left="605" w:right="605"/>
      <w:contextualSpacing/>
    </w:pPr>
    <w:rPr>
      <w:rFonts w:asciiTheme="majorHAnsi" w:hAnsiTheme="majorHAnsi"/>
      <w:i/>
      <w:iCs/>
      <w:color w:val="0072C6" w:themeColor="accent1"/>
      <w:sz w:val="40"/>
    </w:rPr>
  </w:style>
  <w:style w:type="paragraph" w:styleId="aff9">
    <w:name w:val="List Number"/>
    <w:basedOn w:val="a"/>
    <w:uiPriority w:val="32"/>
    <w:semiHidden/>
    <w:qFormat/>
    <w:pPr>
      <w:contextualSpacing/>
    </w:pPr>
  </w:style>
  <w:style w:type="paragraph" w:styleId="af4">
    <w:name w:val="Balloon Text"/>
    <w:basedOn w:val="a"/>
    <w:link w:val="af3"/>
    <w:uiPriority w:val="99"/>
    <w:semiHidden/>
    <w:qFormat/>
    <w:rsid w:val="00FB431B"/>
    <w:pPr>
      <w:spacing w:after="0" w:line="240" w:lineRule="auto"/>
    </w:pPr>
    <w:rPr>
      <w:rFonts w:ascii="Segoe UI" w:hAnsi="Segoe UI" w:cs="Segoe UI"/>
      <w:szCs w:val="18"/>
    </w:rPr>
  </w:style>
  <w:style w:type="paragraph" w:styleId="32">
    <w:name w:val="Body Text 3"/>
    <w:basedOn w:val="a"/>
    <w:link w:val="31"/>
    <w:uiPriority w:val="99"/>
    <w:semiHidden/>
    <w:qFormat/>
    <w:rsid w:val="00FB431B"/>
    <w:pPr>
      <w:spacing w:after="120"/>
    </w:pPr>
    <w:rPr>
      <w:szCs w:val="16"/>
    </w:rPr>
  </w:style>
  <w:style w:type="paragraph" w:styleId="af7">
    <w:name w:val="annotation text"/>
    <w:basedOn w:val="a"/>
    <w:link w:val="af6"/>
    <w:uiPriority w:val="99"/>
    <w:semiHidden/>
    <w:qFormat/>
    <w:rsid w:val="00FB431B"/>
    <w:pPr>
      <w:spacing w:line="240" w:lineRule="auto"/>
    </w:pPr>
  </w:style>
  <w:style w:type="paragraph" w:styleId="af9">
    <w:name w:val="annotation subject"/>
    <w:basedOn w:val="af7"/>
    <w:link w:val="af8"/>
    <w:uiPriority w:val="99"/>
    <w:semiHidden/>
    <w:qFormat/>
    <w:rsid w:val="00FB431B"/>
    <w:rPr>
      <w:b/>
      <w:bCs/>
    </w:rPr>
  </w:style>
  <w:style w:type="paragraph" w:styleId="afb">
    <w:name w:val="Document Map"/>
    <w:basedOn w:val="a"/>
    <w:link w:val="afa"/>
    <w:uiPriority w:val="99"/>
    <w:semiHidden/>
    <w:qFormat/>
    <w:rsid w:val="00FB431B"/>
    <w:pPr>
      <w:spacing w:after="0" w:line="240" w:lineRule="auto"/>
    </w:pPr>
    <w:rPr>
      <w:rFonts w:ascii="Segoe UI" w:hAnsi="Segoe UI" w:cs="Segoe UI"/>
      <w:szCs w:val="16"/>
    </w:rPr>
  </w:style>
  <w:style w:type="paragraph" w:styleId="afd">
    <w:name w:val="endnote text"/>
    <w:basedOn w:val="a"/>
    <w:link w:val="afc"/>
    <w:uiPriority w:val="99"/>
    <w:semiHidden/>
    <w:qFormat/>
    <w:rsid w:val="00FB431B"/>
    <w:pPr>
      <w:spacing w:after="0" w:line="240" w:lineRule="auto"/>
    </w:pPr>
  </w:style>
  <w:style w:type="paragraph" w:styleId="affa">
    <w:name w:val="envelope return"/>
    <w:basedOn w:val="a"/>
    <w:uiPriority w:val="99"/>
    <w:semiHidden/>
    <w:qFormat/>
    <w:rsid w:val="00FB431B"/>
    <w:pPr>
      <w:spacing w:after="0" w:line="240" w:lineRule="auto"/>
    </w:pPr>
    <w:rPr>
      <w:rFonts w:asciiTheme="majorHAnsi" w:eastAsiaTheme="majorEastAsia" w:hAnsiTheme="majorHAnsi" w:cstheme="majorBidi"/>
    </w:rPr>
  </w:style>
  <w:style w:type="paragraph" w:styleId="aff">
    <w:name w:val="footnote text"/>
    <w:basedOn w:val="a"/>
    <w:link w:val="afe"/>
    <w:uiPriority w:val="99"/>
    <w:semiHidden/>
    <w:qFormat/>
    <w:rsid w:val="00FB431B"/>
    <w:pPr>
      <w:spacing w:after="0" w:line="240" w:lineRule="auto"/>
    </w:pPr>
  </w:style>
  <w:style w:type="paragraph" w:styleId="HTML2">
    <w:name w:val="HTML Preformatted"/>
    <w:basedOn w:val="a"/>
    <w:link w:val="HTML1"/>
    <w:uiPriority w:val="99"/>
    <w:semiHidden/>
    <w:qFormat/>
    <w:rsid w:val="00FB431B"/>
    <w:pPr>
      <w:spacing w:after="0" w:line="240" w:lineRule="auto"/>
    </w:pPr>
    <w:rPr>
      <w:rFonts w:ascii="Consolas" w:hAnsi="Consolas"/>
    </w:rPr>
  </w:style>
  <w:style w:type="paragraph" w:styleId="aff1">
    <w:name w:val="macro"/>
    <w:link w:val="aff0"/>
    <w:uiPriority w:val="99"/>
    <w:semiHidden/>
    <w:qFormat/>
    <w:rsid w:val="00FB431B"/>
    <w:pPr>
      <w:tabs>
        <w:tab w:val="left" w:pos="480"/>
        <w:tab w:val="left" w:pos="960"/>
        <w:tab w:val="left" w:pos="1440"/>
        <w:tab w:val="left" w:pos="1920"/>
        <w:tab w:val="left" w:pos="2400"/>
        <w:tab w:val="left" w:pos="2880"/>
        <w:tab w:val="left" w:pos="3360"/>
        <w:tab w:val="left" w:pos="3840"/>
        <w:tab w:val="left" w:pos="4320"/>
      </w:tabs>
    </w:pPr>
    <w:rPr>
      <w:rFonts w:ascii="Consolas" w:eastAsia="Arial" w:hAnsi="Consolas"/>
      <w:color w:val="595959" w:themeColor="text1" w:themeTint="A6"/>
      <w:sz w:val="22"/>
    </w:rPr>
  </w:style>
  <w:style w:type="paragraph" w:styleId="aff3">
    <w:name w:val="Plain Text"/>
    <w:basedOn w:val="a"/>
    <w:link w:val="aff2"/>
    <w:uiPriority w:val="99"/>
    <w:semiHidden/>
    <w:qFormat/>
    <w:rsid w:val="00FB431B"/>
    <w:pPr>
      <w:spacing w:after="0" w:line="240" w:lineRule="auto"/>
    </w:pPr>
    <w:rPr>
      <w:rFonts w:ascii="Consolas" w:hAnsi="Consolas"/>
      <w:szCs w:val="21"/>
    </w:rPr>
  </w:style>
  <w:style w:type="paragraph" w:styleId="34">
    <w:name w:val="Body Text Indent 3"/>
    <w:basedOn w:val="a"/>
    <w:link w:val="33"/>
    <w:uiPriority w:val="99"/>
    <w:semiHidden/>
    <w:qFormat/>
    <w:rsid w:val="00EC0F68"/>
    <w:pPr>
      <w:spacing w:after="120"/>
      <w:ind w:left="360"/>
    </w:pPr>
    <w:rPr>
      <w:szCs w:val="16"/>
    </w:rPr>
  </w:style>
  <w:style w:type="paragraph" w:styleId="affb">
    <w:name w:val="List Paragraph"/>
    <w:basedOn w:val="a"/>
    <w:uiPriority w:val="34"/>
    <w:semiHidden/>
    <w:qFormat/>
    <w:rsid w:val="000736C2"/>
    <w:pPr>
      <w:ind w:left="720"/>
      <w:contextualSpacing/>
    </w:pPr>
  </w:style>
  <w:style w:type="paragraph" w:styleId="Web">
    <w:name w:val="Normal (Web)"/>
    <w:basedOn w:val="a"/>
    <w:uiPriority w:val="99"/>
    <w:semiHidden/>
    <w:qFormat/>
    <w:rsid w:val="000736C2"/>
    <w:pPr>
      <w:spacing w:beforeAutospacing="1" w:afterAutospacing="1" w:line="240" w:lineRule="auto"/>
    </w:pPr>
    <w:rPr>
      <w:rFonts w:ascii="Times New Roman" w:eastAsiaTheme="minorEastAsia" w:hAnsi="Times New Roman" w:cs="Times New Roman"/>
      <w:sz w:val="24"/>
      <w:szCs w:val="24"/>
    </w:rPr>
  </w:style>
  <w:style w:type="table" w:customStyle="1" w:styleId="3-11">
    <w:name w:val="一覧 (表) 3 - アクセント 11"/>
    <w:basedOn w:val="a1"/>
    <w:uiPriority w:val="48"/>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table" w:styleId="aff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a1"/>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afterLines="0" w:after="16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afterLines="0" w:after="180"/>
        <w:jc w:val="right"/>
      </w:pPr>
      <w:rPr>
        <w:rFonts w:asciiTheme="majorHAnsi" w:hAnsiTheme="majorHAnsi"/>
        <w:b w:val="0"/>
        <w:i w:val="0"/>
        <w:color w:val="0072C6" w:themeColor="accent1"/>
        <w:sz w:val="24"/>
      </w:rPr>
    </w:tblStylePr>
    <w:tblStylePr w:type="nwCell">
      <w:pPr>
        <w:wordWrap/>
        <w:jc w:val="left"/>
      </w:pPr>
    </w:tblStylePr>
  </w:style>
  <w:style w:type="character" w:styleId="affd">
    <w:name w:val="Hyperlink"/>
    <w:basedOn w:val="a0"/>
    <w:uiPriority w:val="99"/>
    <w:semiHidden/>
    <w:rsid w:val="00A1552E"/>
    <w:rPr>
      <w:color w:val="0072C6" w:themeColor="hyperlink"/>
      <w:u w:val="single"/>
    </w:rPr>
  </w:style>
  <w:style w:type="paragraph" w:styleId="11">
    <w:name w:val="toc 1"/>
    <w:basedOn w:val="a"/>
    <w:next w:val="a"/>
    <w:autoRedefine/>
    <w:uiPriority w:val="39"/>
    <w:semiHidden/>
    <w:rsid w:val="005F1EA1"/>
    <w:pPr>
      <w:spacing w:after="100"/>
    </w:pPr>
  </w:style>
  <w:style w:type="paragraph" w:styleId="25">
    <w:name w:val="toc 2"/>
    <w:basedOn w:val="a"/>
    <w:next w:val="a"/>
    <w:autoRedefine/>
    <w:uiPriority w:val="39"/>
    <w:semiHidden/>
    <w:rsid w:val="005F1EA1"/>
    <w:pPr>
      <w:spacing w:after="100"/>
      <w:ind w:left="220"/>
    </w:pPr>
  </w:style>
  <w:style w:type="paragraph" w:styleId="35">
    <w:name w:val="toc 3"/>
    <w:basedOn w:val="a"/>
    <w:next w:val="a"/>
    <w:autoRedefine/>
    <w:uiPriority w:val="39"/>
    <w:semiHidden/>
    <w:rsid w:val="005F1EA1"/>
    <w:pPr>
      <w:spacing w:after="100"/>
      <w:ind w:left="440"/>
    </w:pPr>
  </w:style>
  <w:style w:type="character" w:styleId="affe">
    <w:name w:val="FollowedHyperlink"/>
    <w:basedOn w:val="a0"/>
    <w:uiPriority w:val="99"/>
    <w:semiHidden/>
    <w:rsid w:val="00E2797B"/>
    <w:rPr>
      <w:color w:val="79498B" w:themeColor="followedHyperlink"/>
      <w:u w:val="single"/>
    </w:rPr>
  </w:style>
  <w:style w:type="character" w:customStyle="1" w:styleId="50">
    <w:name w:val="見出し 5 (文字)"/>
    <w:basedOn w:val="a0"/>
    <w:link w:val="5"/>
    <w:uiPriority w:val="9"/>
    <w:semiHidden/>
    <w:rsid w:val="00197BB6"/>
    <w:rPr>
      <w:rFonts w:asciiTheme="majorHAnsi" w:eastAsiaTheme="majorEastAsia" w:hAnsiTheme="majorHAnsi" w:cstheme="majorBidi"/>
      <w:color w:val="005494" w:themeColor="accent1" w:themeShade="BF"/>
    </w:rPr>
  </w:style>
  <w:style w:type="paragraph" w:customStyle="1" w:styleId="m-5342530804192113138gmail-msolistparagraph">
    <w:name w:val="m_-5342530804192113138gmail-msolistparagraph"/>
    <w:basedOn w:val="a"/>
    <w:semiHidden/>
    <w:rsid w:val="00F167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ff">
    <w:name w:val="No Spacing"/>
    <w:link w:val="afff0"/>
    <w:uiPriority w:val="1"/>
    <w:semiHidden/>
    <w:qFormat/>
    <w:rsid w:val="009C273C"/>
    <w:rPr>
      <w:rFonts w:eastAsiaTheme="minorEastAsia"/>
      <w:color w:val="auto"/>
      <w:sz w:val="22"/>
      <w:szCs w:val="22"/>
      <w:lang w:eastAsia="en-US"/>
    </w:rPr>
  </w:style>
  <w:style w:type="character" w:customStyle="1" w:styleId="afff0">
    <w:name w:val="行間詰め (文字)"/>
    <w:basedOn w:val="a0"/>
    <w:link w:val="afff"/>
    <w:uiPriority w:val="1"/>
    <w:semiHidden/>
    <w:rsid w:val="00197BB6"/>
    <w:rPr>
      <w:rFonts w:eastAsiaTheme="minorEastAsia"/>
      <w:color w:val="auto"/>
      <w:sz w:val="22"/>
      <w:szCs w:val="22"/>
      <w:lang w:eastAsia="en-US"/>
    </w:rPr>
  </w:style>
  <w:style w:type="character" w:styleId="afff1">
    <w:name w:val="footnote reference"/>
    <w:basedOn w:val="a0"/>
    <w:uiPriority w:val="99"/>
    <w:semiHidden/>
    <w:rsid w:val="00954E05"/>
    <w:rPr>
      <w:vertAlign w:val="superscript"/>
    </w:rPr>
  </w:style>
  <w:style w:type="paragraph" w:customStyle="1" w:styleId="TitleIbrahim">
    <w:name w:val="Title_Ibrahim"/>
    <w:basedOn w:val="a"/>
    <w:qFormat/>
    <w:rsid w:val="00BD581D"/>
    <w:pPr>
      <w:spacing w:before="240" w:line="240" w:lineRule="auto"/>
      <w:jc w:val="center"/>
    </w:pPr>
    <w:rPr>
      <w:rFonts w:ascii="Calibri" w:eastAsiaTheme="majorEastAsia" w:hAnsi="Calibri" w:cstheme="majorBidi"/>
      <w:caps/>
      <w:color w:val="0072C6" w:themeColor="accent1"/>
      <w:spacing w:val="14"/>
      <w:sz w:val="56"/>
      <w:szCs w:val="32"/>
    </w:rPr>
  </w:style>
  <w:style w:type="paragraph" w:customStyle="1" w:styleId="SubtitleIbrahim">
    <w:name w:val="Subtitle_Ibrahim"/>
    <w:basedOn w:val="TitleIbrahim"/>
    <w:qFormat/>
    <w:rsid w:val="00A70572"/>
    <w:pPr>
      <w:spacing w:before="0" w:after="200"/>
    </w:pPr>
    <w:rPr>
      <w:sz w:val="36"/>
      <w:szCs w:val="26"/>
    </w:rPr>
  </w:style>
  <w:style w:type="character" w:styleId="afff2">
    <w:name w:val="line number"/>
    <w:basedOn w:val="a0"/>
    <w:uiPriority w:val="99"/>
    <w:semiHidden/>
    <w:rsid w:val="00A70572"/>
  </w:style>
  <w:style w:type="paragraph" w:customStyle="1" w:styleId="HeadingIbrahim1">
    <w:name w:val="Heading_Ibrahim 1"/>
    <w:basedOn w:val="1"/>
    <w:qFormat/>
    <w:rsid w:val="004A494D"/>
    <w:pPr>
      <w:spacing w:after="120" w:line="259" w:lineRule="auto"/>
      <w:contextualSpacing w:val="0"/>
    </w:pPr>
    <w:rPr>
      <w:rFonts w:ascii="Calibri" w:eastAsia="Arial Unicode MS" w:hAnsi="Calibri" w:cs="Lucida Sans"/>
      <w:caps w:val="0"/>
      <w:color w:val="00000A"/>
      <w:spacing w:val="0"/>
      <w:sz w:val="28"/>
      <w:szCs w:val="28"/>
      <w:shd w:val="clear" w:color="auto" w:fill="FFFFFF"/>
      <w:lang w:eastAsia="en-US"/>
    </w:rPr>
  </w:style>
  <w:style w:type="paragraph" w:customStyle="1" w:styleId="bodyIbrahim1">
    <w:name w:val="body_Ibrahim 1"/>
    <w:basedOn w:val="a"/>
    <w:qFormat/>
    <w:rsid w:val="00BF7C96"/>
    <w:rPr>
      <w:rFonts w:ascii="Calibri" w:eastAsia="Arial" w:hAnsi="Calibri"/>
      <w:color w:val="00000A"/>
      <w:szCs w:val="22"/>
      <w:lang w:eastAsia="en-US"/>
    </w:rPr>
  </w:style>
  <w:style w:type="paragraph" w:customStyle="1" w:styleId="HeadingIbrahim2">
    <w:name w:val="Heading_Ibrahim 2"/>
    <w:basedOn w:val="2"/>
    <w:qFormat/>
    <w:rsid w:val="001F25A8"/>
    <w:pPr>
      <w:spacing w:before="240" w:after="120" w:line="259" w:lineRule="auto"/>
    </w:pPr>
    <w:rPr>
      <w:rFonts w:ascii="Calibri" w:eastAsia="Arial Unicode MS" w:hAnsi="Calibri" w:cs="Lucida Sans"/>
      <w:caps w:val="0"/>
      <w:color w:val="00000A"/>
      <w:spacing w:val="0"/>
      <w:sz w:val="24"/>
      <w:szCs w:val="28"/>
      <w:lang w:eastAsia="en-US"/>
    </w:rPr>
  </w:style>
  <w:style w:type="paragraph" w:customStyle="1" w:styleId="ListIbrahim1">
    <w:name w:val="List_Ibrahim 1"/>
    <w:basedOn w:val="affb"/>
    <w:qFormat/>
    <w:rsid w:val="004A494D"/>
    <w:pPr>
      <w:numPr>
        <w:numId w:val="1"/>
      </w:numPr>
    </w:pPr>
    <w:rPr>
      <w:rFonts w:ascii="Calibri" w:eastAsia="Arial" w:hAnsi="Calibri"/>
      <w:color w:val="00000A"/>
      <w:szCs w:val="22"/>
      <w:lang w:eastAsia="en-US"/>
    </w:rPr>
  </w:style>
  <w:style w:type="paragraph" w:customStyle="1" w:styleId="ListIbrahimNum1">
    <w:name w:val="List_Ibrahim(Num) 1"/>
    <w:basedOn w:val="affb"/>
    <w:qFormat/>
    <w:rsid w:val="000B59EF"/>
    <w:pPr>
      <w:numPr>
        <w:numId w:val="5"/>
      </w:numPr>
    </w:pPr>
    <w:rPr>
      <w:rFonts w:ascii="Calibri" w:eastAsia="Arial" w:hAnsi="Calibri"/>
      <w:color w:val="00000A"/>
      <w:szCs w:val="22"/>
      <w:lang w:eastAsia="en-GB"/>
    </w:rPr>
  </w:style>
  <w:style w:type="paragraph" w:customStyle="1" w:styleId="HeadingIbrahim3">
    <w:name w:val="Heading_Ibrahim 3"/>
    <w:basedOn w:val="3"/>
    <w:qFormat/>
    <w:rsid w:val="00B567B1"/>
    <w:pPr>
      <w:spacing w:before="240" w:after="120" w:line="259" w:lineRule="auto"/>
    </w:pPr>
    <w:rPr>
      <w:rFonts w:ascii="Calibri" w:eastAsia="Arial Unicode MS" w:hAnsi="Calibri" w:cs="Lucida Sans"/>
      <w:color w:val="00000A"/>
      <w:sz w:val="24"/>
      <w:szCs w:val="28"/>
      <w:lang w:eastAsia="en-US"/>
    </w:rPr>
  </w:style>
  <w:style w:type="paragraph" w:customStyle="1" w:styleId="ListIbrahim2">
    <w:name w:val="List_Ibrahim 2"/>
    <w:basedOn w:val="affb"/>
    <w:qFormat/>
    <w:rsid w:val="00541FB0"/>
    <w:pPr>
      <w:numPr>
        <w:ilvl w:val="1"/>
        <w:numId w:val="3"/>
      </w:numPr>
      <w:spacing w:after="0" w:line="240" w:lineRule="auto"/>
    </w:pPr>
    <w:rPr>
      <w:rFonts w:ascii="Calibri" w:hAnsi="Calibri" w:cs="ProximaNova-Regular"/>
      <w:color w:val="000000"/>
    </w:rPr>
  </w:style>
  <w:style w:type="paragraph" w:customStyle="1" w:styleId="bodyIbrahimResources">
    <w:name w:val="body_Ibrahim Resources"/>
    <w:basedOn w:val="aff4"/>
    <w:qFormat/>
    <w:rsid w:val="00197BB6"/>
    <w:rPr>
      <w:rFonts w:ascii="Calibri" w:eastAsia="Arial Unicode MS" w:hAnsi="Calibri" w:cs="Lucida Sans"/>
      <w:color w:val="00000A"/>
      <w:sz w:val="24"/>
      <w:szCs w:val="28"/>
      <w:lang w:eastAsia="en-US"/>
    </w:rPr>
  </w:style>
  <w:style w:type="paragraph" w:customStyle="1" w:styleId="Figure1">
    <w:name w:val="Figure 1"/>
    <w:basedOn w:val="a"/>
    <w:qFormat/>
    <w:rsid w:val="00197BB6"/>
    <w:pPr>
      <w:spacing w:before="480" w:line="240" w:lineRule="auto"/>
      <w:jc w:val="center"/>
    </w:pPr>
    <w:rPr>
      <w:rFonts w:ascii="Calibri" w:hAnsi="Calibri" w:cs="ProximaNova-Regular"/>
      <w:b/>
      <w:color w:val="000000"/>
    </w:rPr>
  </w:style>
  <w:style w:type="paragraph" w:customStyle="1" w:styleId="FigureCaption">
    <w:name w:val="Figure_Caption"/>
    <w:basedOn w:val="a"/>
    <w:qFormat/>
    <w:rsid w:val="00197BB6"/>
    <w:pPr>
      <w:spacing w:before="160" w:line="240" w:lineRule="auto"/>
      <w:jc w:val="center"/>
    </w:pPr>
    <w:rPr>
      <w:rFonts w:ascii="Calibri" w:hAnsi="Calibri" w:cs="ProximaNova-Regular"/>
      <w:b/>
      <w:color w:val="000000"/>
    </w:rPr>
  </w:style>
  <w:style w:type="paragraph" w:styleId="afff3">
    <w:name w:val="Revision"/>
    <w:hidden/>
    <w:uiPriority w:val="99"/>
    <w:semiHidden/>
    <w:rsid w:val="0070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66483">
      <w:bodyDiv w:val="1"/>
      <w:marLeft w:val="0"/>
      <w:marRight w:val="0"/>
      <w:marTop w:val="0"/>
      <w:marBottom w:val="0"/>
      <w:divBdr>
        <w:top w:val="none" w:sz="0" w:space="0" w:color="auto"/>
        <w:left w:val="none" w:sz="0" w:space="0" w:color="auto"/>
        <w:bottom w:val="none" w:sz="0" w:space="0" w:color="auto"/>
        <w:right w:val="none" w:sz="0" w:space="0" w:color="auto"/>
      </w:divBdr>
      <w:divsChild>
        <w:div w:id="1932080022">
          <w:marLeft w:val="0"/>
          <w:marRight w:val="0"/>
          <w:marTop w:val="0"/>
          <w:marBottom w:val="0"/>
          <w:divBdr>
            <w:top w:val="none" w:sz="0" w:space="0" w:color="auto"/>
            <w:left w:val="none" w:sz="0" w:space="0" w:color="auto"/>
            <w:bottom w:val="none" w:sz="0" w:space="0" w:color="auto"/>
            <w:right w:val="none" w:sz="0" w:space="0" w:color="auto"/>
          </w:divBdr>
        </w:div>
      </w:divsChild>
    </w:div>
    <w:div w:id="434984690">
      <w:bodyDiv w:val="1"/>
      <w:marLeft w:val="0"/>
      <w:marRight w:val="0"/>
      <w:marTop w:val="0"/>
      <w:marBottom w:val="0"/>
      <w:divBdr>
        <w:top w:val="none" w:sz="0" w:space="0" w:color="auto"/>
        <w:left w:val="none" w:sz="0" w:space="0" w:color="auto"/>
        <w:bottom w:val="none" w:sz="0" w:space="0" w:color="auto"/>
        <w:right w:val="none" w:sz="0" w:space="0" w:color="auto"/>
      </w:divBdr>
    </w:div>
    <w:div w:id="582419397">
      <w:bodyDiv w:val="1"/>
      <w:marLeft w:val="0"/>
      <w:marRight w:val="0"/>
      <w:marTop w:val="0"/>
      <w:marBottom w:val="0"/>
      <w:divBdr>
        <w:top w:val="none" w:sz="0" w:space="0" w:color="auto"/>
        <w:left w:val="none" w:sz="0" w:space="0" w:color="auto"/>
        <w:bottom w:val="none" w:sz="0" w:space="0" w:color="auto"/>
        <w:right w:val="none" w:sz="0" w:space="0" w:color="auto"/>
      </w:divBdr>
      <w:divsChild>
        <w:div w:id="390151183">
          <w:marLeft w:val="0"/>
          <w:marRight w:val="0"/>
          <w:marTop w:val="0"/>
          <w:marBottom w:val="0"/>
          <w:divBdr>
            <w:top w:val="none" w:sz="0" w:space="0" w:color="auto"/>
            <w:left w:val="none" w:sz="0" w:space="0" w:color="auto"/>
            <w:bottom w:val="none" w:sz="0" w:space="0" w:color="auto"/>
            <w:right w:val="none" w:sz="0" w:space="0" w:color="auto"/>
          </w:divBdr>
          <w:divsChild>
            <w:div w:id="785582381">
              <w:marLeft w:val="0"/>
              <w:marRight w:val="0"/>
              <w:marTop w:val="0"/>
              <w:marBottom w:val="0"/>
              <w:divBdr>
                <w:top w:val="none" w:sz="0" w:space="0" w:color="auto"/>
                <w:left w:val="none" w:sz="0" w:space="0" w:color="auto"/>
                <w:bottom w:val="none" w:sz="0" w:space="0" w:color="auto"/>
                <w:right w:val="none" w:sz="0" w:space="0" w:color="auto"/>
              </w:divBdr>
              <w:divsChild>
                <w:div w:id="1744596881">
                  <w:marLeft w:val="0"/>
                  <w:marRight w:val="0"/>
                  <w:marTop w:val="0"/>
                  <w:marBottom w:val="0"/>
                  <w:divBdr>
                    <w:top w:val="none" w:sz="0" w:space="0" w:color="auto"/>
                    <w:left w:val="none" w:sz="0" w:space="0" w:color="auto"/>
                    <w:bottom w:val="none" w:sz="0" w:space="0" w:color="auto"/>
                    <w:right w:val="none" w:sz="0" w:space="0" w:color="auto"/>
                  </w:divBdr>
                  <w:divsChild>
                    <w:div w:id="21296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7831">
          <w:marLeft w:val="0"/>
          <w:marRight w:val="0"/>
          <w:marTop w:val="0"/>
          <w:marBottom w:val="0"/>
          <w:divBdr>
            <w:top w:val="none" w:sz="0" w:space="0" w:color="auto"/>
            <w:left w:val="none" w:sz="0" w:space="0" w:color="auto"/>
            <w:bottom w:val="none" w:sz="0" w:space="0" w:color="auto"/>
            <w:right w:val="none" w:sz="0" w:space="0" w:color="auto"/>
          </w:divBdr>
        </w:div>
        <w:div w:id="1094326899">
          <w:marLeft w:val="0"/>
          <w:marRight w:val="0"/>
          <w:marTop w:val="0"/>
          <w:marBottom w:val="0"/>
          <w:divBdr>
            <w:top w:val="none" w:sz="0" w:space="0" w:color="auto"/>
            <w:left w:val="none" w:sz="0" w:space="0" w:color="auto"/>
            <w:bottom w:val="none" w:sz="0" w:space="0" w:color="auto"/>
            <w:right w:val="none" w:sz="0" w:space="0" w:color="auto"/>
          </w:divBdr>
        </w:div>
        <w:div w:id="1081753385">
          <w:marLeft w:val="0"/>
          <w:marRight w:val="0"/>
          <w:marTop w:val="30"/>
          <w:marBottom w:val="0"/>
          <w:divBdr>
            <w:top w:val="none" w:sz="0" w:space="0" w:color="auto"/>
            <w:left w:val="none" w:sz="0" w:space="0" w:color="auto"/>
            <w:bottom w:val="none" w:sz="0" w:space="0" w:color="auto"/>
            <w:right w:val="none" w:sz="0" w:space="0" w:color="auto"/>
          </w:divBdr>
          <w:divsChild>
            <w:div w:id="7711243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959845281">
      <w:bodyDiv w:val="1"/>
      <w:marLeft w:val="0"/>
      <w:marRight w:val="0"/>
      <w:marTop w:val="0"/>
      <w:marBottom w:val="0"/>
      <w:divBdr>
        <w:top w:val="none" w:sz="0" w:space="0" w:color="auto"/>
        <w:left w:val="none" w:sz="0" w:space="0" w:color="auto"/>
        <w:bottom w:val="none" w:sz="0" w:space="0" w:color="auto"/>
        <w:right w:val="none" w:sz="0" w:space="0" w:color="auto"/>
      </w:divBdr>
      <w:divsChild>
        <w:div w:id="1434738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7649101">
              <w:marLeft w:val="0"/>
              <w:marRight w:val="0"/>
              <w:marTop w:val="0"/>
              <w:marBottom w:val="0"/>
              <w:divBdr>
                <w:top w:val="none" w:sz="0" w:space="0" w:color="auto"/>
                <w:left w:val="none" w:sz="0" w:space="0" w:color="auto"/>
                <w:bottom w:val="none" w:sz="0" w:space="0" w:color="auto"/>
                <w:right w:val="none" w:sz="0" w:space="0" w:color="auto"/>
              </w:divBdr>
              <w:divsChild>
                <w:div w:id="2051567472">
                  <w:marLeft w:val="0"/>
                  <w:marRight w:val="0"/>
                  <w:marTop w:val="0"/>
                  <w:marBottom w:val="0"/>
                  <w:divBdr>
                    <w:top w:val="none" w:sz="0" w:space="0" w:color="auto"/>
                    <w:left w:val="none" w:sz="0" w:space="0" w:color="auto"/>
                    <w:bottom w:val="none" w:sz="0" w:space="0" w:color="auto"/>
                    <w:right w:val="none" w:sz="0" w:space="0" w:color="auto"/>
                  </w:divBdr>
                  <w:divsChild>
                    <w:div w:id="1650863707">
                      <w:marLeft w:val="0"/>
                      <w:marRight w:val="0"/>
                      <w:marTop w:val="0"/>
                      <w:marBottom w:val="0"/>
                      <w:divBdr>
                        <w:top w:val="none" w:sz="0" w:space="0" w:color="auto"/>
                        <w:left w:val="none" w:sz="0" w:space="0" w:color="auto"/>
                        <w:bottom w:val="none" w:sz="0" w:space="0" w:color="auto"/>
                        <w:right w:val="none" w:sz="0" w:space="0" w:color="auto"/>
                      </w:divBdr>
                      <w:divsChild>
                        <w:div w:id="12811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248787">
      <w:bodyDiv w:val="1"/>
      <w:marLeft w:val="0"/>
      <w:marRight w:val="0"/>
      <w:marTop w:val="0"/>
      <w:marBottom w:val="0"/>
      <w:divBdr>
        <w:top w:val="none" w:sz="0" w:space="0" w:color="auto"/>
        <w:left w:val="none" w:sz="0" w:space="0" w:color="auto"/>
        <w:bottom w:val="none" w:sz="0" w:space="0" w:color="auto"/>
        <w:right w:val="none" w:sz="0" w:space="0" w:color="auto"/>
      </w:divBdr>
      <w:divsChild>
        <w:div w:id="1388144039">
          <w:marLeft w:val="0"/>
          <w:marRight w:val="0"/>
          <w:marTop w:val="0"/>
          <w:marBottom w:val="0"/>
          <w:divBdr>
            <w:top w:val="none" w:sz="0" w:space="0" w:color="auto"/>
            <w:left w:val="none" w:sz="0" w:space="0" w:color="auto"/>
            <w:bottom w:val="none" w:sz="0" w:space="0" w:color="auto"/>
            <w:right w:val="none" w:sz="0" w:space="0" w:color="auto"/>
          </w:divBdr>
        </w:div>
        <w:div w:id="1787112550">
          <w:marLeft w:val="0"/>
          <w:marRight w:val="0"/>
          <w:marTop w:val="0"/>
          <w:marBottom w:val="0"/>
          <w:divBdr>
            <w:top w:val="none" w:sz="0" w:space="0" w:color="auto"/>
            <w:left w:val="none" w:sz="0" w:space="0" w:color="auto"/>
            <w:bottom w:val="none" w:sz="0" w:space="0" w:color="auto"/>
            <w:right w:val="none" w:sz="0" w:space="0" w:color="auto"/>
          </w:divBdr>
        </w:div>
        <w:div w:id="1620257716">
          <w:marLeft w:val="0"/>
          <w:marRight w:val="0"/>
          <w:marTop w:val="0"/>
          <w:marBottom w:val="0"/>
          <w:divBdr>
            <w:top w:val="none" w:sz="0" w:space="0" w:color="auto"/>
            <w:left w:val="none" w:sz="0" w:space="0" w:color="auto"/>
            <w:bottom w:val="none" w:sz="0" w:space="0" w:color="auto"/>
            <w:right w:val="none" w:sz="0" w:space="0" w:color="auto"/>
          </w:divBdr>
        </w:div>
        <w:div w:id="710227754">
          <w:marLeft w:val="0"/>
          <w:marRight w:val="0"/>
          <w:marTop w:val="0"/>
          <w:marBottom w:val="0"/>
          <w:divBdr>
            <w:top w:val="none" w:sz="0" w:space="0" w:color="auto"/>
            <w:left w:val="none" w:sz="0" w:space="0" w:color="auto"/>
            <w:bottom w:val="none" w:sz="0" w:space="0" w:color="auto"/>
            <w:right w:val="none" w:sz="0" w:space="0" w:color="auto"/>
          </w:divBdr>
        </w:div>
        <w:div w:id="1757164292">
          <w:marLeft w:val="0"/>
          <w:marRight w:val="0"/>
          <w:marTop w:val="0"/>
          <w:marBottom w:val="0"/>
          <w:divBdr>
            <w:top w:val="none" w:sz="0" w:space="0" w:color="auto"/>
            <w:left w:val="none" w:sz="0" w:space="0" w:color="auto"/>
            <w:bottom w:val="none" w:sz="0" w:space="0" w:color="auto"/>
            <w:right w:val="none" w:sz="0" w:space="0" w:color="auto"/>
          </w:divBdr>
        </w:div>
        <w:div w:id="686835142">
          <w:marLeft w:val="0"/>
          <w:marRight w:val="0"/>
          <w:marTop w:val="0"/>
          <w:marBottom w:val="0"/>
          <w:divBdr>
            <w:top w:val="none" w:sz="0" w:space="0" w:color="auto"/>
            <w:left w:val="none" w:sz="0" w:space="0" w:color="auto"/>
            <w:bottom w:val="none" w:sz="0" w:space="0" w:color="auto"/>
            <w:right w:val="none" w:sz="0" w:space="0" w:color="auto"/>
          </w:divBdr>
        </w:div>
      </w:divsChild>
    </w:div>
    <w:div w:id="1434401833">
      <w:bodyDiv w:val="1"/>
      <w:marLeft w:val="0"/>
      <w:marRight w:val="0"/>
      <w:marTop w:val="0"/>
      <w:marBottom w:val="0"/>
      <w:divBdr>
        <w:top w:val="none" w:sz="0" w:space="0" w:color="auto"/>
        <w:left w:val="none" w:sz="0" w:space="0" w:color="auto"/>
        <w:bottom w:val="none" w:sz="0" w:space="0" w:color="auto"/>
        <w:right w:val="none" w:sz="0" w:space="0" w:color="auto"/>
      </w:divBdr>
    </w:div>
    <w:div w:id="1520703609">
      <w:bodyDiv w:val="1"/>
      <w:marLeft w:val="0"/>
      <w:marRight w:val="0"/>
      <w:marTop w:val="0"/>
      <w:marBottom w:val="0"/>
      <w:divBdr>
        <w:top w:val="none" w:sz="0" w:space="0" w:color="auto"/>
        <w:left w:val="none" w:sz="0" w:space="0" w:color="auto"/>
        <w:bottom w:val="none" w:sz="0" w:space="0" w:color="auto"/>
        <w:right w:val="none" w:sz="0" w:space="0" w:color="auto"/>
      </w:divBdr>
    </w:div>
    <w:div w:id="2016835505">
      <w:bodyDiv w:val="1"/>
      <w:marLeft w:val="0"/>
      <w:marRight w:val="0"/>
      <w:marTop w:val="0"/>
      <w:marBottom w:val="0"/>
      <w:divBdr>
        <w:top w:val="none" w:sz="0" w:space="0" w:color="auto"/>
        <w:left w:val="none" w:sz="0" w:space="0" w:color="auto"/>
        <w:bottom w:val="none" w:sz="0" w:space="0" w:color="auto"/>
        <w:right w:val="none" w:sz="0" w:space="0" w:color="auto"/>
      </w:divBdr>
      <w:divsChild>
        <w:div w:id="2125728840">
          <w:marLeft w:val="0"/>
          <w:marRight w:val="0"/>
          <w:marTop w:val="0"/>
          <w:marBottom w:val="0"/>
          <w:divBdr>
            <w:top w:val="none" w:sz="0" w:space="0" w:color="auto"/>
            <w:left w:val="none" w:sz="0" w:space="0" w:color="auto"/>
            <w:bottom w:val="none" w:sz="0" w:space="0" w:color="auto"/>
            <w:right w:val="none" w:sz="0" w:space="0" w:color="auto"/>
          </w:divBdr>
        </w:div>
        <w:div w:id="614403744">
          <w:marLeft w:val="0"/>
          <w:marRight w:val="0"/>
          <w:marTop w:val="0"/>
          <w:marBottom w:val="0"/>
          <w:divBdr>
            <w:top w:val="none" w:sz="0" w:space="0" w:color="auto"/>
            <w:left w:val="none" w:sz="0" w:space="0" w:color="auto"/>
            <w:bottom w:val="none" w:sz="0" w:space="0" w:color="auto"/>
            <w:right w:val="none" w:sz="0" w:space="0" w:color="auto"/>
          </w:divBdr>
        </w:div>
        <w:div w:id="669721294">
          <w:marLeft w:val="0"/>
          <w:marRight w:val="0"/>
          <w:marTop w:val="0"/>
          <w:marBottom w:val="0"/>
          <w:divBdr>
            <w:top w:val="none" w:sz="0" w:space="0" w:color="auto"/>
            <w:left w:val="none" w:sz="0" w:space="0" w:color="auto"/>
            <w:bottom w:val="none" w:sz="0" w:space="0" w:color="auto"/>
            <w:right w:val="none" w:sz="0" w:space="0" w:color="auto"/>
          </w:divBdr>
        </w:div>
        <w:div w:id="1511020217">
          <w:marLeft w:val="0"/>
          <w:marRight w:val="0"/>
          <w:marTop w:val="0"/>
          <w:marBottom w:val="0"/>
          <w:divBdr>
            <w:top w:val="none" w:sz="0" w:space="0" w:color="auto"/>
            <w:left w:val="none" w:sz="0" w:space="0" w:color="auto"/>
            <w:bottom w:val="none" w:sz="0" w:space="0" w:color="auto"/>
            <w:right w:val="none" w:sz="0" w:space="0" w:color="auto"/>
          </w:divBdr>
        </w:div>
        <w:div w:id="113868733">
          <w:marLeft w:val="0"/>
          <w:marRight w:val="0"/>
          <w:marTop w:val="0"/>
          <w:marBottom w:val="0"/>
          <w:divBdr>
            <w:top w:val="none" w:sz="0" w:space="0" w:color="auto"/>
            <w:left w:val="none" w:sz="0" w:space="0" w:color="auto"/>
            <w:bottom w:val="none" w:sz="0" w:space="0" w:color="auto"/>
            <w:right w:val="none" w:sz="0" w:space="0" w:color="auto"/>
          </w:divBdr>
        </w:div>
        <w:div w:id="310137141">
          <w:marLeft w:val="0"/>
          <w:marRight w:val="0"/>
          <w:marTop w:val="0"/>
          <w:marBottom w:val="0"/>
          <w:divBdr>
            <w:top w:val="none" w:sz="0" w:space="0" w:color="auto"/>
            <w:left w:val="none" w:sz="0" w:space="0" w:color="auto"/>
            <w:bottom w:val="none" w:sz="0" w:space="0" w:color="auto"/>
            <w:right w:val="none" w:sz="0" w:space="0" w:color="auto"/>
          </w:divBdr>
        </w:div>
      </w:divsChild>
    </w:div>
    <w:div w:id="208687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ertification.openchainproject.org/" TargetMode="External"/><Relationship Id="rId26" Type="http://schemas.openxmlformats.org/officeDocument/2006/relationships/hyperlink" Target="http://fossa.i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hyperlink" Target="mailto:info@linuxfoundation.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openchainproject.org/conformance" TargetMode="External"/><Relationship Id="rId25" Type="http://schemas.openxmlformats.org/officeDocument/2006/relationships/hyperlink" Target="https://www.flexerasoftware.com/" TargetMode="External"/><Relationship Id="rId33" Type="http://schemas.openxmlformats.org/officeDocument/2006/relationships/hyperlink" Target="http://www.binaryanalysis.org/" TargetMode="External"/><Relationship Id="rId38" Type="http://schemas.openxmlformats.org/officeDocument/2006/relationships/hyperlink" Target="https://twitter.com/ibrahimatlinu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uxfoundation.org/publications/self-assessment-checklist/" TargetMode="External"/><Relationship Id="rId29" Type="http://schemas.openxmlformats.org/officeDocument/2006/relationships/hyperlink" Target="http://www.protecod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blackducksoftware.com/" TargetMode="External"/><Relationship Id="rId32" Type="http://schemas.openxmlformats.org/officeDocument/2006/relationships/hyperlink" Target="https://www.fossology.org/" TargetMode="External"/><Relationship Id="rId37" Type="http://schemas.openxmlformats.org/officeDocument/2006/relationships/hyperlink" Target="http://www.ibrahimatlinux.co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pdx.org/" TargetMode="External"/><Relationship Id="rId28" Type="http://schemas.openxmlformats.org/officeDocument/2006/relationships/hyperlink" Target="https://www.nexb.com/" TargetMode="External"/><Relationship Id="rId36" Type="http://schemas.openxmlformats.org/officeDocument/2006/relationships/image" Target="media/image9.jpeg"/><Relationship Id="rId10" Type="http://schemas.openxmlformats.org/officeDocument/2006/relationships/image" Target="media/image2.png"/><Relationship Id="rId19" Type="http://schemas.openxmlformats.org/officeDocument/2006/relationships/hyperlink" Target="https://wiki.linuxfoundation.org/_media/openchain/openchain_conformance_conformance_check_1.1.pdf" TargetMode="External"/><Relationship Id="rId31" Type="http://schemas.openxmlformats.org/officeDocument/2006/relationships/hyperlink" Target="https://www.whitesourcesoftwar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 Id="rId27" Type="http://schemas.openxmlformats.org/officeDocument/2006/relationships/hyperlink" Target="http://www.fossid.com" TargetMode="External"/><Relationship Id="rId30" Type="http://schemas.openxmlformats.org/officeDocument/2006/relationships/hyperlink" Target="https://www.roguewave.com/" TargetMode="External"/><Relationship Id="rId35" Type="http://schemas.openxmlformats.org/officeDocument/2006/relationships/hyperlink" Target="https://www.openchainproject.org/" TargetMode="External"/><Relationship Id="rId69" Type="http://schemas.microsoft.com/office/2016/09/relationships/commentsIds" Target="commentsIds.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ＭＳ ゴシック"/>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ＭＳ 明朝"/>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6E884-D780-4AF9-A1AE-42DA716BB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19</Pages>
  <Words>3406</Words>
  <Characters>19420</Characters>
  <Application>Microsoft Office Word</Application>
  <DocSecurity>0</DocSecurity>
  <Lines>161</Lines>
  <Paragraphs>45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Samsung Research America Inc</Company>
  <LinksUpToDate>false</LinksUpToDate>
  <CharactersWithSpaces>22781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Ibrahim.H</dc:creator>
  <cp:lastModifiedBy>The Linux Foundation Japan</cp:lastModifiedBy>
  <cp:revision>18</cp:revision>
  <cp:lastPrinted>2018-01-10T23:23:00Z</cp:lastPrinted>
  <dcterms:created xsi:type="dcterms:W3CDTF">2018-01-27T06:57:00Z</dcterms:created>
  <dcterms:modified xsi:type="dcterms:W3CDTF">2018-01-29T05:22:00Z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