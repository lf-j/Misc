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724" w:rsidRDefault="00554615">
      <w:pPr>
        <w:pStyle w:val="a3"/>
        <w:rPr>
          <w:rFonts w:ascii="Times New Roman"/>
          <w:sz w:val="20"/>
        </w:rPr>
      </w:pPr>
      <w:bookmarkStart w:id="0" w:name="_GoBack"/>
      <w:bookmarkEnd w:id="0"/>
      <w:r>
        <w:pict>
          <v:group id="_x0000_s1130" style="position:absolute;margin-left:0;margin-top:56pt;width:612pt;height:638.2pt;z-index:-251635712;mso-position-horizontal-relative:page;mso-position-vertical-relative:page" coordorigin=",1120" coordsize="12240,12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left:1114;top:6416;width:9808;height:7467">
              <v:imagedata r:id="rId7" o:title=""/>
            </v:shape>
            <v:shape id="_x0000_s1155" style="position:absolute;left:1198;top:6416;width:9808;height:7383" coordorigin="1198,6417" coordsize="9808,7383" o:spt="100" adj="0,,0" path="m3774,6417r-962,l2815,6420r58,43l2935,6501r65,31l3070,6558r72,18l3216,6588r77,3l3370,6588r74,-12l3516,6558r69,-26l3651,6501r62,-38l3771,6420r3,-3m4173,9682r-2,-77l4166,9530r-10,-75l4143,9382r-17,-72l4106,9239r-23,-69l4056,9103r-29,-66l3994,8973r-36,-63l3919,8850r-41,-58l3834,8736r-47,-54l3738,8630r-52,-49l3632,8534r-56,-44l3517,8448r-60,-38l3395,8374r-64,-33l3265,8311r-68,-27l3128,8261r-71,-20l2986,8224r-74,-13l2838,8202r-76,-6l2686,8194r-77,2l2534,8202r-75,9l2386,8224r-72,17l2243,8261r-69,23l2107,8311r-66,30l1977,8374r-63,36l1854,8448r-58,42l1740,8534r-54,47l1634,8630r-49,52l1538,8736r-44,56l1452,8850r-38,60l1378,8973r-33,64l1315,9103r-27,67l1265,9239r-20,71l1228,9382r-13,73l1206,9530r-6,75l1198,9682r2,76l1206,9834r9,74l1228,9982r17,72l1265,10124r23,69l1315,10261r30,66l1378,10391r36,62l1452,10514r42,58l1538,10628r47,54l1634,10734r52,49l1740,10830r56,44l1854,10915r60,39l1977,10990r64,33l2107,11052r67,27l2243,11102r71,20l2386,11139r73,13l2534,11162r75,5l2686,11169r76,-2l2838,11162r74,-10l2986,11139r71,-17l3128,11102r69,-23l3265,11052r66,-29l3395,10990r62,-36l3517,10915r59,-41l3632,10830r54,-47l3738,10734r49,-52l3834,10628r44,-56l3919,10514r39,-61l3994,10391r33,-64l4056,10261r27,-68l4106,10124r20,-70l4143,9982r13,-74l4166,9834r5,-76l4173,9682t877,3305l5046,12913r-10,-72l5021,12771r-22,-68l4971,12638r-32,-61l4901,12518r-43,-55l4812,12412r-51,-47l4706,12323r-59,-38l4585,12252r-64,-27l4453,12203r-70,-16l4311,12177r-74,-3l4163,12177r-72,10l4021,12203r-68,22l3889,12252r-62,33l3768,12323r-55,42l3662,12412r-47,51l3573,12518r-38,59l3503,12638r-28,65l3453,12771r-16,70l3428,12913r-4,74l3428,13061r9,72l3453,13203r22,67l3503,13335r32,62l3573,13455r42,55l3662,13561r51,47l3768,13651r59,37l3889,13721r64,28l4021,13770r70,16l4163,13796r74,3l4311,13796r72,-10l4453,13770r68,-21l4585,13721r62,-33l4706,13651r55,-43l4812,13561r46,-51l4901,13455r38,-58l4971,13335r28,-65l5021,13203r15,-70l5046,13061r4,-74m5924,6528r-5,-72l5911,6417r-1035,l4867,6456r-4,72l4867,6600r15,69l4904,6735r31,61l4973,6853r45,51l5069,6948r56,39l5187,7017r65,23l5321,7054r72,5l5465,7054r69,-14l5600,7017r61,-30l5717,6948r51,-44l5813,6853r38,-57l5882,6735r23,-66l5919,6600r5,-72m6465,9106r-8,-73l6436,8966r-33,-62l6359,8851r-54,-44l6244,8773r-68,-21l6103,8745r-73,7l5963,8773r-62,34l5848,8851r-44,53l5770,8966r-21,67l5742,9106r7,73l5770,9247r34,61l5848,9362r53,44l5963,9439r67,21l6103,9468r73,-8l6244,9439r61,-33l6359,9362r44,-54l6436,9247r21,-68l6465,9106t343,3457l6803,12488r-14,-73l6767,12346r-30,-65l6700,12220r-44,-56l6606,12114r-56,-44l6489,12032r-65,-30l6354,11980r-72,-13l6206,11962r-75,5l6058,11980r-69,22l5924,12032r-61,38l5807,12114r-50,50l5713,12220r-38,61l5646,12346r-23,69l5610,12488r-5,75l5610,12639r13,72l5646,12781r29,65l5713,12907r44,56l5807,13013r56,44l5924,13094r65,30l6058,13146r73,14l6206,13164r76,-4l6354,13146r70,-22l6489,13094r61,-37l6606,13013r50,-50l6700,12907r37,-61l6767,12781r22,-70l6803,12639r5,-76m8232,7164r-5,-72l8213,7023r-23,-65l8160,6897r-39,-57l8077,6789r-51,-45l7969,6706r-61,-31l7842,6653r-69,-14l7701,6634r-72,5l7560,6653r-65,22l7434,6706r-57,38l7326,6789r-45,51l7243,6897r-31,61l7190,7023r-14,69l7171,7164r5,72l7190,7305r22,66l7243,7432r38,57l7326,7540r51,44l7434,7623r61,30l7560,7676r69,14l7701,7695r72,-5l7842,7676r66,-23l7969,7623r57,-39l8077,7540r44,-51l8160,7432r30,-61l8213,7305r14,-69l8232,7164t916,302l9118,7444,7174,10170r,l7112,10137r-66,-25l6977,10093r-72,-12l6831,10077r-74,4l6685,10093r-69,19l6550,10137r-62,33l6429,10208r-54,44l6326,10301r-44,54l6244,10414r-32,62l6186,10542r-19,69l6155,10683r-4,74l6155,10831r12,71l6186,10971r26,66l6244,11100r38,58l6326,11212r49,49l6429,11305r59,39l6550,11376r66,26l6685,11421r72,11l6831,11436r74,-4l6977,11421r69,-19l7112,11376r62,-32l7232,11305r54,-44l7336,11212r44,-54l7418,11100r32,-63l7476,10971r19,-69l7507,10831r4,-74l7507,10683r-12,-72l7476,10542r-26,-66l7418,10414r-38,-59l7336,10301r-50,-49l7232,10208r-26,-18l9148,7466t1368,-349l10509,7045r-21,-68l10454,6915r-44,-53l10357,6818r-62,-33l10227,6763r-72,-7l10082,6763r-68,22l9953,6818r-54,44l9855,6915r-33,62l9801,7045r-8,72l9801,7190r21,68l9855,7320r44,53l9953,7417r61,33l10082,7472r73,7l10227,7472r68,-22l10357,7417r53,-44l10454,7320r34,-62l10509,7190r7,-73m11006,10048r-2,-76l10998,9896r-9,-74l10975,9748r-16,-72l10939,9606r-24,-69l10889,9469r-30,-66l10826,9339r-36,-62l10752,9216r-42,-58l10666,9102r-47,-54l10570,8996r-52,-49l10464,8900r-56,-44l10350,8815r-61,-39l10227,8740r-64,-33l10097,8678r-68,-27l9960,8627r-70,-20l9818,8591r-73,-13l9670,8568r-75,-5l9518,8561r-77,2l9366,8568r-75,10l9218,8591r-72,16l9076,8627r-69,24l8939,8678r-66,29l8809,8740r-62,36l8686,8815r-58,41l8572,8900r-54,47l8466,8996r-49,52l8370,9102r-44,56l8285,9216r-39,61l8210,9339r-33,64l8147,9469r-26,68l8097,9606r-20,70l8061,9748r-13,74l8038,9896r-6,76l8031,10048r1,77l8038,10200r10,75l8061,10348r16,72l8097,10490r24,70l8147,10627r30,66l8210,10757r36,62l8285,10880r41,58l8370,10994r47,54l8466,11100r52,49l8572,11196r56,44l8686,11282r61,38l8809,11356r64,33l8939,11419r68,26l9076,11469r70,20l9218,11505r73,13l9366,11528r75,6l9518,11536r77,-2l9670,11528r75,-10l9818,11505r72,-16l9960,11469r69,-24l10097,11419r66,-30l10227,11356r62,-36l10350,11282r58,-42l10464,11196r54,-47l10570,11100r49,-52l10666,10994r44,-56l10752,10880r38,-61l10826,10757r33,-64l10889,10627r26,-67l10939,10490r20,-70l10975,10348r14,-73l10998,10200r6,-75l11006,10048e" fillcolor="#606060" stroked="f">
              <v:stroke joinstyle="round"/>
              <v:formulas/>
              <v:path arrowok="t" o:connecttype="segments"/>
            </v:shape>
            <v:shape id="_x0000_s1154" style="position:absolute;left:4545;top:6412;width:592;height:592" coordorigin="4545,6412" coordsize="592,592" o:spt="100" adj="0,,0" path="m5002,6955r-179,l4859,6962r-8,41l4927,6991r68,-31l5002,6955xm4666,6810r-54,l4629,6844r-40,19l4631,6916r53,42l4745,6987r68,15l4823,6955r179,l5053,6914r-212,l4761,6898r-66,-45l4666,6810xm5053,6502r-212,l4921,6518r66,44l5031,6628r16,80l5031,6788r-44,65l4921,6898r-80,16l5053,6914r,l5098,6854r29,-69l5137,6708r-3,-40l5126,6630r-12,-36l5107,6581r-52,l5038,6547r38,-19l5053,6502r,xm4841,6412r-78,11l4692,6453r-60,46l4586,6559r-30,70l4545,6708r2,32l4552,6771r9,30l4572,6830r40,-20l4666,6810r-15,-22l4635,6708r16,-80l4695,6562r66,-44l4841,6502r212,l5031,6482r-71,l4924,6474r10,-47l4911,6421r-23,-5l4865,6413r-24,-1xm5097,6560r-42,21l5107,6581r-10,-21xm4969,6441r-9,41l5031,6482r-4,-3l4999,6458r-30,-17xe" fillcolor="#d1d1d1" stroked="f">
              <v:stroke joinstyle="round"/>
              <v:formulas/>
              <v:path arrowok="t" o:connecttype="segments"/>
            </v:shape>
            <v:shape id="_x0000_s1153" type="#_x0000_t75" style="position:absolute;left:8255;top:6391;width:292;height:292">
              <v:imagedata r:id="rId8" o:title=""/>
            </v:shape>
            <v:shape id="_x0000_s1152" style="position:absolute;left:2835;top:4194;width:5540;height:2284" coordorigin="2835,4194" coordsize="5540,2284" o:spt="100" adj="0,,0" path="m3109,4732r-13,-2l3084,4728r-12,-2l2835,6360r12,2l2860,6364r12,2l3109,4732t894,-516l3932,4194r-4,12l3924,4218r-4,12l3993,4251r10,-35m4232,4284r-114,-34l4107,4286r115,34l4232,4284t230,68l4347,4318r-11,36l4451,4388r11,-36m4691,4421r-115,-34l4565,4422r115,35l4691,4421t133,40l4805,4455r-10,36l4810,4495r4,-11l4819,4472r5,-11m5837,4763r-4,-1l5831,4774r-2,13l5826,4799r,l5837,4763t229,68l5951,4797r-10,36l6055,4867r11,-36m6524,4968r-89,-27l6431,4953r-5,12l6420,4976r94,28l6524,4968t230,69l6639,5002r-11,36l6743,5072r11,-35m6983,5105r-115,-34l6858,5107r114,34l6983,5105t131,39l7097,5139r-10,36l7103,5180r3,-12l7110,5156r4,-12m7999,5846r-62,-102l7905,5764r62,102l7999,5846t125,204l8062,5948r-32,20l8092,6070r32,-20m8249,6254r-62,-102l8155,6171r63,102l8249,6254t125,204l8312,6356r-32,19l8343,6477r31,-19e" fillcolor="#d1d1d1" stroked="f">
              <v:stroke joinstyle="round"/>
              <v:formulas/>
              <v:path arrowok="t" o:connecttype="segments"/>
            </v:shape>
            <v:shape id="_x0000_s1151" type="#_x0000_t75" style="position:absolute;left:6150;top:4754;width:291;height:292">
              <v:imagedata r:id="rId9" o:title=""/>
            </v:shape>
            <v:shape id="_x0000_s1150" type="#_x0000_t75" style="position:absolute;left:8903;top:5456;width:292;height:292">
              <v:imagedata r:id="rId10" o:title=""/>
            </v:shape>
            <v:shape id="_x0000_s1149" style="position:absolute;left:3925;top:1330;width:5736;height:6430" coordorigin="3925,1331" coordsize="5736,6430" o:spt="100" adj="0,,0" path="m3985,7161r-16,-33l3925,7149r6,11l3937,7171r5,12l3985,7161t215,-106l4183,7022r-107,53l4092,7108r108,-53m4414,6949r-16,-33l4290,6969r17,33l4414,6949t215,-105l4612,6810r-107,53l4521,6897r108,-53m4859,6962r-36,-7l4657,7760r38,l4859,6962m5213,5198r-12,-3l5189,5193r-12,-3l5028,5973r-104,501l4960,6482r105,-502l5213,5198m5540,3471r-12,-1l5515,3468r-12,-1l5374,4149r12,1l5399,4152r12,3l5540,3471m7139,5541r-5,-11l7129,5519r-5,-12l5038,6547r17,34l7139,5541m8975,3112r-75,-13l8901,3091r1,-3l8902,3077r,-11l8892,2987r-30,-70l8818,2860r-2,-3l8813,2854r,212l8796,3146r-44,65l8687,3255r-80,17l8560,3266r-43,-15l8479,3227r-32,-31l8455,3190r-12,1l8425,3163r-13,-30l8404,3100r-3,-34l8417,2986r44,-66l8527,2876r80,-16l8687,2876r65,44l8796,2986r17,80l8813,2854r-30,-22l8756,2811r-71,-30l8607,2770r-17,1l8574,2772r-16,2l8542,2777,7963,1799r21,36l8013,1799r7,-8l8047,1741r17,-55l8070,1626r-11,-78l8030,1477r-44,-57l7983,1417r-3,-2l7980,1626r-16,81l7920,1772r-66,44l7774,1832r-80,-16l7629,1772r-44,-65l7568,1626r17,-80l7629,1481r65,-44l7774,1420r80,17l7920,1481r44,65l7980,1626r,-211l7923,1371r-70,-30l7774,1331r-78,10l7625,1371r-60,46l7519,1477r-30,71l7479,1626r10,79l7519,1776r46,59l7625,1882r71,29l7774,1922r50,-4l7872,1906r44,-20l7955,1860r550,928l8531,2832r20,-12l8531,2832r-26,-44l8441,2821r-53,46l8347,2925r-27,67l8311,3066r3,42l8323,3148r14,38l8355,3222,6233,4902r65,-4l8377,3252r46,45l8477,3332r62,22l8607,3361r13,l8632,3361r13,-2l8637,3315r37,-6l8682,3352r73,-31l8772,3309r45,-36l8818,3272r47,-62l8894,3136r74,13l8975,3112t235,2438l9197,5515r-112,40l9097,5590r113,-40m9210,3153r-118,-21l9086,3169r118,21l9210,3153t225,2317l9423,5435r-113,40l9323,5510r112,-40m9446,3194r-118,-20l9322,3210r117,21l9446,3194t215,2197l9648,5355r-112,40l9548,5430r113,-39e" fillcolor="#d1d1d1" stroked="f">
              <v:stroke joinstyle="round"/>
              <v:formulas/>
              <v:path arrowok="t" o:connecttype="segments"/>
            </v:shape>
            <v:shape id="_x0000_s1148" type="#_x0000_t75" style="position:absolute;left:6151;top:7574;width:111;height:186">
              <v:imagedata r:id="rId11" o:title=""/>
            </v:shape>
            <v:shape id="_x0000_s1147" style="position:absolute;left:1116;top:1203;width:9741;height:6557" coordorigin="1116,1204" coordsize="9741,6557" o:spt="100" adj="0,,0" path="m3943,1453r-24,-16l3883,1429r-89,l3759,1437r-25,16l3943,1453t144,6307l4087,7743r-7,-85l4068,7574r-17,-82l4030,7412r-25,-79l3975,7257r-33,-74l3937,7171r-6,-11l3925,7149r-36,-66l3850,7019r-43,-62l3762,6897r-49,-57l3662,6786r-54,-52l3552,6684r-59,-46l3432,6595r-63,-41l3303,6517r-67,-34l3167,6452r-72,-27l3022,6402r-74,-20l2872,6366r-12,-2l2847,6362r-12,-2l2778,6352r-58,-6l2661,6343r-59,-2l2525,6343r-75,6l2375,6359r-73,13l2230,6388r-70,20l2090,6432r-67,26l1957,6488r-64,33l1831,6557r-61,38l1712,6637r-56,44l1602,6728r-52,49l1501,6829r-47,54l1410,6939r-42,58l1330,7058r-36,62l1261,7184r-30,66l1205,7318r-24,69l1161,7457r-16,72l1132,7602r-10,75l1116,7752r,8l4087,7760t47,-6134l4124,1548r-30,-71l4075,1453r-132,l3984,1481r44,65l4045,1626r-17,80l3984,1772r-65,44l3839,1832r-80,-16l3693,1772r-44,-66l3633,1626r16,-80l3693,1481r41,-28l3655,1453r29,-24l3794,1429r45,-9l3883,1429r174,l4050,1420r-2,-3l4040,1412r-69,l3937,1396r83,l3988,1371r-71,-30l3839,1331r-79,10l3690,1371r-60,46l3583,1477r-29,71l3543,1626r9,71l3576,1762r38,56l3664,1865r59,33l3390,3258r12,3l3414,3264r12,4l3769,1866r,l3758,1911r20,5l3798,1919r20,2l3839,1922r78,-11l3988,1882r32,-25l4048,1835r2,-3l4094,1776r30,-71l4134,1626t2652,714l6783,2265r-7,-73l6765,2120r-17,-70l6728,1981r-25,-67l6675,1850r-33,-63l6606,1727r-39,-58l6524,1614r-47,-52l6428,1512r-52,-46l6321,1423r-58,-40l6203,1347r-63,-32l6075,1286r-66,-24l5940,1241r-70,-16l5798,1213r-74,-7l5650,1204r-75,2l5501,1213r-71,12l5359,1241r-69,21l5224,1286r-65,29l5096,1347r-60,36l4979,1423r-55,43l4871,1512r-49,50l4776,1614r-43,55l4693,1727r-36,60l4625,1850r-29,64l4571,1981r-20,69l4535,2120r-12,72l4516,2265r-3,75l4516,2418r8,77l4537,2570r17,73l4577,2715r27,69l4635,2851r35,65l4709,2978r43,59l4799,3093r50,53l4902,3196r57,46l5019,3285r62,39l5146,3359r67,30l5283,3416r71,21l5428,3455r75,12l5515,3468r13,2l5540,3471r27,2l5595,3475r27,1l5650,3476r74,-2l5798,3467r72,-12l5940,3439r69,-21l6075,3394r65,-29l6203,3333r60,-36l6321,3257r55,-43l6428,3168r49,-50l6524,3066r43,-55l6606,2953r36,-60l6675,2831r28,-65l6728,2699r20,-68l6765,2560r11,-72l6783,2415r3,-75m8671,6918l8507,6642r-32,19l8639,6938r11,-7l8650,6931r10,-6l8660,6925r11,-7m10857,7760r-2,-7l10832,7684r-27,-68l10775,7550r-33,-64l10706,7424r-38,-60l10626,7305r-44,-56l10535,7195r-49,-51l10434,7094r-54,-46l10324,7003r-58,-41l10206,6923r-63,-36l10079,6855r-66,-30l9946,6798r-70,-23l9806,6755r-72,-17l9661,6725r-75,-9l9511,6710r-77,-2l9391,6708r-43,2l9306,6713r-43,5l9068,5599r-2,-7l9064,5580r,33l9064,5613r-30,-21l9064,5613r,-33l8674,3309r-37,6l9030,5598,7488,7760r46,l9039,5650r187,1072l9239,6721r,l9226,6722r-85,15l9058,6756r-82,24l8896,6808r-77,33l8744,6877r-73,41l8660,6925r-10,6l8639,6938r-61,41l8519,7023r-57,47l8407,7119r-52,52l8306,7226r-47,57l8216,7342r-41,61l8137,7467r-35,66l8071,7600r-29,69l8018,7740r-6,20l10857,7760e" fillcolor="#d1d1d1" stroked="f">
              <v:stroke joinstyle="round"/>
              <v:formulas/>
              <v:path arrowok="t" o:connecttype="segments"/>
            </v:shape>
            <v:shape id="_x0000_s1146" type="#_x0000_t75" style="position:absolute;left:1285;top:2020;width:292;height:292">
              <v:imagedata r:id="rId12" o:title=""/>
            </v:shape>
            <v:shape id="_x0000_s1145" style="position:absolute;left:1417;top:2154;width:9015;height:5461" coordorigin="1417,2154" coordsize="9015,5461" o:spt="100" adj="0,,0" path="m2653,3482l1445,2154r-28,25l2628,3511r8,-10l2644,3491r9,-9m3960,3987r-4,-77l3945,3835r-19,-73l3901,3693r-32,-66l3830,3565r-43,-58l3738,3453r-54,-48l3625,3362r-63,-38l3496,3293r-70,-25l3414,3264r-12,-3l3390,3258r-44,-10l3301,3242r-45,-5l3209,3236r-81,4l3048,3253r-76,21l2900,3302r-69,36l2767,3380r-60,48l2653,3482r-9,9l2636,3501r-8,10l2585,3568r-37,62l2516,3696r-25,69l2473,3836r-11,75l2458,3987r4,78l2473,4141r19,73l2518,4283r33,67l2589,4412r45,59l2683,4524r55,49l2797,4616r64,37l2928,4684r70,25l3072,4726r12,2l3096,4730r13,2l3134,4735r24,2l3184,4738r25,1l3290,4734r79,-13l3445,4701r73,-29l3586,4637r65,-42l3710,4547r55,-54l3813,4434r43,-64l3892,4302r28,-72l3924,4218r4,-12l3932,4194r12,-50l3953,4093r6,-52l3960,3987t1880,689l5835,4600r-16,-73l5794,4458r-35,-64l5717,4336r-49,-52l5611,4239r-62,-37l5482,4174r-71,-19l5399,4152r-13,-2l5374,4149r-16,-2l5342,4146r-16,-1l5309,4145r-79,6l5154,4168r-72,28l5016,4233r-59,46l4904,4333r-44,61l4824,4461r-5,11l4814,4484r-4,11l4797,4538r-10,45l4781,4629r-2,47l4785,4756r18,77l4831,4906r38,66l4917,5032r55,53l5034,5129r69,36l5177,5190r12,3l5201,5195r12,3l5237,5201r24,3l5285,5206r24,l5383,5201r71,-15l5521,5162r62,-32l5641,5090r51,-47l5737,4990r38,-59l5804,4867r22,-68l5829,4787r2,-13l5833,4762r3,-21l5838,4719r2,-21l5840,4676t541,2577l6373,7181r-21,-68l6319,7051r-44,-53l6221,6954r-61,-34l6092,6899r-73,-7l5947,6899r-68,21l5817,6954r-53,44l5720,7051r-34,62l5665,7181r-7,72l5665,7326r21,68l5720,7455r44,54l5817,7553r62,33l5947,7607r72,8l6054,7613r34,-5l6120,7601r32,-11l6163,7585r12,-5l6186,7574r65,-43l6304,7476r41,-67l6372,7335r9,-82m8148,5312r-5,-72l8129,5171r-23,-66l8076,5044r-38,-57l7993,4936r-51,-44l7885,4853r-61,-30l7759,4800r-70,-14l7617,4781r-76,5l7467,4802r-69,26l7334,4863r-58,43l7224,4956r-45,57l7142,5076r-28,68l7110,5156r-4,12l7103,5180r-7,32l7091,5245r-3,33l7087,5312r2,51l7096,5412r12,49l7124,5507r5,12l7134,5530r5,11l7175,5605r45,58l7272,5715r59,44l7396,5794r70,26l7540,5837r77,5l7689,5837r70,-14l7824,5801r61,-31l7942,5732r51,-45l8038,5636r38,-57l8106,5518r23,-65l8143,5384r5,-72m10432,5265r-7,-73l10404,5124r-34,-61l10326,5009r-53,-44l10211,4932r-67,-21l10071,4903r-73,8l9930,4932r-61,33l9815,5009r-44,54l9738,5124r-21,68l9709,5265r8,73l9738,5405r33,62l9815,5520r54,44l9930,5598r68,21l10071,5626r73,-7l10211,5598r62,-34l10326,5520r44,-53l10404,5405r21,-67l10432,5265e" fillcolor="#d1d1d1" stroked="f">
              <v:stroke joinstyle="round"/>
              <v:formulas/>
              <v:path arrowok="t" o:connecttype="segments"/>
            </v:shape>
            <v:shape id="_x0000_s1144" type="#_x0000_t75" style="position:absolute;left:9214;top:1626;width:292;height:292">
              <v:imagedata r:id="rId13" o:title=""/>
            </v:shape>
            <v:shape id="_x0000_s1143" style="position:absolute;left:9344;top:1762;width:1211;height:1962" coordorigin="9344,1762" coordsize="1211,1962" o:spt="100" adj="0,,0" path="m9440,1863r-64,-101l9344,1782r64,101l9440,1863t128,202l9504,1964r-32,20l9536,2085r32,-20m9696,2267r-64,-101l9600,2186r64,101l9696,2267t128,202l9760,2368r-32,20l9792,2489r32,-20m9952,2671r-64,-101l9856,2590r64,101l9952,2671t603,543l10550,3139r-16,-72l10508,2999r-35,-62l10430,2880r-50,-50l10323,2787r-62,-35l10193,2726r-72,-16l10046,2705r-75,5l9899,2726r-68,26l9769,2787r-57,43l9662,2880r-43,57l9584,2999r-26,68l9542,3139r-5,75l9542,3289r16,72l9584,3429r35,62l9662,3548r50,50l9769,3641r62,35l9899,3702r72,16l10046,3723r75,-5l10193,3702r68,-26l10323,3641r57,-43l10430,3548r43,-57l10508,3429r26,-68l10550,3289r5,-75e" fillcolor="#d1d1d1" stroked="f">
              <v:stroke joinstyle="round"/>
              <v:formulas/>
              <v:path arrowok="t" o:connecttype="segments"/>
            </v:shape>
            <v:shape id="_x0000_s1142" style="position:absolute;left:3626;top:1246;width:5360;height:5673" coordorigin="3627,1247" coordsize="5360,5673" o:spt="100" adj="0,,0" path="m4218,1543r-10,-79l4178,1393r-44,-56l4131,1334r-3,-3l4128,1543r-16,80l4068,1688r-65,44l3923,1748r-81,-16l3777,1688r-44,-65l3717,1543r16,-81l3777,1397r65,-44l3923,1337r80,16l4068,1397r44,65l4128,1543r,-212l4072,1287r-71,-30l3923,1247r-79,10l3773,1287r-59,47l3667,1393r-30,71l3627,1543r10,78l3667,1692r47,60l3773,1798r71,30l3923,1838r78,-10l4072,1798r59,-46l4134,1748r44,-56l4208,1621r10,-78m5221,6624r-11,-79l5180,6475r-44,-57l5134,6415r-3,-2l5131,6624r-16,80l5070,6770r-65,44l4925,6830r-80,-16l4779,6770r-44,-66l4719,6624r16,-80l4779,6478r66,-44l4925,6418r80,16l5070,6478r45,66l5131,6624r,-211l5074,6369r-71,-30l4925,6328r-79,11l4776,6369r-60,46l4670,6475r-30,70l4629,6624r11,78l4670,6773r46,60l4776,6879r70,30l4925,6920r78,-11l5074,6879r60,-46l5136,6830r44,-57l5210,6702r11,-78m8154,1543r-11,-79l8113,1393r-44,-56l8067,1334r-3,-3l8064,1543r-16,80l8004,1688r-66,44l7858,1748r-80,-16l7713,1688r-44,-65l7652,1543r17,-81l7713,1397r65,-44l7858,1337r80,16l8004,1397r44,65l8064,1543r,-212l8007,1287r-70,-30l7858,1247r-78,10l7709,1287r-60,47l7603,1393r-30,71l7563,1543r10,78l7603,1692r46,60l7709,1798r71,30l7858,1838r79,-10l8007,1798r60,-46l8070,1748r43,-56l8143,1621r11,-78m8986,2982r-10,-79l8946,2833r-44,-57l8899,2773r-3,-2l8896,2982r-16,80l8836,3127r-65,45l8691,3188r-81,-16l8545,3127r-44,-65l8485,2982r16,-80l8545,2836r65,-44l8691,2776r80,16l8836,2836r44,66l8896,2982r,-211l8840,2727r-71,-30l8691,2686r-79,11l8541,2727r-59,46l8435,2833r-30,70l8395,2982r10,78l8435,3131r47,60l8541,3237r71,30l8691,3278r78,-11l8840,3237r59,-46l8902,3188r44,-57l8976,3060r10,-78e" fillcolor="#606060" stroked="f">
              <v:stroke joinstyle="round"/>
              <v:formulas/>
              <v:path arrowok="t" o:connecttype="segments"/>
            </v:shape>
            <v:shape id="_x0000_s1141" type="#_x0000_t75" style="position:absolute;left:1369;top:1937;width:292;height:292">
              <v:imagedata r:id="rId14" o:title=""/>
            </v:shape>
            <v:shape id="_x0000_s1140" type="#_x0000_t75" style="position:absolute;left:10075;top:3104;width:292;height:292">
              <v:imagedata r:id="rId15" o:title=""/>
            </v:shape>
            <v:shape id="_x0000_s1139" type="#_x0000_t75" style="position:absolute;left:8987;top:5372;width:292;height:292">
              <v:imagedata r:id="rId16" o:title=""/>
            </v:shape>
            <v:shape id="_x0000_s1138" type="#_x0000_t75" style="position:absolute;left:8339;top:6307;width:292;height:292">
              <v:imagedata r:id="rId17" o:title=""/>
            </v:shape>
            <v:shape id="_x0000_s1137" type="#_x0000_t75" style="position:absolute;left:5975;top:7032;width:292;height:292">
              <v:imagedata r:id="rId18" o:title=""/>
            </v:shape>
            <v:shape id="_x0000_s1136" style="position:absolute;left:1501;top:1773;width:8723;height:5049" coordorigin="1501,1773" coordsize="8723,5049" o:spt="100" adj="0,,0" path="m3170,3882l2841,3513,1529,2070r-28,26l2813,3538r312,349l3170,3882t47,600l3180,4477,2846,6780r32,41l2880,6803,3217,4482m3853,1782r-36,-9l3415,3413r37,9l3853,1782t5,2281l3840,4058r-10,36l3847,4099r11,-36m4087,4132r-115,-35l3962,4133r114,34l4087,4132t229,68l4202,4166r-11,36l4306,4236r10,-36m4545,4269r-114,-35l4420,4270r115,34l4545,4269t230,68l4660,4303r-11,36l4764,4373r11,-36m5004,4405r-115,-34l4878,4407r115,34l5004,4405t229,69l5119,4440r-11,35l5222,4510r11,-36m5462,4542r-114,-34l5337,4544r115,34l5462,4542t229,69l5577,4576r-11,36l5681,4646r10,-35m5921,4679r-115,-34l5795,4681r115,34l5921,4679t229,68l6035,4713r-10,36l6139,4783r11,-36m6379,4816r-114,-34l6254,4817r114,35l6379,4816t229,68l6494,4850r-11,36l6598,4920r10,-36m6837,4953r-114,-34l6712,4954r115,35l6837,4953t230,68l6952,4987r-11,36l7056,5057r11,-36m7296,5090r-115,-35l7171,5091r114,34l7296,5090t662,468l7895,5457r-32,19l7926,5578r32,-20m8083,5762r-63,-102l7988,5680r63,102l8083,5762t125,204l8145,5864r-31,20l8176,5986r32,-20m8333,6170r-62,-102l8239,6088r62,101l8333,6170t125,204l8396,6272r-32,19l8427,6393r31,-19m9059,3028r-118,-21l8934,3044r118,21l9059,3028t235,41l9176,3049r-6,36l9288,3106r6,-37m9530,3110r-118,-20l9405,3127r118,20l9530,3110t235,42l9648,3131r-7,37l9759,3188r6,-36m10001,3193r-118,-21l9877,3209r118,21l10001,3193t223,39l10119,3213r-7,37l10218,3269r6,-37e" fillcolor="#606060" stroked="f">
              <v:stroke joinstyle="round"/>
              <v:formulas/>
              <v:path arrowok="t" o:connecttype="segments"/>
            </v:shape>
            <v:shape id="_x0000_s1135" type="#_x0000_t75" style="position:absolute;left:9298;top:1542;width:292;height:292">
              <v:imagedata r:id="rId19" o:title=""/>
            </v:shape>
            <v:shape id="_x0000_s1134" style="position:absolute;left:9428;top:1678;width:705;height:1083" coordorigin="9428,1678" coordsize="705,1083" o:spt="100" adj="0,,0" path="m9460,1678r-32,20l9492,1799r32,-20l9460,1678xm9588,1880r-32,20l9620,2001r32,-20l9588,1880xm9716,2082r-32,20l9748,2203r32,-20l9716,2082xm9844,2284r-32,20l9876,2406r32,-20l9844,2284xm9972,2486r-32,21l10004,2608r32,-21l9972,2486xm10100,2689r-32,20l10101,2761r32,-20l10100,2689xe" fillcolor="#606060" stroked="f">
              <v:stroke joinstyle="round"/>
              <v:formulas/>
              <v:path arrowok="t" o:connecttype="segments"/>
            </v:shape>
            <v:shape id="_x0000_s1133" type="#_x0000_t75" style="position:absolute;left:6234;top:4671;width:290;height:290">
              <v:imagedata r:id="rId20" o:title=""/>
            </v:shape>
            <v:shape id="_x0000_s1132" style="position:absolute;left:1198;top:1120;width:9766;height:6640" coordorigin="1198,1120" coordsize="9766,6640" o:spt="100" adj="0,,0" path="m4044,3903r-4,-76l4029,3752r-18,-72l3985,3611r-31,-66l3916,3483r-43,-57l3824,3372r-53,-48l3713,3280r-62,-37l3585,3211r-69,-25l3444,3167r-74,-11l3293,3152r-77,4l3142,3167r-72,19l3000,3211r-65,32l2873,3280r-58,44l2762,3372r-49,54l2670,3483r-38,62l2601,3611r-26,69l2557,3752r-12,75l2542,3903r3,77l2557,4055r18,72l2601,4196r31,66l2670,4324r43,57l2762,4435r53,48l2873,4526r62,38l3000,4596r70,25l3142,4639r74,12l3293,4655r77,-4l3444,4639r72,-18l3585,4596r66,-32l3713,4526r58,-43l3824,4435r49,-54l3916,4324r38,-62l3985,4196r26,-69l4029,4055r11,-75l4044,3903t129,3842l4171,7669r-5,-76l4156,7519r-13,-74l4126,7373r-20,-70l4083,7234r-27,-68l4027,7100r-1,-1l4069,7077r-17,-33l4009,7065r-15,-29l3958,6974r-39,-61l3878,6855r-44,-56l3787,6745r-49,-52l3686,6644r-54,-47l3576,6553r-59,-41l3457,6473r-62,-36l3331,6404r-66,-30l3197,6348r-69,-24l3057,6304r-71,-16l2912,6275r-74,-10l2762,6259r-76,-1l2609,6259r-75,6l2459,6275r-73,13l2314,6304r-71,20l2174,6348r-67,26l2041,6404r-64,33l1914,6473r-60,39l1796,6553r-56,44l1686,6644r-52,49l1585,6745r-47,54l1494,6855r-42,58l1414,6974r-36,62l1345,7100r-30,66l1288,7234r-23,69l1245,7373r-17,72l1215,7519r-9,74l1200,7669r-2,76l1199,7760r2974,l4173,7745t110,-774l4267,6938r-107,53l4176,7024r107,-53m4498,6866r-17,-34l4374,6885r17,34l4498,6866t214,-106l4696,6726r-107,53l4605,6813r107,-53m4943,6879r-36,-8l4723,7760r39,l4943,6879t1522,291l6457,7097r-21,-68l6403,6968r-44,-54l6305,6870r-61,-33l6176,6816r-73,-8l6030,6816r-67,21l5901,6870r-53,44l5804,6968r-34,61l5749,7097r-7,73l5749,7242r21,68l5804,7372r44,53l5901,7469r62,34l6030,7524r73,7l6176,7524r59,-19l6340,7760r41,l6269,7489r36,-20l6359,7425r44,-53l6436,7310r21,-68l6465,7170m6870,2256r-3,-74l6860,2108r-12,-72l6832,1966r-20,-69l6787,1830r-28,-64l6726,1703r-36,-60l6650,1585r-43,-55l6561,1478r-49,-49l6460,1382r-56,-43l6347,1300r-60,-36l6224,1231r-65,-28l6093,1178r-69,-21l5954,1141r-72,-11l5808,1122r-75,-2l5659,1122r-74,8l5513,1141r-70,16l5374,1178r-66,25l5243,1231r-63,33l5120,1300r-58,39l5007,1382r-52,47l4906,1478r-46,52l4816,1585r-39,58l4741,1703r-33,63l4680,1830r-25,67l4635,1966r-16,70l4607,2108r-7,74l4597,2256r3,75l4607,2404r12,72l4635,2547r20,68l4680,2682r28,65l4741,2809r36,61l4816,2927r44,55l4906,3035r49,49l5007,3130r55,43l5120,3213r60,36l5243,3281r65,29l5374,3334r69,21l5513,3371r72,12l5587,3383r-129,682l5393,4061r-72,5l5252,4080r-65,23l5125,4134r-56,38l5018,4217r-45,51l4935,4324r-31,61l4882,4451r-15,69l4863,4592r4,72l4882,4733r22,65l4935,4860r38,56l5018,4967r51,45l5125,5050r62,31l5252,5103r8,2l5112,5889r-104,501l5044,6398r105,-502l5297,5113r24,5l5393,5122r72,-4l5534,5103r66,-22l5661,5050r56,-38l5768,4967r45,-51l5851,4860r31,-62l5905,4733r14,-69l5924,4592r-5,-72l5905,4451r-23,-66l5851,4324r-38,-56l5768,4217r-51,-45l5661,4134r-61,-31l5534,4080r-40,-8l5624,3387r35,3l5733,3392r75,-2l5882,3383r72,-12l6024,3355r69,-21l6159,3310r65,-29l6287,3249r60,-36l6404,3173r56,-43l6512,3084r49,-49l6607,2982r43,-55l6690,2870r36,-61l6759,2747r28,-65l6812,2615r20,-68l6848,2476r12,-72l6867,2331r3,-75m8232,5228r-5,-72l8213,5087r-23,-66l8160,4960r-39,-57l8077,4853r-51,-45l7969,4770r-61,-31l7842,4716r-69,-14l7701,4697r-72,5l7560,4716r-65,23l7434,4770r-57,38l7326,4853r-45,50l7243,4960r-31,61l7190,5087r-14,69l7171,5228r5,72l7190,5369r18,54l5122,6463r17,34l7224,5457r19,39l7281,5552r45,51l7377,5648r57,38l7495,5717r65,22l7629,5754r72,4l7773,5754r69,-15l7908,5717r61,-31l8026,5648r51,-45l8121,5552r39,-56l8190,5434r23,-65l8227,5300r5,-72m8539,3106r-66,5l6317,4818r65,-4l8539,3106t108,-377l8046,1715r-32,19l8615,2748r32,-19m9294,5466r-13,-35l9168,5471r13,35l9294,5466t225,-80l9507,5351r-113,40l9406,5426r113,-40m9745,5307r-13,-36l9620,5311r12,36l9745,5307t771,-126l10509,5108r-21,-68l10454,4979r-44,-54l10357,4881r-62,-33l10227,4827r-72,-7l10082,4827r-68,21l9953,4881r-54,44l9855,4979r-33,61l9801,5108r-8,73l9801,5254r21,68l9855,5383r44,53l9953,5481r61,33l10082,5535r73,7l10227,5535r68,-21l10357,5481r53,-45l10454,5383r34,-61l10509,5254r7,-73m10639,3130r-5,-75l10617,2983r-25,-67l10557,2853r-43,-57l10464,2746r-57,-43l10344,2668r-67,-25l10205,2627r-75,-6l10055,2627r-72,16l9915,2668r-63,35l9796,2746r-51,50l9703,2853r-35,63l9642,2983r-16,72l9621,3130r5,76l9642,3277r26,68l9703,3408r42,56l9796,3515r56,42l9915,3592r68,26l10055,3634r75,6l10205,3634r72,-16l10344,3592r63,-35l10464,3515r50,-51l10557,3408r35,-63l10617,3277r17,-71l10639,3130t324,4630l10959,7740r-20,-71l10915,7600r-26,-68l10859,7467r-33,-65l10790,7340r-38,-60l10710,7221r-44,-56l10619,7111r-49,-51l10518,7010r-54,-46l10408,6919r-58,-41l10289,6839r-62,-35l10163,6771r-66,-30l10029,6714r-69,-23l9890,6671r-72,-17l9745,6641r-75,-9l9595,6626r-77,-2l9441,6626r-75,6l9347,6634,9152,5515,8758,3225r-37,6l9113,5514,7512,7760r46,l9122,5566r188,1073l9291,6641r-73,13l9146,6671r-70,20l9007,6714r-68,27l8873,6771r-64,33l8755,6835,8591,6558r-32,19l8723,6854r-37,24l8628,6919r-56,45l8518,7010r-52,50l8417,7111r-47,54l8326,7221r-41,59l8246,7340r-36,62l8177,7467r-30,65l8121,7600r-24,69l8077,7740r-4,20l10963,7760e" fillcolor="#606060" stroked="f">
              <v:stroke joinstyle="round"/>
              <v:formulas/>
              <v:path arrowok="t" o:connecttype="segments"/>
            </v:shape>
            <v:rect id="_x0000_s1131" style="position:absolute;top:3580;width:12240;height:6594" stroked="f"/>
            <w10:wrap anchorx="page" anchory="page"/>
          </v:group>
        </w:pict>
      </w:r>
      <w:r>
        <w:pict>
          <v:group id="_x0000_s1123" style="position:absolute;margin-left:112.3pt;margin-top:740.7pt;width:92.75pt;height:11.55pt;z-index:251632640;mso-position-horizontal-relative:page;mso-position-vertical-relative:page" coordorigin="2246,14814" coordsize="1855,231">
            <v:shape id="_x0000_s1129" type="#_x0000_t75" style="position:absolute;left:2246;top:14813;width:363;height:231">
              <v:imagedata r:id="rId21" o:title=""/>
            </v:shape>
            <v:shape id="_x0000_s1128" type="#_x0000_t75" style="position:absolute;left:2639;top:14818;width:172;height:226">
              <v:imagedata r:id="rId22" o:title=""/>
            </v:shape>
            <v:shape id="_x0000_s1127" type="#_x0000_t75" style="position:absolute;left:2853;top:14818;width:174;height:221">
              <v:imagedata r:id="rId23" o:title=""/>
            </v:shape>
            <v:shape id="_x0000_s1126" type="#_x0000_t75" style="position:absolute;left:3071;top:14818;width:581;height:221">
              <v:imagedata r:id="rId24" o:title=""/>
            </v:shape>
            <v:shape id="_x0000_s1125" type="#_x0000_t75" style="position:absolute;left:3686;top:14813;width:209;height:231">
              <v:imagedata r:id="rId25" o:title=""/>
            </v:shape>
            <v:shape id="_x0000_s1124" type="#_x0000_t75" style="position:absolute;left:3927;top:14818;width:174;height:221">
              <v:imagedata r:id="rId26" o:title=""/>
            </v:shape>
            <w10:wrap anchorx="page" anchory="page"/>
          </v:group>
        </w:pict>
      </w:r>
      <w:r>
        <w:pict>
          <v:shape id="_x0000_s1122" style="position:absolute;margin-left:164.05pt;margin-top:716.8pt;width:41.75pt;height:20.25pt;z-index:251633664;mso-position-horizontal-relative:page;mso-position-vertical-relative:page" coordorigin="3281,14336" coordsize="835,405" o:spt="100" adj="0,,0" path="m3641,14336r-122,l3519,14552r-1,31l3512,14612r-17,22l3462,14642r-35,-8l3410,14612r-7,-29l3403,14552r,-216l3281,14336r,243l3292,14650r33,51l3382,14731r79,10l3541,14731r56,-30l3630,14650r1,-8l3641,14579r,-243m4116,14731r-80,-117l3974,14522r54,-78l4101,14336r-135,l3907,14444r-59,-108l3705,14336r130,185l3692,14731r140,l3901,14614r68,117l4116,14731e" fillcolor="#003763" stroked="f">
            <v:stroke joinstyle="round"/>
            <v:formulas/>
            <v:path arrowok="t" o:connecttype="segments"/>
            <w10:wrap anchorx="page" anchory="page"/>
          </v:shape>
        </w:pict>
      </w:r>
      <w:r>
        <w:pict>
          <v:shape id="_x0000_s1121" style="position:absolute;margin-left:108pt;margin-top:1444.3pt;width:29.8pt;height:29.8pt;z-index:251634688;mso-position-horizontal-relative:page;mso-position-vertical-relative:page" coordorigin="1080,14443" coordsize="597,596" path="m1677,14841r-398,l1279,14443r-199,l1080,14841r,198l1677,15039r,-198e" fillcolor="#0096d6" stroked="f">
            <v:path arrowok="t"/>
            <o:lock v:ext="edit" verticies="t"/>
            <w10:wrap anchorx="page" anchory="page"/>
          </v:shape>
        </w:pict>
      </w:r>
      <w:r>
        <w:pict>
          <v:group id="_x0000_s1117" style="position:absolute;margin-left:54pt;margin-top:702.3pt;width:49.7pt;height:49.7pt;z-index:251635712;mso-position-horizontal-relative:page;mso-position-vertical-relative:page" coordorigin="1080,14046" coordsize="994,994">
            <v:shape id="_x0000_s1120" style="position:absolute;left:1775;top:14245;width:298;height:794" coordorigin="1776,14246" coordsize="298,794" path="m2074,14246r-199,l1875,14842r-99,l1776,15040r298,l2074,14842r,-596e" fillcolor="#003763" stroked="f">
              <v:path arrowok="t"/>
            </v:shape>
            <v:line id="_x0000_s1119" style="position:absolute" from="1080,14295" to="1279,14295" strokecolor="#003763" strokeweight="4.9pt"/>
            <v:rect id="_x0000_s1118" style="position:absolute;left:1080;top:14045;width:994;height:200" fillcolor="#003763" stroked="f"/>
            <w10:wrap anchorx="page" anchory="page"/>
          </v:group>
        </w:pict>
      </w: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304724">
      <w:pPr>
        <w:pStyle w:val="a3"/>
        <w:rPr>
          <w:rFonts w:ascii="Times New Roman"/>
          <w:sz w:val="20"/>
        </w:rPr>
      </w:pPr>
    </w:p>
    <w:p w:rsidR="00304724" w:rsidRDefault="009E6729">
      <w:pPr>
        <w:spacing w:before="99" w:line="1185" w:lineRule="exact"/>
        <w:ind w:left="1041"/>
        <w:rPr>
          <w:rFonts w:ascii="ＭＳ ゴシック" w:eastAsia="ＭＳ ゴシック"/>
          <w:sz w:val="96"/>
        </w:rPr>
      </w:pPr>
      <w:r>
        <w:rPr>
          <w:rFonts w:ascii="ＭＳ ゴシック" w:eastAsia="ＭＳ ゴシック" w:hint="eastAsia"/>
          <w:color w:val="004D6D"/>
          <w:spacing w:val="-101"/>
          <w:sz w:val="96"/>
        </w:rPr>
        <w:t>Ｍ＆Ａ取引における</w:t>
      </w:r>
    </w:p>
    <w:p w:rsidR="00304724" w:rsidRDefault="009E6729">
      <w:pPr>
        <w:spacing w:line="1578" w:lineRule="exact"/>
        <w:ind w:left="92" w:right="269"/>
        <w:jc w:val="center"/>
        <w:rPr>
          <w:rFonts w:ascii="ＭＳ ゴシック" w:eastAsia="ＭＳ ゴシック"/>
          <w:sz w:val="130"/>
        </w:rPr>
      </w:pPr>
      <w:r>
        <w:rPr>
          <w:rFonts w:ascii="ＭＳ ゴシック" w:eastAsia="ＭＳ ゴシック" w:hint="eastAsia"/>
          <w:color w:val="44A1DA"/>
          <w:spacing w:val="-124"/>
          <w:sz w:val="130"/>
        </w:rPr>
        <w:t>オープンソース</w:t>
      </w:r>
    </w:p>
    <w:p w:rsidR="00304724" w:rsidRDefault="009E6729">
      <w:pPr>
        <w:spacing w:line="1546" w:lineRule="exact"/>
        <w:ind w:left="92" w:right="299"/>
        <w:jc w:val="center"/>
        <w:rPr>
          <w:rFonts w:ascii="ＭＳ ゴシック" w:eastAsia="ＭＳ ゴシック"/>
          <w:sz w:val="124"/>
        </w:rPr>
      </w:pPr>
      <w:r>
        <w:rPr>
          <w:rFonts w:ascii="ＭＳ ゴシック" w:eastAsia="ＭＳ ゴシック" w:hint="eastAsia"/>
          <w:color w:val="004D6D"/>
          <w:sz w:val="124"/>
        </w:rPr>
        <w:t>監査</w:t>
      </w:r>
    </w:p>
    <w:p w:rsidR="00304724" w:rsidRDefault="009E6729">
      <w:pPr>
        <w:spacing w:before="51"/>
        <w:ind w:left="92" w:right="269"/>
        <w:jc w:val="center"/>
        <w:rPr>
          <w:rFonts w:ascii="ＭＳ ゴシック" w:eastAsia="ＭＳ ゴシック"/>
          <w:sz w:val="72"/>
        </w:rPr>
      </w:pPr>
      <w:r>
        <w:rPr>
          <w:rFonts w:ascii="ＭＳ ゴシック" w:eastAsia="ＭＳ ゴシック" w:hint="eastAsia"/>
          <w:color w:val="44A1DA"/>
          <w:sz w:val="72"/>
        </w:rPr>
        <w:t>必須となるその基礎知識</w:t>
      </w: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554615">
      <w:pPr>
        <w:pStyle w:val="a3"/>
        <w:rPr>
          <w:rFonts w:ascii="ＭＳ ゴシック"/>
          <w:sz w:val="21"/>
        </w:rPr>
      </w:pPr>
      <w:r>
        <w:pict>
          <v:group id="_x0000_s1103" style="position:absolute;margin-left:112.3pt;margin-top:15.4pt;width:47.25pt;height:34.15pt;z-index:251631616;mso-wrap-distance-left:0;mso-wrap-distance-right:0;mso-position-horizontal-relative:page" coordorigin="2246,308" coordsize="945,683">
            <v:line id="_x0000_s1116" style="position:absolute" from="2334,326" to="2334,529" strokecolor="#003763" strokeweight=".37078mm"/>
            <v:line id="_x0000_s1115" style="position:absolute" from="2246,317" to="2421,317" strokecolor="#003763" strokeweight=".31644mm"/>
            <v:line id="_x0000_s1114" style="position:absolute" from="2442,413" to="2615,413" strokecolor="#003763" strokeweight=".9pt"/>
            <v:shape id="_x0000_s1113" style="position:absolute;left:2452;top:308;width:2;height:220" coordorigin="2453,308" coordsize="0,220" path="m2453,528r,-220l2453,528xe" fillcolor="#003763" stroked="f">
              <v:path arrowok="t"/>
            </v:shape>
            <v:shape id="_x0000_s1112" style="position:absolute;left:2604;top:308;width:2;height:221" coordorigin="2605,308" coordsize="0,221" path="m2605,529r,-221l2605,529xe" fillcolor="#003763" stroked="f">
              <v:path arrowok="t"/>
            </v:shape>
            <v:line id="_x0000_s1111" style="position:absolute" from="2660,519" to="2814,519" strokecolor="#003763" strokeweight=".9pt"/>
            <v:line id="_x0000_s1110" style="position:absolute" from="2660,415" to="2804,415" strokecolor="#003763" strokeweight=".9pt"/>
            <v:shape id="_x0000_s1109" style="position:absolute;left:2670;top:326;width:2;height:184" coordorigin="2670,326" coordsize="0,184" path="m2670,510r,-184l2670,510xe" fillcolor="#003763" stroked="f">
              <v:path arrowok="t"/>
            </v:shape>
            <v:line id="_x0000_s1108" style="position:absolute" from="2660,317" to="2812,317" strokecolor="#003763" strokeweight=".9pt"/>
            <v:line id="_x0000_s1107" style="position:absolute" from="2246,940" to="2543,940" strokecolor="#003763" strokeweight="5.1pt"/>
            <v:line id="_x0000_s1106" style="position:absolute" from="2307,595" to="2307,889" strokecolor="#003763" strokeweight="6.09pt"/>
            <v:line id="_x0000_s1105" style="position:absolute" from="2683,595" to="2683,990" strokecolor="#003763" strokeweight="6.09pt"/>
            <v:shape id="_x0000_s1104" type="#_x0000_t75" style="position:absolute;left:2835;top:595;width:356;height:396">
              <v:imagedata r:id="rId27" o:title=""/>
            </v:shape>
            <w10:wrap type="topAndBottom" anchorx="page"/>
          </v:group>
        </w:pict>
      </w:r>
    </w:p>
    <w:p w:rsidR="00304724" w:rsidRDefault="009E6729">
      <w:pPr>
        <w:pStyle w:val="a3"/>
        <w:spacing w:line="216" w:lineRule="exact"/>
        <w:ind w:left="4340"/>
        <w:rPr>
          <w:rFonts w:ascii="ＭＳ ゴシック" w:eastAsia="ＭＳ ゴシック"/>
        </w:rPr>
      </w:pPr>
      <w:r>
        <w:rPr>
          <w:rFonts w:ascii="ＭＳ ゴシック" w:eastAsia="ＭＳ ゴシック" w:hint="eastAsia"/>
          <w:color w:val="004D6D"/>
          <w:spacing w:val="-25"/>
        </w:rPr>
        <w:t>イブラヒム ハダド(</w:t>
      </w:r>
      <w:r>
        <w:rPr>
          <w:rFonts w:ascii="ＭＳ ゴシック" w:eastAsia="ＭＳ ゴシック" w:hint="eastAsia"/>
          <w:color w:val="004D6D"/>
          <w:spacing w:val="-8"/>
        </w:rPr>
        <w:t xml:space="preserve">Ibrahim </w:t>
      </w:r>
      <w:r>
        <w:rPr>
          <w:rFonts w:ascii="ＭＳ ゴシック" w:eastAsia="ＭＳ ゴシック" w:hint="eastAsia"/>
          <w:color w:val="004D6D"/>
          <w:spacing w:val="-4"/>
        </w:rPr>
        <w:t>Haddad</w:t>
      </w:r>
      <w:r>
        <w:rPr>
          <w:rFonts w:ascii="ＭＳ ゴシック" w:eastAsia="ＭＳ ゴシック" w:hint="eastAsia"/>
          <w:color w:val="004D6D"/>
          <w:spacing w:val="-2"/>
        </w:rPr>
        <w:t xml:space="preserve">), </w:t>
      </w:r>
      <w:r>
        <w:rPr>
          <w:rFonts w:ascii="ＭＳ ゴシック" w:eastAsia="ＭＳ ゴシック" w:hint="eastAsia"/>
          <w:color w:val="004D6D"/>
          <w:spacing w:val="-10"/>
        </w:rPr>
        <w:t>Ph.D.</w:t>
      </w:r>
    </w:p>
    <w:p w:rsidR="00304724" w:rsidRDefault="00304724">
      <w:pPr>
        <w:spacing w:line="216" w:lineRule="exact"/>
        <w:rPr>
          <w:rFonts w:ascii="ＭＳ ゴシック" w:eastAsia="ＭＳ ゴシック"/>
        </w:rPr>
        <w:sectPr w:rsidR="00304724">
          <w:type w:val="continuous"/>
          <w:pgSz w:w="12240" w:h="15840"/>
          <w:pgMar w:top="1500" w:right="1240" w:bottom="280" w:left="1180" w:header="720" w:footer="720" w:gutter="0"/>
          <w:cols w:space="720"/>
        </w:sect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rPr>
          <w:rFonts w:ascii="ＭＳ ゴシック"/>
          <w:sz w:val="20"/>
        </w:rPr>
      </w:pPr>
    </w:p>
    <w:p w:rsidR="00304724" w:rsidRDefault="00304724">
      <w:pPr>
        <w:pStyle w:val="a3"/>
        <w:spacing w:before="8"/>
        <w:rPr>
          <w:rFonts w:ascii="ＭＳ ゴシック"/>
          <w:sz w:val="22"/>
        </w:rPr>
      </w:pPr>
    </w:p>
    <w:p w:rsidR="00304724" w:rsidRDefault="009E6729">
      <w:pPr>
        <w:pStyle w:val="2"/>
        <w:spacing w:before="32"/>
        <w:rPr>
          <w:rFonts w:ascii="ＭＳ ゴシック" w:eastAsia="ＭＳ ゴシック"/>
        </w:rPr>
      </w:pPr>
      <w:r>
        <w:rPr>
          <w:rFonts w:ascii="ＭＳ ゴシック" w:eastAsia="ＭＳ ゴシック" w:hint="eastAsia"/>
          <w:color w:val="414042"/>
        </w:rPr>
        <w:t>Ｍ＆Ａ取引におけるオープンソース監査</w:t>
      </w:r>
    </w:p>
    <w:p w:rsidR="00304724" w:rsidRDefault="009E6729">
      <w:pPr>
        <w:pStyle w:val="3"/>
        <w:spacing w:before="225"/>
        <w:rPr>
          <w:rFonts w:ascii="ＭＳ ゴシック" w:eastAsia="ＭＳ ゴシック"/>
        </w:rPr>
      </w:pPr>
      <w:r>
        <w:rPr>
          <w:rFonts w:ascii="ＭＳ ゴシック" w:eastAsia="ＭＳ ゴシック" w:hint="eastAsia"/>
          <w:color w:val="414042"/>
        </w:rPr>
        <w:t>必須となるその基礎知識</w:t>
      </w:r>
    </w:p>
    <w:p w:rsidR="00304724" w:rsidRDefault="00304724">
      <w:pPr>
        <w:pStyle w:val="a3"/>
        <w:spacing w:before="7"/>
        <w:rPr>
          <w:rFonts w:ascii="ＭＳ ゴシック"/>
          <w:sz w:val="29"/>
        </w:rPr>
      </w:pPr>
    </w:p>
    <w:p w:rsidR="00304724" w:rsidRDefault="009E6729">
      <w:pPr>
        <w:spacing w:before="1"/>
        <w:ind w:left="395"/>
        <w:rPr>
          <w:rFonts w:ascii="ＭＳ ゴシック" w:eastAsia="ＭＳ ゴシック"/>
          <w:sz w:val="24"/>
        </w:rPr>
      </w:pPr>
      <w:r>
        <w:rPr>
          <w:rFonts w:ascii="ＭＳ ゴシック" w:eastAsia="ＭＳ ゴシック" w:hint="eastAsia"/>
          <w:color w:val="414042"/>
          <w:sz w:val="24"/>
        </w:rPr>
        <w:t>イブラヒム ハダド(Ibrahim Haddad), Ph.D. 著</w:t>
      </w:r>
    </w:p>
    <w:p w:rsidR="00304724" w:rsidRDefault="00304724">
      <w:pPr>
        <w:pStyle w:val="a3"/>
        <w:rPr>
          <w:rFonts w:ascii="ＭＳ ゴシック"/>
          <w:sz w:val="24"/>
        </w:rPr>
      </w:pPr>
    </w:p>
    <w:p w:rsidR="00304724" w:rsidRDefault="00304724">
      <w:pPr>
        <w:pStyle w:val="a3"/>
        <w:spacing w:before="2"/>
        <w:rPr>
          <w:rFonts w:ascii="ＭＳ ゴシック"/>
          <w:sz w:val="33"/>
        </w:rPr>
      </w:pPr>
    </w:p>
    <w:p w:rsidR="00304724" w:rsidRDefault="009E6729">
      <w:pPr>
        <w:spacing w:line="249" w:lineRule="auto"/>
        <w:ind w:left="395" w:right="590"/>
        <w:rPr>
          <w:sz w:val="24"/>
        </w:rPr>
      </w:pPr>
      <w:r>
        <w:rPr>
          <w:color w:val="414042"/>
          <w:spacing w:val="-8"/>
          <w:w w:val="105"/>
          <w:sz w:val="24"/>
        </w:rPr>
        <w:t>本書は、企業の合併・買収</w:t>
      </w:r>
      <w:r>
        <w:rPr>
          <w:color w:val="414042"/>
          <w:spacing w:val="-4"/>
          <w:w w:val="105"/>
          <w:sz w:val="24"/>
        </w:rPr>
        <w:t>（Ｍ＆Ａ）取引におけるオープンソース 監査の全体像および実</w:t>
      </w:r>
      <w:r>
        <w:rPr>
          <w:color w:val="414042"/>
          <w:spacing w:val="-13"/>
          <w:w w:val="105"/>
          <w:sz w:val="24"/>
        </w:rPr>
        <w:t>践的ガイドを提供するものです。また、買収企業、買収対象双方においてオープンソース コ</w:t>
      </w:r>
      <w:r>
        <w:rPr>
          <w:color w:val="414042"/>
          <w:spacing w:val="-9"/>
          <w:w w:val="105"/>
          <w:sz w:val="24"/>
        </w:rPr>
        <w:t xml:space="preserve">ンプライアンスへの備えを強化していく上で必要な基礎的ガイドラインについても説明して  </w:t>
      </w:r>
      <w:r>
        <w:rPr>
          <w:color w:val="414042"/>
          <w:spacing w:val="-4"/>
          <w:w w:val="110"/>
          <w:sz w:val="24"/>
        </w:rPr>
        <w:t>いきます。</w:t>
      </w: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rPr>
          <w:sz w:val="24"/>
        </w:rPr>
      </w:pPr>
    </w:p>
    <w:p w:rsidR="00304724" w:rsidRDefault="00304724">
      <w:pPr>
        <w:pStyle w:val="a3"/>
        <w:spacing w:before="7"/>
        <w:rPr>
          <w:sz w:val="35"/>
        </w:rPr>
      </w:pPr>
    </w:p>
    <w:p w:rsidR="00304724" w:rsidRPr="009E6729" w:rsidRDefault="009E6729">
      <w:pPr>
        <w:ind w:left="395"/>
        <w:rPr>
          <w:rFonts w:ascii="Arial" w:hAnsi="Arial"/>
          <w:sz w:val="20"/>
          <w:lang w:val="en-US"/>
        </w:rPr>
      </w:pPr>
      <w:r w:rsidRPr="009E6729">
        <w:rPr>
          <w:rFonts w:ascii="Arial" w:hAnsi="Arial"/>
          <w:color w:val="009EDA"/>
          <w:sz w:val="20"/>
          <w:lang w:val="en-US"/>
        </w:rPr>
        <w:t>Copyright © 2018 The Linux Foundation. All rights reserved.</w:t>
      </w:r>
    </w:p>
    <w:p w:rsidR="00304724" w:rsidRPr="009E6729" w:rsidRDefault="00304724">
      <w:pPr>
        <w:pStyle w:val="a3"/>
        <w:spacing w:before="7"/>
        <w:rPr>
          <w:rFonts w:ascii="Arial"/>
          <w:sz w:val="20"/>
          <w:lang w:val="en-US"/>
        </w:rPr>
      </w:pPr>
    </w:p>
    <w:p w:rsidR="00304724" w:rsidRDefault="009E6729">
      <w:pPr>
        <w:spacing w:before="1" w:line="261" w:lineRule="auto"/>
        <w:ind w:left="395" w:right="570"/>
        <w:jc w:val="both"/>
        <w:rPr>
          <w:sz w:val="20"/>
        </w:rPr>
      </w:pPr>
      <w:r>
        <w:rPr>
          <w:color w:val="009EDA"/>
          <w:spacing w:val="-5"/>
          <w:w w:val="105"/>
          <w:sz w:val="20"/>
        </w:rPr>
        <w:t>免責事項：本書は著者の法務専門職とは異なる経歴・知見に基づくものであり、法的アドバイスを提供する</w:t>
      </w:r>
      <w:r>
        <w:rPr>
          <w:color w:val="009EDA"/>
          <w:spacing w:val="-8"/>
          <w:w w:val="105"/>
          <w:sz w:val="20"/>
        </w:rPr>
        <w:t>ものではありません。また、本書は、著者自身の見解を示したものであり、現在もしくは過去の著者所属企業</w:t>
      </w:r>
      <w:r>
        <w:rPr>
          <w:color w:val="009EDA"/>
          <w:spacing w:val="-1"/>
          <w:w w:val="105"/>
          <w:sz w:val="20"/>
        </w:rPr>
        <w:t>の見解を反映したものではありません。</w:t>
      </w:r>
    </w:p>
    <w:p w:rsidR="00304724" w:rsidRDefault="00304724">
      <w:pPr>
        <w:spacing w:line="261" w:lineRule="auto"/>
        <w:jc w:val="both"/>
        <w:rPr>
          <w:sz w:val="20"/>
        </w:rPr>
        <w:sectPr w:rsidR="00304724">
          <w:footerReference w:type="default" r:id="rId28"/>
          <w:pgSz w:w="12240" w:h="15840"/>
          <w:pgMar w:top="1500" w:right="1240" w:bottom="840" w:left="1180" w:header="0" w:footer="640" w:gutter="0"/>
          <w:cols w:space="720"/>
        </w:sectPr>
      </w:pPr>
    </w:p>
    <w:p w:rsidR="00304724" w:rsidRDefault="00554615">
      <w:pPr>
        <w:pStyle w:val="a3"/>
        <w:rPr>
          <w:sz w:val="20"/>
        </w:rPr>
      </w:pPr>
      <w:r>
        <w:lastRenderedPageBreak/>
        <w:pict>
          <v:rect id="_x0000_s1102" style="position:absolute;margin-left:1.35pt;margin-top:.5pt;width:610.65pt;height:44.4pt;z-index:-251634688;mso-position-horizontal-relative:page;mso-position-vertical-relative:page" fillcolor="#fbfbfa" stroked="f">
            <w10:wrap anchorx="page" anchory="page"/>
          </v:rect>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2"/>
        <w:spacing w:before="180"/>
        <w:ind w:left="435"/>
        <w:rPr>
          <w:rFonts w:ascii="ＭＳ ゴシック" w:eastAsia="ＭＳ ゴシック"/>
        </w:rPr>
      </w:pPr>
      <w:r>
        <w:pict>
          <v:line id="_x0000_s1101" style="position:absolute;left:0;text-align:left;z-index:251636736;mso-position-horizontal-relative:page" from="80.75pt,43.5pt" to="524.75pt,43.5pt" strokecolor="#aaaaad" strokeweight="1pt">
            <w10:wrap anchorx="page"/>
          </v:line>
        </w:pict>
      </w:r>
      <w:r w:rsidR="009E6729">
        <w:rPr>
          <w:rFonts w:ascii="ＭＳ ゴシック" w:eastAsia="ＭＳ ゴシック" w:hint="eastAsia"/>
          <w:color w:val="414042"/>
        </w:rPr>
        <w:t>目次</w:t>
      </w:r>
    </w:p>
    <w:p w:rsidR="00304724" w:rsidRDefault="009E6729">
      <w:pPr>
        <w:tabs>
          <w:tab w:val="left" w:pos="8677"/>
        </w:tabs>
        <w:spacing w:before="450"/>
        <w:ind w:left="92"/>
        <w:jc w:val="center"/>
        <w:rPr>
          <w:rFonts w:ascii="Arial" w:eastAsia="Arial"/>
          <w:sz w:val="24"/>
        </w:rPr>
      </w:pPr>
      <w:r>
        <w:rPr>
          <w:color w:val="414042"/>
          <w:spacing w:val="-19"/>
          <w:sz w:val="24"/>
        </w:rPr>
        <w:t>１</w:t>
      </w:r>
      <w:r>
        <w:rPr>
          <w:color w:val="414042"/>
          <w:spacing w:val="-13"/>
          <w:sz w:val="24"/>
        </w:rPr>
        <w:t>章</w:t>
      </w:r>
      <w:r>
        <w:rPr>
          <w:color w:val="414042"/>
          <w:sz w:val="24"/>
        </w:rPr>
        <w:t>：</w:t>
      </w:r>
      <w:r>
        <w:rPr>
          <w:color w:val="414042"/>
          <w:spacing w:val="15"/>
          <w:sz w:val="24"/>
        </w:rPr>
        <w:t xml:space="preserve"> </w:t>
      </w:r>
      <w:r>
        <w:rPr>
          <w:color w:val="414042"/>
          <w:spacing w:val="-3"/>
          <w:sz w:val="24"/>
        </w:rPr>
        <w:t>は</w:t>
      </w:r>
      <w:r>
        <w:rPr>
          <w:color w:val="414042"/>
          <w:spacing w:val="5"/>
          <w:sz w:val="24"/>
        </w:rPr>
        <w:t>じ</w:t>
      </w:r>
      <w:r>
        <w:rPr>
          <w:color w:val="414042"/>
          <w:sz w:val="24"/>
        </w:rPr>
        <w:t>めに</w:t>
      </w:r>
      <w:r>
        <w:rPr>
          <w:color w:val="414042"/>
          <w:spacing w:val="2"/>
          <w:sz w:val="24"/>
        </w:rPr>
        <w:t xml:space="preserve"> </w:t>
      </w:r>
      <w:hyperlink w:anchor="_bookmark0" w:history="1">
        <w:r>
          <w:rPr>
            <w:rFonts w:ascii="Arial" w:eastAsia="Arial"/>
            <w:color w:val="414042"/>
            <w:sz w:val="24"/>
          </w:rPr>
          <w:t>Introduction</w:t>
        </w:r>
        <w:r>
          <w:rPr>
            <w:rFonts w:ascii="Arial" w:eastAsia="Arial"/>
            <w:color w:val="414042"/>
            <w:sz w:val="24"/>
          </w:rPr>
          <w:tab/>
          <w:t>1</w:t>
        </w:r>
      </w:hyperlink>
    </w:p>
    <w:p w:rsidR="00304724" w:rsidRDefault="009E6729">
      <w:pPr>
        <w:tabs>
          <w:tab w:val="left" w:pos="8677"/>
        </w:tabs>
        <w:spacing w:before="412"/>
        <w:ind w:left="92"/>
        <w:jc w:val="center"/>
        <w:rPr>
          <w:rFonts w:ascii="Arial" w:eastAsia="Arial"/>
          <w:sz w:val="24"/>
        </w:rPr>
      </w:pPr>
      <w:r>
        <w:rPr>
          <w:color w:val="414042"/>
          <w:w w:val="105"/>
          <w:sz w:val="24"/>
        </w:rPr>
        <w:t>２</w:t>
      </w:r>
      <w:r>
        <w:rPr>
          <w:color w:val="414042"/>
          <w:spacing w:val="-13"/>
          <w:w w:val="105"/>
          <w:sz w:val="24"/>
        </w:rPr>
        <w:t>章</w:t>
      </w:r>
      <w:r>
        <w:rPr>
          <w:color w:val="414042"/>
          <w:w w:val="105"/>
          <w:sz w:val="24"/>
        </w:rPr>
        <w:t>：</w:t>
      </w:r>
      <w:r>
        <w:rPr>
          <w:color w:val="414042"/>
          <w:spacing w:val="23"/>
          <w:w w:val="105"/>
          <w:sz w:val="24"/>
        </w:rPr>
        <w:t xml:space="preserve"> </w:t>
      </w:r>
      <w:r>
        <w:rPr>
          <w:color w:val="414042"/>
          <w:w w:val="105"/>
          <w:sz w:val="24"/>
        </w:rPr>
        <w:t>共通</w:t>
      </w:r>
      <w:r>
        <w:rPr>
          <w:color w:val="414042"/>
          <w:spacing w:val="-4"/>
          <w:w w:val="105"/>
          <w:sz w:val="24"/>
        </w:rPr>
        <w:t>的</w:t>
      </w:r>
      <w:r>
        <w:rPr>
          <w:color w:val="414042"/>
          <w:w w:val="105"/>
          <w:sz w:val="24"/>
        </w:rPr>
        <w:t>な</w:t>
      </w:r>
      <w:r>
        <w:rPr>
          <w:color w:val="414042"/>
          <w:spacing w:val="-10"/>
          <w:w w:val="105"/>
          <w:sz w:val="24"/>
        </w:rPr>
        <w:t>オ</w:t>
      </w:r>
      <w:r>
        <w:rPr>
          <w:color w:val="414042"/>
          <w:spacing w:val="-19"/>
          <w:w w:val="105"/>
          <w:sz w:val="24"/>
        </w:rPr>
        <w:t>ー</w:t>
      </w:r>
      <w:r>
        <w:rPr>
          <w:color w:val="414042"/>
          <w:spacing w:val="5"/>
          <w:w w:val="105"/>
          <w:sz w:val="24"/>
        </w:rPr>
        <w:t>プ</w:t>
      </w:r>
      <w:r>
        <w:rPr>
          <w:color w:val="414042"/>
          <w:spacing w:val="-7"/>
          <w:w w:val="105"/>
          <w:sz w:val="24"/>
        </w:rPr>
        <w:t>ン</w:t>
      </w:r>
      <w:r>
        <w:rPr>
          <w:color w:val="414042"/>
          <w:spacing w:val="-4"/>
          <w:w w:val="105"/>
          <w:sz w:val="24"/>
        </w:rPr>
        <w:t>ソ</w:t>
      </w:r>
      <w:r>
        <w:rPr>
          <w:color w:val="414042"/>
          <w:spacing w:val="-24"/>
          <w:w w:val="105"/>
          <w:sz w:val="24"/>
        </w:rPr>
        <w:t>ー</w:t>
      </w:r>
      <w:r>
        <w:rPr>
          <w:color w:val="414042"/>
          <w:spacing w:val="-14"/>
          <w:w w:val="105"/>
          <w:sz w:val="24"/>
        </w:rPr>
        <w:t>ス</w:t>
      </w:r>
      <w:r>
        <w:rPr>
          <w:color w:val="414042"/>
          <w:spacing w:val="5"/>
          <w:w w:val="105"/>
          <w:sz w:val="24"/>
        </w:rPr>
        <w:t>使</w:t>
      </w:r>
      <w:r>
        <w:rPr>
          <w:color w:val="414042"/>
          <w:spacing w:val="-6"/>
          <w:w w:val="105"/>
          <w:sz w:val="24"/>
        </w:rPr>
        <w:t>用</w:t>
      </w:r>
      <w:r>
        <w:rPr>
          <w:color w:val="414042"/>
          <w:w w:val="105"/>
          <w:sz w:val="24"/>
        </w:rPr>
        <w:t>シナリオ</w:t>
      </w:r>
      <w:hyperlink w:anchor="_bookmark1" w:history="1">
        <w:r>
          <w:rPr>
            <w:color w:val="414042"/>
            <w:w w:val="105"/>
            <w:sz w:val="24"/>
          </w:rPr>
          <w:tab/>
        </w:r>
        <w:r>
          <w:rPr>
            <w:rFonts w:ascii="Arial" w:eastAsia="Arial"/>
            <w:color w:val="414042"/>
            <w:w w:val="105"/>
            <w:sz w:val="24"/>
          </w:rPr>
          <w:t>3</w:t>
        </w:r>
      </w:hyperlink>
    </w:p>
    <w:p w:rsidR="00304724" w:rsidRDefault="009E6729">
      <w:pPr>
        <w:tabs>
          <w:tab w:val="left" w:pos="8676"/>
        </w:tabs>
        <w:spacing w:before="413"/>
        <w:ind w:left="92"/>
        <w:jc w:val="center"/>
        <w:rPr>
          <w:rFonts w:ascii="Arial" w:eastAsia="Arial"/>
          <w:sz w:val="24"/>
        </w:rPr>
      </w:pPr>
      <w:r>
        <w:rPr>
          <w:color w:val="414042"/>
          <w:w w:val="110"/>
          <w:sz w:val="24"/>
        </w:rPr>
        <w:t>３</w:t>
      </w:r>
      <w:r>
        <w:rPr>
          <w:color w:val="414042"/>
          <w:spacing w:val="-13"/>
          <w:w w:val="110"/>
          <w:sz w:val="24"/>
        </w:rPr>
        <w:t>章</w:t>
      </w:r>
      <w:r>
        <w:rPr>
          <w:color w:val="414042"/>
          <w:w w:val="110"/>
          <w:sz w:val="24"/>
        </w:rPr>
        <w:t>：</w:t>
      </w:r>
      <w:r>
        <w:rPr>
          <w:color w:val="414042"/>
          <w:spacing w:val="-20"/>
          <w:w w:val="110"/>
          <w:sz w:val="24"/>
        </w:rPr>
        <w:t xml:space="preserve"> </w:t>
      </w:r>
      <w:r>
        <w:rPr>
          <w:color w:val="414042"/>
          <w:spacing w:val="-10"/>
          <w:w w:val="110"/>
          <w:sz w:val="24"/>
        </w:rPr>
        <w:t>オ</w:t>
      </w:r>
      <w:r>
        <w:rPr>
          <w:color w:val="414042"/>
          <w:spacing w:val="-19"/>
          <w:w w:val="110"/>
          <w:sz w:val="24"/>
        </w:rPr>
        <w:t>ー</w:t>
      </w:r>
      <w:r>
        <w:rPr>
          <w:color w:val="414042"/>
          <w:spacing w:val="5"/>
          <w:w w:val="110"/>
          <w:sz w:val="24"/>
        </w:rPr>
        <w:t>プ</w:t>
      </w:r>
      <w:r>
        <w:rPr>
          <w:color w:val="414042"/>
          <w:spacing w:val="-7"/>
          <w:w w:val="110"/>
          <w:sz w:val="24"/>
        </w:rPr>
        <w:t>ン</w:t>
      </w:r>
      <w:r>
        <w:rPr>
          <w:color w:val="414042"/>
          <w:spacing w:val="-4"/>
          <w:w w:val="110"/>
          <w:sz w:val="24"/>
        </w:rPr>
        <w:t>ソ</w:t>
      </w:r>
      <w:r>
        <w:rPr>
          <w:color w:val="414042"/>
          <w:spacing w:val="-24"/>
          <w:w w:val="110"/>
          <w:sz w:val="24"/>
        </w:rPr>
        <w:t>ー</w:t>
      </w:r>
      <w:r>
        <w:rPr>
          <w:color w:val="414042"/>
          <w:spacing w:val="-15"/>
          <w:w w:val="110"/>
          <w:sz w:val="24"/>
        </w:rPr>
        <w:t>ス</w:t>
      </w:r>
      <w:r>
        <w:rPr>
          <w:color w:val="414042"/>
          <w:w w:val="110"/>
          <w:sz w:val="24"/>
        </w:rPr>
        <w:t>監査</w:t>
      </w:r>
      <w:hyperlink w:anchor="_bookmark2" w:history="1">
        <w:r>
          <w:rPr>
            <w:color w:val="414042"/>
            <w:w w:val="110"/>
            <w:sz w:val="24"/>
          </w:rPr>
          <w:tab/>
        </w:r>
        <w:r>
          <w:rPr>
            <w:rFonts w:ascii="Arial" w:eastAsia="Arial"/>
            <w:color w:val="414042"/>
            <w:w w:val="110"/>
            <w:sz w:val="24"/>
          </w:rPr>
          <w:t>8</w:t>
        </w:r>
      </w:hyperlink>
    </w:p>
    <w:p w:rsidR="00304724" w:rsidRDefault="009E6729">
      <w:pPr>
        <w:tabs>
          <w:tab w:val="left" w:pos="8570"/>
        </w:tabs>
        <w:spacing w:before="412"/>
        <w:ind w:left="92"/>
        <w:jc w:val="center"/>
        <w:rPr>
          <w:rFonts w:ascii="Arial" w:eastAsia="Arial"/>
          <w:sz w:val="24"/>
        </w:rPr>
      </w:pPr>
      <w:r>
        <w:rPr>
          <w:color w:val="414042"/>
          <w:w w:val="105"/>
          <w:sz w:val="24"/>
        </w:rPr>
        <w:t>４</w:t>
      </w:r>
      <w:r>
        <w:rPr>
          <w:color w:val="414042"/>
          <w:spacing w:val="-13"/>
          <w:w w:val="105"/>
          <w:sz w:val="24"/>
        </w:rPr>
        <w:t>章</w:t>
      </w:r>
      <w:r>
        <w:rPr>
          <w:color w:val="414042"/>
          <w:w w:val="105"/>
          <w:sz w:val="24"/>
        </w:rPr>
        <w:t>：</w:t>
      </w:r>
      <w:r>
        <w:rPr>
          <w:color w:val="414042"/>
          <w:spacing w:val="3"/>
          <w:w w:val="105"/>
          <w:sz w:val="24"/>
        </w:rPr>
        <w:t xml:space="preserve"> </w:t>
      </w:r>
      <w:r>
        <w:rPr>
          <w:color w:val="414042"/>
          <w:w w:val="105"/>
          <w:sz w:val="24"/>
        </w:rPr>
        <w:t>監査</w:t>
      </w:r>
      <w:r>
        <w:rPr>
          <w:color w:val="414042"/>
          <w:spacing w:val="-3"/>
          <w:w w:val="105"/>
          <w:sz w:val="24"/>
        </w:rPr>
        <w:t>業</w:t>
      </w:r>
      <w:r>
        <w:rPr>
          <w:color w:val="414042"/>
          <w:w w:val="105"/>
          <w:sz w:val="24"/>
        </w:rPr>
        <w:t>務</w:t>
      </w:r>
      <w:r>
        <w:rPr>
          <w:color w:val="414042"/>
          <w:spacing w:val="-13"/>
          <w:w w:val="105"/>
          <w:sz w:val="24"/>
        </w:rPr>
        <w:t>の</w:t>
      </w:r>
      <w:r>
        <w:rPr>
          <w:color w:val="414042"/>
          <w:w w:val="105"/>
          <w:sz w:val="24"/>
        </w:rPr>
        <w:t>スコ</w:t>
      </w:r>
      <w:r>
        <w:rPr>
          <w:color w:val="414042"/>
          <w:spacing w:val="-19"/>
          <w:w w:val="105"/>
          <w:sz w:val="24"/>
        </w:rPr>
        <w:t>ー</w:t>
      </w:r>
      <w:r>
        <w:rPr>
          <w:color w:val="414042"/>
          <w:spacing w:val="5"/>
          <w:w w:val="105"/>
          <w:sz w:val="24"/>
        </w:rPr>
        <w:t>プ</w:t>
      </w:r>
      <w:r>
        <w:rPr>
          <w:color w:val="414042"/>
          <w:spacing w:val="-5"/>
          <w:w w:val="105"/>
          <w:sz w:val="24"/>
        </w:rPr>
        <w:t>を</w:t>
      </w:r>
      <w:r>
        <w:rPr>
          <w:color w:val="414042"/>
          <w:w w:val="105"/>
          <w:sz w:val="24"/>
        </w:rPr>
        <w:t>評</w:t>
      </w:r>
      <w:r>
        <w:rPr>
          <w:color w:val="414042"/>
          <w:spacing w:val="-4"/>
          <w:w w:val="105"/>
          <w:sz w:val="24"/>
        </w:rPr>
        <w:t>価</w:t>
      </w:r>
      <w:r>
        <w:rPr>
          <w:color w:val="414042"/>
          <w:spacing w:val="-16"/>
          <w:w w:val="105"/>
          <w:sz w:val="24"/>
        </w:rPr>
        <w:t>す</w:t>
      </w:r>
      <w:r>
        <w:rPr>
          <w:color w:val="414042"/>
          <w:w w:val="105"/>
          <w:sz w:val="24"/>
        </w:rPr>
        <w:t>る</w:t>
      </w:r>
      <w:hyperlink w:anchor="_bookmark3" w:history="1">
        <w:r>
          <w:rPr>
            <w:color w:val="414042"/>
            <w:w w:val="105"/>
            <w:sz w:val="24"/>
          </w:rPr>
          <w:tab/>
        </w:r>
        <w:r>
          <w:rPr>
            <w:rFonts w:ascii="Arial" w:eastAsia="Arial"/>
            <w:color w:val="414042"/>
            <w:spacing w:val="-14"/>
            <w:w w:val="105"/>
            <w:sz w:val="24"/>
          </w:rPr>
          <w:t>11</w:t>
        </w:r>
      </w:hyperlink>
    </w:p>
    <w:p w:rsidR="00304724" w:rsidRDefault="009E6729">
      <w:pPr>
        <w:tabs>
          <w:tab w:val="left" w:pos="8543"/>
        </w:tabs>
        <w:spacing w:before="413"/>
        <w:ind w:left="77"/>
        <w:jc w:val="center"/>
        <w:rPr>
          <w:rFonts w:ascii="Arial" w:eastAsia="Arial"/>
          <w:sz w:val="24"/>
        </w:rPr>
      </w:pPr>
      <w:r>
        <w:rPr>
          <w:color w:val="414042"/>
          <w:sz w:val="24"/>
        </w:rPr>
        <w:t>５</w:t>
      </w:r>
      <w:r>
        <w:rPr>
          <w:color w:val="414042"/>
          <w:spacing w:val="-13"/>
          <w:sz w:val="24"/>
        </w:rPr>
        <w:t>章</w:t>
      </w:r>
      <w:r>
        <w:rPr>
          <w:color w:val="414042"/>
          <w:sz w:val="24"/>
        </w:rPr>
        <w:t>：</w:t>
      </w:r>
      <w:r>
        <w:rPr>
          <w:color w:val="414042"/>
          <w:spacing w:val="7"/>
          <w:sz w:val="24"/>
        </w:rPr>
        <w:t xml:space="preserve"> </w:t>
      </w:r>
      <w:r>
        <w:rPr>
          <w:color w:val="414042"/>
          <w:sz w:val="24"/>
        </w:rPr>
        <w:t>監</w:t>
      </w:r>
      <w:r>
        <w:rPr>
          <w:color w:val="414042"/>
          <w:spacing w:val="-4"/>
          <w:sz w:val="24"/>
        </w:rPr>
        <w:t>査</w:t>
      </w:r>
      <w:r>
        <w:rPr>
          <w:color w:val="414042"/>
          <w:spacing w:val="-10"/>
          <w:sz w:val="24"/>
        </w:rPr>
        <w:t>手法</w:t>
      </w:r>
      <w:hyperlink w:anchor="_bookmark4" w:history="1">
        <w:r>
          <w:rPr>
            <w:color w:val="414042"/>
            <w:spacing w:val="-10"/>
            <w:sz w:val="24"/>
          </w:rPr>
          <w:tab/>
        </w:r>
        <w:r>
          <w:rPr>
            <w:rFonts w:ascii="Arial" w:eastAsia="Arial"/>
            <w:color w:val="414042"/>
            <w:spacing w:val="-15"/>
            <w:sz w:val="24"/>
          </w:rPr>
          <w:t>13</w:t>
        </w:r>
      </w:hyperlink>
    </w:p>
    <w:p w:rsidR="00304724" w:rsidRDefault="009E6729">
      <w:pPr>
        <w:tabs>
          <w:tab w:val="left" w:pos="8515"/>
        </w:tabs>
        <w:spacing w:before="412"/>
        <w:ind w:left="73"/>
        <w:jc w:val="center"/>
        <w:rPr>
          <w:rFonts w:ascii="Cambria" w:eastAsia="Cambria"/>
          <w:sz w:val="24"/>
        </w:rPr>
      </w:pPr>
      <w:r>
        <w:rPr>
          <w:color w:val="414042"/>
          <w:sz w:val="24"/>
        </w:rPr>
        <w:t>６</w:t>
      </w:r>
      <w:r>
        <w:rPr>
          <w:color w:val="414042"/>
          <w:spacing w:val="-13"/>
          <w:sz w:val="24"/>
        </w:rPr>
        <w:t>章</w:t>
      </w:r>
      <w:r>
        <w:rPr>
          <w:color w:val="414042"/>
          <w:sz w:val="24"/>
        </w:rPr>
        <w:t>：</w:t>
      </w:r>
      <w:r>
        <w:rPr>
          <w:color w:val="414042"/>
          <w:spacing w:val="28"/>
          <w:sz w:val="24"/>
        </w:rPr>
        <w:t xml:space="preserve"> </w:t>
      </w:r>
      <w:r>
        <w:rPr>
          <w:color w:val="414042"/>
          <w:sz w:val="24"/>
        </w:rPr>
        <w:t>最終</w:t>
      </w:r>
      <w:r>
        <w:rPr>
          <w:color w:val="414042"/>
          <w:spacing w:val="-8"/>
          <w:sz w:val="24"/>
        </w:rPr>
        <w:t>レ</w:t>
      </w:r>
      <w:r>
        <w:rPr>
          <w:color w:val="414042"/>
          <w:spacing w:val="-10"/>
          <w:sz w:val="24"/>
        </w:rPr>
        <w:t>ポ</w:t>
      </w:r>
      <w:r>
        <w:rPr>
          <w:color w:val="414042"/>
          <w:sz w:val="24"/>
        </w:rPr>
        <w:t>ー</w:t>
      </w:r>
      <w:r>
        <w:rPr>
          <w:color w:val="414042"/>
          <w:spacing w:val="7"/>
          <w:sz w:val="24"/>
        </w:rPr>
        <w:t>ト</w:t>
      </w:r>
      <w:r>
        <w:rPr>
          <w:color w:val="414042"/>
          <w:sz w:val="24"/>
        </w:rPr>
        <w:t>に関</w:t>
      </w:r>
      <w:r>
        <w:rPr>
          <w:color w:val="414042"/>
          <w:spacing w:val="-16"/>
          <w:sz w:val="24"/>
        </w:rPr>
        <w:t>す</w:t>
      </w:r>
      <w:r>
        <w:rPr>
          <w:color w:val="414042"/>
          <w:spacing w:val="-7"/>
          <w:sz w:val="24"/>
        </w:rPr>
        <w:t>る</w:t>
      </w:r>
      <w:r>
        <w:rPr>
          <w:color w:val="414042"/>
          <w:spacing w:val="-5"/>
          <w:sz w:val="24"/>
        </w:rPr>
        <w:t>留</w:t>
      </w:r>
      <w:r>
        <w:rPr>
          <w:color w:val="414042"/>
          <w:spacing w:val="-9"/>
          <w:sz w:val="24"/>
        </w:rPr>
        <w:t>意</w:t>
      </w:r>
      <w:r>
        <w:rPr>
          <w:color w:val="414042"/>
          <w:sz w:val="24"/>
        </w:rPr>
        <w:t>事項</w:t>
      </w:r>
      <w:hyperlink w:anchor="_bookmark5" w:history="1">
        <w:r>
          <w:rPr>
            <w:color w:val="414042"/>
            <w:sz w:val="24"/>
          </w:rPr>
          <w:tab/>
        </w:r>
        <w:r>
          <w:rPr>
            <w:rFonts w:ascii="Cambria" w:eastAsia="Cambria"/>
            <w:color w:val="414042"/>
            <w:spacing w:val="-19"/>
            <w:sz w:val="24"/>
          </w:rPr>
          <w:t>19</w:t>
        </w:r>
      </w:hyperlink>
    </w:p>
    <w:p w:rsidR="00304724" w:rsidRDefault="009E6729">
      <w:pPr>
        <w:tabs>
          <w:tab w:val="left" w:pos="8552"/>
        </w:tabs>
        <w:spacing w:before="413"/>
        <w:ind w:left="92"/>
        <w:jc w:val="center"/>
        <w:rPr>
          <w:rFonts w:ascii="Arial" w:eastAsia="Arial"/>
          <w:sz w:val="24"/>
        </w:rPr>
      </w:pPr>
      <w:r>
        <w:rPr>
          <w:color w:val="414042"/>
          <w:w w:val="110"/>
          <w:sz w:val="24"/>
        </w:rPr>
        <w:t>７</w:t>
      </w:r>
      <w:r>
        <w:rPr>
          <w:color w:val="414042"/>
          <w:spacing w:val="-13"/>
          <w:w w:val="110"/>
          <w:sz w:val="24"/>
        </w:rPr>
        <w:t>章</w:t>
      </w:r>
      <w:r>
        <w:rPr>
          <w:color w:val="414042"/>
          <w:w w:val="110"/>
          <w:sz w:val="24"/>
        </w:rPr>
        <w:t>：</w:t>
      </w:r>
      <w:r>
        <w:rPr>
          <w:color w:val="414042"/>
          <w:spacing w:val="-21"/>
          <w:w w:val="110"/>
          <w:sz w:val="24"/>
        </w:rPr>
        <w:t xml:space="preserve"> </w:t>
      </w:r>
      <w:r>
        <w:rPr>
          <w:color w:val="414042"/>
          <w:spacing w:val="-5"/>
          <w:w w:val="110"/>
          <w:sz w:val="24"/>
        </w:rPr>
        <w:t>セ</w:t>
      </w:r>
      <w:r>
        <w:rPr>
          <w:color w:val="414042"/>
          <w:spacing w:val="-14"/>
          <w:w w:val="110"/>
          <w:sz w:val="24"/>
        </w:rPr>
        <w:t>キ</w:t>
      </w:r>
      <w:r>
        <w:rPr>
          <w:color w:val="414042"/>
          <w:spacing w:val="-16"/>
          <w:w w:val="110"/>
          <w:sz w:val="24"/>
        </w:rPr>
        <w:t>ュ</w:t>
      </w:r>
      <w:r>
        <w:rPr>
          <w:color w:val="414042"/>
          <w:w w:val="110"/>
          <w:sz w:val="24"/>
        </w:rPr>
        <w:t>リ</w:t>
      </w:r>
      <w:r>
        <w:rPr>
          <w:color w:val="414042"/>
          <w:spacing w:val="-19"/>
          <w:w w:val="110"/>
          <w:sz w:val="24"/>
        </w:rPr>
        <w:t>テ</w:t>
      </w:r>
      <w:r>
        <w:rPr>
          <w:color w:val="414042"/>
          <w:spacing w:val="-20"/>
          <w:w w:val="110"/>
          <w:sz w:val="24"/>
        </w:rPr>
        <w:t>ィ</w:t>
      </w:r>
      <w:r>
        <w:rPr>
          <w:color w:val="414042"/>
          <w:w w:val="110"/>
          <w:sz w:val="24"/>
        </w:rPr>
        <w:t>と</w:t>
      </w:r>
      <w:r>
        <w:rPr>
          <w:color w:val="414042"/>
          <w:spacing w:val="-5"/>
          <w:w w:val="110"/>
          <w:sz w:val="24"/>
        </w:rPr>
        <w:t>バ</w:t>
      </w:r>
      <w:r>
        <w:rPr>
          <w:color w:val="414042"/>
          <w:spacing w:val="-3"/>
          <w:w w:val="110"/>
          <w:sz w:val="24"/>
        </w:rPr>
        <w:t>ー</w:t>
      </w:r>
      <w:r>
        <w:rPr>
          <w:color w:val="414042"/>
          <w:w w:val="110"/>
          <w:sz w:val="24"/>
        </w:rPr>
        <w:t>ジョ</w:t>
      </w:r>
      <w:r>
        <w:rPr>
          <w:color w:val="414042"/>
          <w:spacing w:val="-3"/>
          <w:w w:val="110"/>
          <w:sz w:val="24"/>
        </w:rPr>
        <w:t>ン</w:t>
      </w:r>
      <w:r>
        <w:rPr>
          <w:color w:val="414042"/>
          <w:w w:val="110"/>
          <w:sz w:val="24"/>
        </w:rPr>
        <w:t>管理</w:t>
      </w:r>
      <w:r>
        <w:rPr>
          <w:color w:val="414042"/>
          <w:w w:val="110"/>
          <w:sz w:val="24"/>
        </w:rPr>
        <w:tab/>
      </w:r>
      <w:hyperlink w:anchor="_bookmark6" w:history="1">
        <w:r>
          <w:rPr>
            <w:rFonts w:ascii="Arial" w:eastAsia="Arial"/>
            <w:color w:val="414042"/>
            <w:spacing w:val="-5"/>
            <w:w w:val="110"/>
            <w:sz w:val="24"/>
          </w:rPr>
          <w:t>21</w:t>
        </w:r>
      </w:hyperlink>
    </w:p>
    <w:p w:rsidR="00304724" w:rsidRDefault="009E6729">
      <w:pPr>
        <w:tabs>
          <w:tab w:val="left" w:pos="8546"/>
        </w:tabs>
        <w:spacing w:before="412"/>
        <w:ind w:left="92"/>
        <w:jc w:val="center"/>
        <w:rPr>
          <w:rFonts w:ascii="Arial" w:eastAsia="Arial"/>
          <w:sz w:val="24"/>
        </w:rPr>
      </w:pPr>
      <w:r>
        <w:rPr>
          <w:color w:val="414042"/>
          <w:sz w:val="24"/>
        </w:rPr>
        <w:t>８</w:t>
      </w:r>
      <w:r>
        <w:rPr>
          <w:color w:val="414042"/>
          <w:spacing w:val="-13"/>
          <w:sz w:val="24"/>
        </w:rPr>
        <w:t>章</w:t>
      </w:r>
      <w:r>
        <w:rPr>
          <w:color w:val="414042"/>
          <w:sz w:val="24"/>
        </w:rPr>
        <w:t>：</w:t>
      </w:r>
      <w:r>
        <w:rPr>
          <w:color w:val="414042"/>
          <w:spacing w:val="15"/>
          <w:sz w:val="24"/>
        </w:rPr>
        <w:t xml:space="preserve"> </w:t>
      </w:r>
      <w:r>
        <w:rPr>
          <w:color w:val="414042"/>
          <w:spacing w:val="-12"/>
          <w:sz w:val="24"/>
        </w:rPr>
        <w:t>買</w:t>
      </w:r>
      <w:r>
        <w:rPr>
          <w:color w:val="414042"/>
          <w:sz w:val="24"/>
        </w:rPr>
        <w:t>収</w:t>
      </w:r>
      <w:r>
        <w:rPr>
          <w:color w:val="414042"/>
          <w:spacing w:val="-6"/>
          <w:sz w:val="24"/>
        </w:rPr>
        <w:t>前</w:t>
      </w:r>
      <w:r>
        <w:rPr>
          <w:color w:val="414042"/>
          <w:spacing w:val="-40"/>
          <w:sz w:val="24"/>
        </w:rPr>
        <w:t>、</w:t>
      </w:r>
      <w:r>
        <w:rPr>
          <w:color w:val="414042"/>
          <w:spacing w:val="-12"/>
          <w:sz w:val="24"/>
        </w:rPr>
        <w:t>買</w:t>
      </w:r>
      <w:r>
        <w:rPr>
          <w:color w:val="414042"/>
          <w:spacing w:val="-7"/>
          <w:sz w:val="24"/>
        </w:rPr>
        <w:t>収</w:t>
      </w:r>
      <w:r>
        <w:rPr>
          <w:color w:val="414042"/>
          <w:sz w:val="24"/>
        </w:rPr>
        <w:t>後</w:t>
      </w:r>
      <w:r>
        <w:rPr>
          <w:color w:val="414042"/>
          <w:spacing w:val="-4"/>
          <w:sz w:val="24"/>
        </w:rPr>
        <w:t>の</w:t>
      </w:r>
      <w:r>
        <w:rPr>
          <w:color w:val="414042"/>
          <w:spacing w:val="-5"/>
          <w:sz w:val="24"/>
        </w:rPr>
        <w:t>改</w:t>
      </w:r>
      <w:r>
        <w:rPr>
          <w:color w:val="414042"/>
          <w:sz w:val="24"/>
        </w:rPr>
        <w:t>善</w:t>
      </w:r>
      <w:hyperlink w:anchor="_bookmark7" w:history="1">
        <w:r>
          <w:rPr>
            <w:color w:val="414042"/>
            <w:sz w:val="24"/>
          </w:rPr>
          <w:tab/>
        </w:r>
        <w:r>
          <w:rPr>
            <w:rFonts w:ascii="Arial" w:eastAsia="Arial"/>
            <w:color w:val="414042"/>
            <w:sz w:val="24"/>
          </w:rPr>
          <w:t>2</w:t>
        </w:r>
      </w:hyperlink>
      <w:r>
        <w:rPr>
          <w:rFonts w:ascii="Arial" w:eastAsia="Arial"/>
          <w:color w:val="414042"/>
          <w:sz w:val="24"/>
        </w:rPr>
        <w:t>3</w:t>
      </w:r>
    </w:p>
    <w:p w:rsidR="00304724" w:rsidRDefault="009E6729">
      <w:pPr>
        <w:tabs>
          <w:tab w:val="left" w:pos="8543"/>
        </w:tabs>
        <w:spacing w:before="413"/>
        <w:ind w:left="86"/>
        <w:jc w:val="center"/>
        <w:rPr>
          <w:rFonts w:ascii="Arial" w:eastAsia="Arial"/>
          <w:sz w:val="24"/>
        </w:rPr>
      </w:pPr>
      <w:r>
        <w:rPr>
          <w:color w:val="414042"/>
          <w:sz w:val="24"/>
        </w:rPr>
        <w:t>９</w:t>
      </w:r>
      <w:r>
        <w:rPr>
          <w:color w:val="414042"/>
          <w:spacing w:val="-13"/>
          <w:sz w:val="24"/>
        </w:rPr>
        <w:t>章</w:t>
      </w:r>
      <w:r>
        <w:rPr>
          <w:color w:val="414042"/>
          <w:sz w:val="24"/>
        </w:rPr>
        <w:t>：</w:t>
      </w:r>
      <w:r>
        <w:rPr>
          <w:color w:val="414042"/>
          <w:spacing w:val="37"/>
          <w:sz w:val="24"/>
        </w:rPr>
        <w:t xml:space="preserve"> </w:t>
      </w:r>
      <w:r>
        <w:rPr>
          <w:color w:val="414042"/>
          <w:spacing w:val="-11"/>
          <w:sz w:val="24"/>
        </w:rPr>
        <w:t>買</w:t>
      </w:r>
      <w:r>
        <w:rPr>
          <w:color w:val="414042"/>
          <w:sz w:val="24"/>
        </w:rPr>
        <w:t>収</w:t>
      </w:r>
      <w:r>
        <w:rPr>
          <w:color w:val="414042"/>
          <w:spacing w:val="2"/>
          <w:sz w:val="24"/>
        </w:rPr>
        <w:t>対</w:t>
      </w:r>
      <w:r>
        <w:rPr>
          <w:color w:val="414042"/>
          <w:sz w:val="24"/>
        </w:rPr>
        <w:t>象企業と</w:t>
      </w:r>
      <w:r>
        <w:rPr>
          <w:color w:val="414042"/>
          <w:spacing w:val="-26"/>
          <w:sz w:val="24"/>
        </w:rPr>
        <w:t>し</w:t>
      </w:r>
      <w:r>
        <w:rPr>
          <w:color w:val="414042"/>
          <w:spacing w:val="-4"/>
          <w:sz w:val="24"/>
        </w:rPr>
        <w:t>て</w:t>
      </w:r>
      <w:r>
        <w:rPr>
          <w:color w:val="414042"/>
          <w:sz w:val="24"/>
        </w:rPr>
        <w:t>監査</w:t>
      </w:r>
      <w:r>
        <w:rPr>
          <w:color w:val="414042"/>
          <w:spacing w:val="-12"/>
          <w:sz w:val="24"/>
        </w:rPr>
        <w:t>に</w:t>
      </w:r>
      <w:r>
        <w:rPr>
          <w:color w:val="414042"/>
          <w:spacing w:val="-5"/>
          <w:sz w:val="24"/>
        </w:rPr>
        <w:t>備</w:t>
      </w:r>
      <w:r>
        <w:rPr>
          <w:color w:val="414042"/>
          <w:spacing w:val="-16"/>
          <w:sz w:val="24"/>
        </w:rPr>
        <w:t>え</w:t>
      </w:r>
      <w:r>
        <w:rPr>
          <w:color w:val="414042"/>
          <w:sz w:val="24"/>
        </w:rPr>
        <w:t>る</w:t>
      </w:r>
      <w:hyperlink w:anchor="_bookmark8" w:history="1">
        <w:r>
          <w:rPr>
            <w:color w:val="414042"/>
            <w:sz w:val="24"/>
          </w:rPr>
          <w:tab/>
        </w:r>
        <w:r>
          <w:rPr>
            <w:rFonts w:ascii="Arial" w:eastAsia="Arial"/>
            <w:color w:val="414042"/>
            <w:spacing w:val="-7"/>
            <w:sz w:val="24"/>
          </w:rPr>
          <w:t>25</w:t>
        </w:r>
      </w:hyperlink>
    </w:p>
    <w:p w:rsidR="00304724" w:rsidRDefault="009E6729">
      <w:pPr>
        <w:tabs>
          <w:tab w:val="left" w:pos="8614"/>
        </w:tabs>
        <w:spacing w:before="412"/>
        <w:ind w:right="69"/>
        <w:jc w:val="center"/>
        <w:rPr>
          <w:rFonts w:ascii="Arial" w:eastAsia="Arial"/>
          <w:sz w:val="24"/>
        </w:rPr>
      </w:pPr>
      <w:r>
        <w:rPr>
          <w:color w:val="414042"/>
          <w:spacing w:val="-7"/>
          <w:sz w:val="24"/>
        </w:rPr>
        <w:t>１０</w:t>
      </w:r>
      <w:r>
        <w:rPr>
          <w:color w:val="414042"/>
          <w:spacing w:val="-13"/>
          <w:sz w:val="24"/>
        </w:rPr>
        <w:t>章</w:t>
      </w:r>
      <w:r>
        <w:rPr>
          <w:color w:val="414042"/>
          <w:sz w:val="24"/>
        </w:rPr>
        <w:t>：</w:t>
      </w:r>
      <w:r>
        <w:rPr>
          <w:color w:val="414042"/>
          <w:spacing w:val="32"/>
          <w:sz w:val="24"/>
        </w:rPr>
        <w:t xml:space="preserve"> </w:t>
      </w:r>
      <w:r>
        <w:rPr>
          <w:color w:val="414042"/>
          <w:spacing w:val="-11"/>
          <w:sz w:val="24"/>
        </w:rPr>
        <w:t>買</w:t>
      </w:r>
      <w:r>
        <w:rPr>
          <w:color w:val="414042"/>
          <w:sz w:val="24"/>
        </w:rPr>
        <w:t>収企業と</w:t>
      </w:r>
      <w:r>
        <w:rPr>
          <w:color w:val="414042"/>
          <w:spacing w:val="-26"/>
          <w:sz w:val="24"/>
        </w:rPr>
        <w:t>し</w:t>
      </w:r>
      <w:r>
        <w:rPr>
          <w:color w:val="414042"/>
          <w:spacing w:val="-4"/>
          <w:sz w:val="24"/>
        </w:rPr>
        <w:t>て</w:t>
      </w:r>
      <w:r>
        <w:rPr>
          <w:color w:val="414042"/>
          <w:sz w:val="24"/>
        </w:rPr>
        <w:t>監査</w:t>
      </w:r>
      <w:r>
        <w:rPr>
          <w:color w:val="414042"/>
          <w:spacing w:val="-12"/>
          <w:sz w:val="24"/>
        </w:rPr>
        <w:t>に</w:t>
      </w:r>
      <w:r>
        <w:rPr>
          <w:color w:val="414042"/>
          <w:spacing w:val="-5"/>
          <w:sz w:val="24"/>
        </w:rPr>
        <w:t>備</w:t>
      </w:r>
      <w:r>
        <w:rPr>
          <w:color w:val="414042"/>
          <w:spacing w:val="-16"/>
          <w:sz w:val="24"/>
        </w:rPr>
        <w:t>え</w:t>
      </w:r>
      <w:r>
        <w:rPr>
          <w:color w:val="414042"/>
          <w:sz w:val="24"/>
        </w:rPr>
        <w:t>る</w:t>
      </w:r>
      <w:hyperlink w:anchor="_bookmark9" w:history="1">
        <w:r>
          <w:rPr>
            <w:color w:val="414042"/>
            <w:sz w:val="24"/>
          </w:rPr>
          <w:tab/>
        </w:r>
        <w:r>
          <w:rPr>
            <w:rFonts w:ascii="Arial" w:eastAsia="Arial"/>
            <w:color w:val="414042"/>
            <w:sz w:val="24"/>
          </w:rPr>
          <w:t>32</w:t>
        </w:r>
      </w:hyperlink>
    </w:p>
    <w:p w:rsidR="00304724" w:rsidRDefault="009E6729">
      <w:pPr>
        <w:tabs>
          <w:tab w:val="left" w:pos="8611"/>
        </w:tabs>
        <w:spacing w:before="413"/>
        <w:ind w:right="65"/>
        <w:jc w:val="center"/>
        <w:rPr>
          <w:rFonts w:ascii="Arial" w:eastAsia="Arial"/>
          <w:sz w:val="24"/>
        </w:rPr>
      </w:pPr>
      <w:r>
        <w:rPr>
          <w:color w:val="414042"/>
          <w:spacing w:val="-24"/>
          <w:w w:val="105"/>
          <w:sz w:val="24"/>
        </w:rPr>
        <w:t>１１</w:t>
      </w:r>
      <w:r>
        <w:rPr>
          <w:color w:val="414042"/>
          <w:spacing w:val="-13"/>
          <w:w w:val="105"/>
          <w:sz w:val="24"/>
        </w:rPr>
        <w:t>章</w:t>
      </w:r>
      <w:r>
        <w:rPr>
          <w:color w:val="414042"/>
          <w:w w:val="105"/>
          <w:sz w:val="24"/>
        </w:rPr>
        <w:t>：</w:t>
      </w:r>
      <w:r>
        <w:rPr>
          <w:color w:val="414042"/>
          <w:spacing w:val="-6"/>
          <w:w w:val="105"/>
          <w:sz w:val="24"/>
        </w:rPr>
        <w:t xml:space="preserve"> </w:t>
      </w:r>
      <w:r>
        <w:rPr>
          <w:color w:val="414042"/>
          <w:w w:val="105"/>
          <w:sz w:val="24"/>
        </w:rPr>
        <w:t>コ</w:t>
      </w:r>
      <w:r>
        <w:rPr>
          <w:color w:val="414042"/>
          <w:spacing w:val="-8"/>
          <w:w w:val="105"/>
          <w:sz w:val="24"/>
        </w:rPr>
        <w:t>ン</w:t>
      </w:r>
      <w:r>
        <w:rPr>
          <w:color w:val="414042"/>
          <w:w w:val="105"/>
          <w:sz w:val="24"/>
        </w:rPr>
        <w:t>プライア</w:t>
      </w:r>
      <w:r>
        <w:rPr>
          <w:color w:val="414042"/>
          <w:spacing w:val="-20"/>
          <w:w w:val="105"/>
          <w:sz w:val="24"/>
        </w:rPr>
        <w:t>ン</w:t>
      </w:r>
      <w:r>
        <w:rPr>
          <w:color w:val="414042"/>
          <w:w w:val="105"/>
          <w:sz w:val="24"/>
        </w:rPr>
        <w:t>スに関し推奨</w:t>
      </w:r>
      <w:r>
        <w:rPr>
          <w:color w:val="414042"/>
          <w:spacing w:val="-6"/>
          <w:w w:val="105"/>
          <w:sz w:val="24"/>
        </w:rPr>
        <w:t>さ</w:t>
      </w:r>
      <w:r>
        <w:rPr>
          <w:color w:val="414042"/>
          <w:w w:val="105"/>
          <w:sz w:val="24"/>
        </w:rPr>
        <w:t>れ</w:t>
      </w:r>
      <w:r>
        <w:rPr>
          <w:color w:val="414042"/>
          <w:spacing w:val="-3"/>
          <w:w w:val="105"/>
          <w:sz w:val="24"/>
        </w:rPr>
        <w:t>る</w:t>
      </w:r>
      <w:r>
        <w:rPr>
          <w:color w:val="414042"/>
          <w:w w:val="105"/>
          <w:sz w:val="24"/>
        </w:rPr>
        <w:t>開</w:t>
      </w:r>
      <w:r>
        <w:rPr>
          <w:color w:val="414042"/>
          <w:spacing w:val="-4"/>
          <w:w w:val="105"/>
          <w:sz w:val="24"/>
        </w:rPr>
        <w:t>発</w:t>
      </w:r>
      <w:r>
        <w:rPr>
          <w:color w:val="414042"/>
          <w:spacing w:val="-3"/>
          <w:w w:val="105"/>
          <w:sz w:val="24"/>
        </w:rPr>
        <w:t>実</w:t>
      </w:r>
      <w:r>
        <w:rPr>
          <w:color w:val="414042"/>
          <w:w w:val="105"/>
          <w:sz w:val="24"/>
        </w:rPr>
        <w:t>務</w:t>
      </w:r>
      <w:hyperlink w:anchor="_bookmark10" w:history="1">
        <w:r>
          <w:rPr>
            <w:color w:val="414042"/>
            <w:w w:val="105"/>
            <w:sz w:val="24"/>
          </w:rPr>
          <w:tab/>
        </w:r>
        <w:r>
          <w:rPr>
            <w:rFonts w:ascii="Arial" w:eastAsia="Arial"/>
            <w:color w:val="414042"/>
            <w:w w:val="105"/>
            <w:sz w:val="24"/>
          </w:rPr>
          <w:t>36</w:t>
        </w:r>
      </w:hyperlink>
    </w:p>
    <w:p w:rsidR="00304724" w:rsidRDefault="009E6729">
      <w:pPr>
        <w:tabs>
          <w:tab w:val="left" w:pos="8611"/>
        </w:tabs>
        <w:spacing w:before="412"/>
        <w:ind w:right="67"/>
        <w:jc w:val="center"/>
        <w:rPr>
          <w:rFonts w:ascii="Arial" w:eastAsia="Arial"/>
          <w:sz w:val="24"/>
        </w:rPr>
      </w:pPr>
      <w:r>
        <w:rPr>
          <w:color w:val="414042"/>
          <w:spacing w:val="-11"/>
          <w:sz w:val="24"/>
        </w:rPr>
        <w:t>１２</w:t>
      </w:r>
      <w:r>
        <w:rPr>
          <w:color w:val="414042"/>
          <w:spacing w:val="-13"/>
          <w:sz w:val="24"/>
        </w:rPr>
        <w:t>章</w:t>
      </w:r>
      <w:r>
        <w:rPr>
          <w:color w:val="414042"/>
          <w:sz w:val="24"/>
        </w:rPr>
        <w:t>：</w:t>
      </w:r>
      <w:r>
        <w:rPr>
          <w:color w:val="414042"/>
          <w:spacing w:val="5"/>
          <w:sz w:val="24"/>
        </w:rPr>
        <w:t xml:space="preserve"> </w:t>
      </w:r>
      <w:r>
        <w:rPr>
          <w:color w:val="414042"/>
          <w:spacing w:val="2"/>
          <w:sz w:val="24"/>
        </w:rPr>
        <w:t>結</w:t>
      </w:r>
      <w:r>
        <w:rPr>
          <w:color w:val="414042"/>
          <w:sz w:val="24"/>
        </w:rPr>
        <w:t>論</w:t>
      </w:r>
      <w:hyperlink w:anchor="_bookmark11" w:history="1">
        <w:r>
          <w:rPr>
            <w:color w:val="414042"/>
            <w:sz w:val="24"/>
          </w:rPr>
          <w:tab/>
        </w:r>
        <w:r>
          <w:rPr>
            <w:rFonts w:ascii="Arial" w:eastAsia="Arial"/>
            <w:color w:val="414042"/>
            <w:sz w:val="24"/>
          </w:rPr>
          <w:t>39</w:t>
        </w:r>
      </w:hyperlink>
    </w:p>
    <w:p w:rsidR="00304724" w:rsidRDefault="009E6729">
      <w:pPr>
        <w:tabs>
          <w:tab w:val="left" w:pos="8618"/>
        </w:tabs>
        <w:spacing w:before="413"/>
        <w:ind w:right="67"/>
        <w:jc w:val="center"/>
        <w:rPr>
          <w:rFonts w:ascii="Arial" w:eastAsia="Arial"/>
          <w:sz w:val="24"/>
        </w:rPr>
      </w:pPr>
      <w:r>
        <w:rPr>
          <w:color w:val="414042"/>
          <w:sz w:val="24"/>
        </w:rPr>
        <w:t>参考文献</w:t>
      </w:r>
      <w:r>
        <w:rPr>
          <w:color w:val="414042"/>
          <w:sz w:val="24"/>
        </w:rPr>
        <w:tab/>
      </w:r>
      <w:hyperlink w:anchor="_bookmark12" w:history="1">
        <w:r>
          <w:rPr>
            <w:rFonts w:ascii="Arial" w:eastAsia="Arial"/>
            <w:color w:val="414042"/>
            <w:spacing w:val="-3"/>
            <w:sz w:val="24"/>
          </w:rPr>
          <w:t>42</w:t>
        </w:r>
      </w:hyperlink>
    </w:p>
    <w:p w:rsidR="00304724" w:rsidRDefault="00304724">
      <w:pPr>
        <w:jc w:val="center"/>
        <w:rPr>
          <w:rFonts w:ascii="Arial" w:eastAsia="Arial"/>
          <w:sz w:val="24"/>
        </w:rPr>
        <w:sectPr w:rsidR="00304724">
          <w:pgSz w:w="12240" w:h="15840"/>
          <w:pgMar w:top="0" w:right="1240" w:bottom="840" w:left="1180" w:header="0" w:footer="640" w:gutter="0"/>
          <w:cols w:space="720"/>
        </w:sectPr>
      </w:pPr>
    </w:p>
    <w:p w:rsidR="00304724" w:rsidRDefault="00554615">
      <w:pPr>
        <w:pStyle w:val="a3"/>
        <w:rPr>
          <w:rFonts w:ascii="Arial"/>
          <w:sz w:val="358"/>
        </w:rPr>
      </w:pPr>
      <w:r>
        <w:lastRenderedPageBreak/>
        <w:pict>
          <v:line id="_x0000_s1100" style="position:absolute;z-index:251637760;mso-position-horizontal-relative:page;mso-position-vertical-relative:page" from="47.8pt,41.7pt" to="566.2pt,41.7pt" strokecolor="#0096d6" strokeweight="1pt">
            <w10:wrap anchorx="page" anchory="page"/>
          </v:line>
        </w:pict>
      </w:r>
    </w:p>
    <w:p w:rsidR="00304724" w:rsidRDefault="00304724">
      <w:pPr>
        <w:pStyle w:val="a3"/>
        <w:spacing w:before="8"/>
        <w:rPr>
          <w:rFonts w:ascii="Arial"/>
          <w:sz w:val="494"/>
        </w:rPr>
      </w:pPr>
    </w:p>
    <w:p w:rsidR="00304724" w:rsidRDefault="009E6729">
      <w:pPr>
        <w:spacing w:before="1"/>
        <w:ind w:left="179"/>
        <w:rPr>
          <w:sz w:val="68"/>
        </w:rPr>
      </w:pPr>
      <w:bookmarkStart w:id="1" w:name="_bookmark0"/>
      <w:bookmarkEnd w:id="1"/>
      <w:r>
        <w:rPr>
          <w:rFonts w:ascii="Arial" w:eastAsia="Arial"/>
          <w:b/>
          <w:color w:val="009EDA"/>
          <w:w w:val="110"/>
          <w:sz w:val="300"/>
        </w:rPr>
        <w:t>1</w:t>
      </w:r>
      <w:r>
        <w:rPr>
          <w:rFonts w:ascii="Arial" w:eastAsia="Arial"/>
          <w:b/>
          <w:color w:val="009EDA"/>
          <w:spacing w:val="-522"/>
          <w:w w:val="110"/>
          <w:sz w:val="300"/>
        </w:rPr>
        <w:t xml:space="preserve"> </w:t>
      </w:r>
      <w:r>
        <w:rPr>
          <w:color w:val="009EDA"/>
          <w:spacing w:val="-8"/>
          <w:w w:val="110"/>
          <w:sz w:val="68"/>
        </w:rPr>
        <w:t>はじめに</w:t>
      </w:r>
    </w:p>
    <w:p w:rsidR="00304724" w:rsidRDefault="00304724">
      <w:pPr>
        <w:rPr>
          <w:sz w:val="68"/>
        </w:rPr>
        <w:sectPr w:rsidR="00304724">
          <w:footerReference w:type="default" r:id="rId29"/>
          <w:pgSz w:w="12240" w:h="15840"/>
          <w:pgMar w:top="820" w:right="1240" w:bottom="760" w:left="1180" w:header="0" w:footer="560" w:gutter="0"/>
          <w:pgNumType w:start="1"/>
          <w:cols w:space="720"/>
        </w:sectPr>
      </w:pPr>
    </w:p>
    <w:p w:rsidR="00304724" w:rsidRDefault="00554615">
      <w:pPr>
        <w:pStyle w:val="a3"/>
        <w:rPr>
          <w:sz w:val="20"/>
        </w:rPr>
      </w:pPr>
      <w:r>
        <w:lastRenderedPageBreak/>
        <w:pict>
          <v:group id="_x0000_s1097" style="position:absolute;margin-left:1.35pt;margin-top:.5pt;width:610.65pt;height:44.4pt;z-index:-251633664;mso-position-horizontal-relative:page;mso-position-vertical-relative:page" coordorigin="27,10" coordsize="12213,888">
            <v:rect id="_x0000_s1099" style="position:absolute;left:27;top:10;width:12213;height:888" fillcolor="#fbfbfa" stroked="f"/>
            <v:shapetype id="_x0000_t202" coordsize="21600,21600" o:spt="202" path="m,l,21600r21600,l21600,xe">
              <v:stroke joinstyle="miter"/>
              <v:path gradientshapeok="t" o:connecttype="rect"/>
            </v:shapetype>
            <v:shape id="_x0000_s1098" type="#_x0000_t202" style="position:absolute;left:27;top:10;width:12213;height:888" filled="f" stroked="f">
              <v:textbox inset="0,0,0,0">
                <w:txbxContent>
                  <w:p w:rsidR="00842AD8" w:rsidRDefault="00842AD8">
                    <w:pPr>
                      <w:rPr>
                        <w:sz w:val="24"/>
                      </w:rPr>
                    </w:pPr>
                  </w:p>
                  <w:p w:rsidR="00842AD8" w:rsidRDefault="00842AD8">
                    <w:pPr>
                      <w:spacing w:before="162"/>
                      <w:ind w:left="1548"/>
                      <w:rPr>
                        <w:sz w:val="24"/>
                      </w:rPr>
                    </w:pPr>
                    <w:r>
                      <w:rPr>
                        <w:color w:val="2A476B"/>
                        <w:w w:val="120"/>
                        <w:sz w:val="24"/>
                      </w:rPr>
                      <w:t>Ｍ＆Ａ取引におけるオープンソース監査</w:t>
                    </w:r>
                  </w:p>
                </w:txbxContent>
              </v:textbox>
            </v:shape>
            <w10:wrap anchorx="page" anchory="page"/>
          </v:group>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14"/>
        </w:rPr>
      </w:pPr>
    </w:p>
    <w:p w:rsidR="00304724" w:rsidRDefault="009E6729">
      <w:pPr>
        <w:pStyle w:val="a3"/>
        <w:spacing w:before="60"/>
        <w:ind w:left="395" w:right="428"/>
      </w:pPr>
      <w:r>
        <w:rPr>
          <w:color w:val="414042"/>
          <w:spacing w:val="-9"/>
          <w:w w:val="110"/>
        </w:rPr>
        <w:t>私たちはソフトウェアによって定義された時代に生きています。私たちがしてい</w:t>
      </w:r>
      <w:r>
        <w:rPr>
          <w:color w:val="414042"/>
          <w:spacing w:val="-13"/>
          <w:w w:val="110"/>
        </w:rPr>
        <w:t>ることのすべては実質的に、何らかの方法で、ソフトウェアによって計画、具体</w:t>
      </w:r>
      <w:r>
        <w:rPr>
          <w:color w:val="414042"/>
          <w:spacing w:val="-17"/>
          <w:w w:val="110"/>
        </w:rPr>
        <w:t>化、分析され、そして管理されています。その大きなソフトウェアという傘の下で</w:t>
      </w:r>
      <w:r>
        <w:rPr>
          <w:color w:val="414042"/>
          <w:spacing w:val="10"/>
          <w:w w:val="105"/>
        </w:rPr>
        <w:t>も</w:t>
      </w:r>
      <w:r>
        <w:rPr>
          <w:color w:val="414042"/>
          <w:spacing w:val="-13"/>
          <w:w w:val="110"/>
        </w:rPr>
        <w:t>オープンソース ソフトウェアは、最</w:t>
      </w:r>
      <w:r>
        <w:rPr>
          <w:color w:val="414042"/>
          <w:w w:val="105"/>
        </w:rPr>
        <w:t>も</w:t>
      </w:r>
      <w:r>
        <w:rPr>
          <w:color w:val="414042"/>
          <w:w w:val="110"/>
        </w:rPr>
        <w:t>重要な</w:t>
      </w:r>
      <w:r>
        <w:rPr>
          <w:color w:val="414042"/>
          <w:spacing w:val="2"/>
          <w:w w:val="105"/>
        </w:rPr>
        <w:t>も</w:t>
      </w:r>
      <w:r>
        <w:rPr>
          <w:color w:val="414042"/>
          <w:spacing w:val="-9"/>
          <w:w w:val="110"/>
        </w:rPr>
        <w:t>のでしょう。すべての産業で企業</w:t>
      </w:r>
      <w:r>
        <w:rPr>
          <w:color w:val="414042"/>
          <w:spacing w:val="-13"/>
          <w:w w:val="110"/>
        </w:rPr>
        <w:t>はオープンソース ソフトウェアからの恩恵を求め、それを使い、そこに参加し、そ</w:t>
      </w:r>
      <w:r>
        <w:rPr>
          <w:color w:val="414042"/>
          <w:spacing w:val="-15"/>
          <w:w w:val="110"/>
        </w:rPr>
        <w:t>こへコントリビュートすることを競っています。その恩恵は、社外エンジニアリング</w:t>
      </w:r>
      <w:r>
        <w:rPr>
          <w:color w:val="414042"/>
          <w:spacing w:val="-4"/>
          <w:w w:val="105"/>
        </w:rPr>
        <w:t>リソースを有効活用することによる</w:t>
      </w:r>
      <w:r>
        <w:rPr>
          <w:color w:val="414042"/>
          <w:spacing w:val="7"/>
          <w:w w:val="105"/>
        </w:rPr>
        <w:t>Time</w:t>
      </w:r>
      <w:r>
        <w:rPr>
          <w:color w:val="414042"/>
          <w:spacing w:val="6"/>
          <w:w w:val="105"/>
        </w:rPr>
        <w:t xml:space="preserve"> </w:t>
      </w:r>
      <w:r>
        <w:rPr>
          <w:color w:val="414042"/>
          <w:spacing w:val="2"/>
          <w:w w:val="105"/>
        </w:rPr>
        <w:t>to</w:t>
      </w:r>
      <w:r>
        <w:rPr>
          <w:color w:val="414042"/>
          <w:spacing w:val="1"/>
          <w:w w:val="105"/>
        </w:rPr>
        <w:t xml:space="preserve"> </w:t>
      </w:r>
      <w:r>
        <w:rPr>
          <w:color w:val="414042"/>
          <w:spacing w:val="5"/>
          <w:w w:val="105"/>
        </w:rPr>
        <w:t>Market</w:t>
      </w:r>
      <w:r>
        <w:rPr>
          <w:color w:val="414042"/>
          <w:spacing w:val="-6"/>
          <w:w w:val="105"/>
        </w:rPr>
        <w:t>の短縮から、イノベーション</w:t>
      </w:r>
      <w:r>
        <w:rPr>
          <w:color w:val="414042"/>
          <w:spacing w:val="-5"/>
          <w:w w:val="110"/>
        </w:rPr>
        <w:t>の加速など多岐にわたっているのです。</w:t>
      </w:r>
    </w:p>
    <w:p w:rsidR="00304724" w:rsidRDefault="00304724">
      <w:pPr>
        <w:pStyle w:val="a3"/>
        <w:spacing w:before="3"/>
        <w:rPr>
          <w:sz w:val="22"/>
        </w:rPr>
      </w:pPr>
    </w:p>
    <w:p w:rsidR="00304724" w:rsidRDefault="009E6729">
      <w:pPr>
        <w:pStyle w:val="a3"/>
        <w:spacing w:before="1"/>
        <w:ind w:left="395" w:right="332"/>
        <w:jc w:val="both"/>
      </w:pPr>
      <w:r>
        <w:rPr>
          <w:color w:val="414042"/>
          <w:spacing w:val="-19"/>
          <w:w w:val="105"/>
        </w:rPr>
        <w:t>こういった考え方は、企業の合併・買収取引に</w:t>
      </w:r>
      <w:r>
        <w:rPr>
          <w:color w:val="414042"/>
          <w:spacing w:val="-16"/>
        </w:rPr>
        <w:t>も</w:t>
      </w:r>
      <w:r>
        <w:rPr>
          <w:color w:val="414042"/>
          <w:spacing w:val="-19"/>
          <w:w w:val="105"/>
        </w:rPr>
        <w:t>当てはまります。テクノロジー企業の</w:t>
      </w:r>
      <w:r>
        <w:rPr>
          <w:color w:val="414042"/>
          <w:spacing w:val="-10"/>
          <w:w w:val="105"/>
        </w:rPr>
        <w:t>買収はどんな</w:t>
      </w:r>
      <w:r>
        <w:rPr>
          <w:color w:val="414042"/>
          <w:spacing w:val="-3"/>
        </w:rPr>
        <w:t>も</w:t>
      </w:r>
      <w:r>
        <w:rPr>
          <w:color w:val="414042"/>
          <w:spacing w:val="-13"/>
          <w:w w:val="105"/>
        </w:rPr>
        <w:t>のであれ、何らかの形でソフ</w:t>
      </w:r>
      <w:r>
        <w:rPr>
          <w:color w:val="414042"/>
          <w:spacing w:val="-6"/>
        </w:rPr>
        <w:t>ト</w:t>
      </w:r>
      <w:r>
        <w:rPr>
          <w:color w:val="414042"/>
          <w:spacing w:val="-25"/>
          <w:w w:val="105"/>
        </w:rPr>
        <w:t xml:space="preserve">ウェアに関係してくるからです。買収企 </w:t>
      </w:r>
      <w:r>
        <w:rPr>
          <w:color w:val="414042"/>
          <w:spacing w:val="-14"/>
          <w:w w:val="110"/>
        </w:rPr>
        <w:t>業が買収対象企業のソフ</w:t>
      </w:r>
      <w:r>
        <w:rPr>
          <w:color w:val="414042"/>
          <w:spacing w:val="-6"/>
        </w:rPr>
        <w:t>ト</w:t>
      </w:r>
      <w:r>
        <w:rPr>
          <w:color w:val="414042"/>
          <w:spacing w:val="-21"/>
          <w:w w:val="110"/>
        </w:rPr>
        <w:t>ウ</w:t>
      </w:r>
      <w:r>
        <w:rPr>
          <w:color w:val="414042"/>
          <w:spacing w:val="-32"/>
          <w:w w:val="115"/>
        </w:rPr>
        <w:t>ェ</w:t>
      </w:r>
      <w:r>
        <w:rPr>
          <w:color w:val="414042"/>
          <w:spacing w:val="-14"/>
          <w:w w:val="110"/>
        </w:rPr>
        <w:t>アやコンプライアンスプロセスに対し包括的レビュ</w:t>
      </w:r>
      <w:r>
        <w:rPr>
          <w:color w:val="414042"/>
          <w:spacing w:val="-15"/>
          <w:w w:val="105"/>
        </w:rPr>
        <w:t>ーを行う、ソフ</w:t>
      </w:r>
      <w:r>
        <w:rPr>
          <w:color w:val="414042"/>
          <w:spacing w:val="-6"/>
        </w:rPr>
        <w:t>ト</w:t>
      </w:r>
      <w:r>
        <w:rPr>
          <w:color w:val="414042"/>
          <w:spacing w:val="-12"/>
          <w:w w:val="105"/>
        </w:rPr>
        <w:t>ウェア  デューデリジェンス</w:t>
      </w:r>
      <w:r>
        <w:rPr>
          <w:color w:val="414042"/>
          <w:spacing w:val="-16"/>
          <w:w w:val="105"/>
        </w:rPr>
        <w:t>（</w:t>
      </w:r>
      <w:r>
        <w:rPr>
          <w:color w:val="414042"/>
          <w:spacing w:val="-15"/>
          <w:w w:val="105"/>
        </w:rPr>
        <w:t>適正評価、精査</w:t>
      </w:r>
      <w:r>
        <w:rPr>
          <w:color w:val="414042"/>
          <w:spacing w:val="-16"/>
          <w:w w:val="105"/>
        </w:rPr>
        <w:t>）</w:t>
      </w:r>
      <w:r>
        <w:rPr>
          <w:color w:val="414042"/>
          <w:spacing w:val="-19"/>
          <w:w w:val="105"/>
        </w:rPr>
        <w:t>のプロセスは、合併・買</w:t>
      </w:r>
      <w:r>
        <w:rPr>
          <w:color w:val="414042"/>
          <w:spacing w:val="-10"/>
          <w:w w:val="110"/>
        </w:rPr>
        <w:t>収において標準的な</w:t>
      </w:r>
      <w:r>
        <w:rPr>
          <w:color w:val="414042"/>
          <w:spacing w:val="-3"/>
        </w:rPr>
        <w:t>も</w:t>
      </w:r>
      <w:r>
        <w:rPr>
          <w:color w:val="414042"/>
          <w:spacing w:val="-19"/>
          <w:w w:val="110"/>
        </w:rPr>
        <w:t>のになってきています。こういったプロセスで出くわすことがご</w:t>
      </w:r>
      <w:r>
        <w:rPr>
          <w:color w:val="414042"/>
          <w:spacing w:val="-12"/>
          <w:w w:val="110"/>
        </w:rPr>
        <w:t>く一般的になってきている</w:t>
      </w:r>
      <w:r>
        <w:rPr>
          <w:color w:val="414042"/>
          <w:spacing w:val="-9"/>
          <w:w w:val="115"/>
        </w:rPr>
        <w:t>オ</w:t>
      </w:r>
      <w:r>
        <w:rPr>
          <w:color w:val="414042"/>
          <w:spacing w:val="-10"/>
          <w:w w:val="110"/>
        </w:rPr>
        <w:t>ープンソース ソフ</w:t>
      </w:r>
      <w:r>
        <w:rPr>
          <w:color w:val="414042"/>
          <w:spacing w:val="-6"/>
        </w:rPr>
        <w:t>ト</w:t>
      </w:r>
      <w:r>
        <w:rPr>
          <w:color w:val="414042"/>
          <w:spacing w:val="-21"/>
          <w:w w:val="110"/>
        </w:rPr>
        <w:t>ウ</w:t>
      </w:r>
      <w:r>
        <w:rPr>
          <w:color w:val="414042"/>
          <w:spacing w:val="-32"/>
          <w:w w:val="115"/>
        </w:rPr>
        <w:t>ェ</w:t>
      </w:r>
      <w:r>
        <w:rPr>
          <w:color w:val="414042"/>
          <w:spacing w:val="-19"/>
          <w:w w:val="110"/>
        </w:rPr>
        <w:t>アには、プロプライ</w:t>
      </w:r>
      <w:r>
        <w:rPr>
          <w:color w:val="414042"/>
          <w:spacing w:val="-8"/>
          <w:w w:val="115"/>
        </w:rPr>
        <w:t>エ</w:t>
      </w:r>
      <w:r>
        <w:rPr>
          <w:color w:val="414042"/>
          <w:spacing w:val="1"/>
          <w:w w:val="110"/>
        </w:rPr>
        <w:t>タリ ソフ</w:t>
      </w:r>
      <w:r>
        <w:rPr>
          <w:color w:val="414042"/>
          <w:spacing w:val="-6"/>
        </w:rPr>
        <w:t>ト</w:t>
      </w:r>
      <w:r>
        <w:rPr>
          <w:color w:val="414042"/>
          <w:w w:val="110"/>
        </w:rPr>
        <w:t>ウ</w:t>
      </w:r>
      <w:r>
        <w:rPr>
          <w:color w:val="414042"/>
          <w:spacing w:val="-32"/>
          <w:w w:val="115"/>
        </w:rPr>
        <w:t>ェ</w:t>
      </w:r>
      <w:r>
        <w:rPr>
          <w:color w:val="414042"/>
          <w:spacing w:val="-14"/>
          <w:w w:val="110"/>
        </w:rPr>
        <w:t>アとは異なる検証課題があるのです。</w:t>
      </w:r>
    </w:p>
    <w:p w:rsidR="00304724" w:rsidRDefault="00304724">
      <w:pPr>
        <w:pStyle w:val="a3"/>
        <w:spacing w:before="12"/>
        <w:rPr>
          <w:sz w:val="29"/>
        </w:rPr>
      </w:pPr>
    </w:p>
    <w:p w:rsidR="00304724" w:rsidRDefault="009E6729">
      <w:pPr>
        <w:pStyle w:val="a3"/>
        <w:ind w:left="395" w:right="464"/>
      </w:pPr>
      <w:r>
        <w:rPr>
          <w:color w:val="414042"/>
          <w:spacing w:val="-17"/>
          <w:w w:val="105"/>
        </w:rPr>
        <w:t>本書では、企業の合併・買収</w:t>
      </w:r>
      <w:r>
        <w:rPr>
          <w:color w:val="414042"/>
          <w:spacing w:val="-14"/>
          <w:w w:val="105"/>
        </w:rPr>
        <w:t>（M&amp;A）</w:t>
      </w:r>
      <w:r>
        <w:rPr>
          <w:color w:val="414042"/>
          <w:spacing w:val="-15"/>
          <w:w w:val="105"/>
        </w:rPr>
        <w:t>取引におけるオープンソース ソフトウェアの監</w:t>
      </w:r>
      <w:r>
        <w:rPr>
          <w:color w:val="414042"/>
          <w:spacing w:val="-18"/>
          <w:w w:val="110"/>
        </w:rPr>
        <w:t>査プロセスの全体像について触れていきます。</w:t>
      </w:r>
    </w:p>
    <w:p w:rsidR="00304724" w:rsidRDefault="00304724">
      <w:pPr>
        <w:sectPr w:rsidR="00304724">
          <w:pgSz w:w="12240" w:h="15840"/>
          <w:pgMar w:top="0" w:right="1240" w:bottom="760" w:left="1180" w:header="0" w:footer="560" w:gutter="0"/>
          <w:cols w:space="720"/>
        </w:sectPr>
      </w:pPr>
    </w:p>
    <w:p w:rsidR="00304724" w:rsidRDefault="00554615">
      <w:pPr>
        <w:pStyle w:val="a3"/>
        <w:rPr>
          <w:sz w:val="20"/>
        </w:rPr>
      </w:pPr>
      <w:r>
        <w:lastRenderedPageBreak/>
        <w:pict>
          <v:line id="_x0000_s1096" style="position:absolute;z-index:251638784;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before="170" w:line="816" w:lineRule="exact"/>
      </w:pPr>
      <w:r>
        <w:pict>
          <v:shape id="_x0000_s1095" type="#_x0000_t202" style="position:absolute;left:0;text-align:left;margin-left:67.95pt;margin-top:-27.75pt;width:83.4pt;height:178.95pt;z-index:251639808;mso-position-horizontal-relative:page" filled="f" stroked="f">
            <v:textbox inset="0,0,0,0">
              <w:txbxContent>
                <w:p w:rsidR="00842AD8" w:rsidRDefault="00842AD8">
                  <w:pPr>
                    <w:spacing w:before="111"/>
                    <w:rPr>
                      <w:rFonts w:ascii="Arial"/>
                      <w:b/>
                      <w:sz w:val="300"/>
                    </w:rPr>
                  </w:pPr>
                  <w:r>
                    <w:rPr>
                      <w:rFonts w:ascii="Arial"/>
                      <w:b/>
                      <w:color w:val="009EDA"/>
                      <w:w w:val="99"/>
                      <w:sz w:val="300"/>
                    </w:rPr>
                    <w:t>2</w:t>
                  </w:r>
                </w:p>
              </w:txbxContent>
            </v:textbox>
            <w10:wrap anchorx="page"/>
          </v:shape>
        </w:pict>
      </w:r>
      <w:bookmarkStart w:id="2" w:name="_bookmark1"/>
      <w:bookmarkEnd w:id="2"/>
      <w:r w:rsidR="009E6729">
        <w:rPr>
          <w:color w:val="009EDA"/>
        </w:rPr>
        <w:t>共通的な</w:t>
      </w:r>
    </w:p>
    <w:p w:rsidR="00304724" w:rsidRDefault="009E6729">
      <w:pPr>
        <w:spacing w:before="32" w:line="208" w:lineRule="auto"/>
        <w:ind w:left="2660" w:right="3018"/>
        <w:rPr>
          <w:sz w:val="68"/>
        </w:rPr>
      </w:pPr>
      <w:r>
        <w:rPr>
          <w:color w:val="009EDA"/>
          <w:spacing w:val="-41"/>
          <w:w w:val="115"/>
          <w:sz w:val="68"/>
        </w:rPr>
        <w:t>オープンソース</w:t>
      </w:r>
      <w:r>
        <w:rPr>
          <w:color w:val="009EDA"/>
          <w:spacing w:val="-21"/>
          <w:w w:val="120"/>
          <w:sz w:val="68"/>
        </w:rPr>
        <w:t>使用シナリオ</w:t>
      </w:r>
    </w:p>
    <w:p w:rsidR="00304724" w:rsidRDefault="00304724">
      <w:pPr>
        <w:spacing w:line="208" w:lineRule="auto"/>
        <w:rPr>
          <w:sz w:val="68"/>
        </w:rPr>
        <w:sectPr w:rsidR="00304724">
          <w:pgSz w:w="12240" w:h="15840"/>
          <w:pgMar w:top="820" w:right="1240" w:bottom="760" w:left="1180" w:header="0" w:footer="560" w:gutter="0"/>
          <w:cols w:space="720"/>
        </w:sectPr>
      </w:pPr>
    </w:p>
    <w:p w:rsidR="00304724" w:rsidRDefault="00554615">
      <w:pPr>
        <w:pStyle w:val="a3"/>
        <w:rPr>
          <w:sz w:val="20"/>
        </w:rPr>
      </w:pPr>
      <w:r>
        <w:lastRenderedPageBreak/>
        <w:pict>
          <v:group id="_x0000_s1092" style="position:absolute;margin-left:1.35pt;margin-top:.5pt;width:610.65pt;height:44.4pt;z-index:-251632640;mso-position-horizontal-relative:page;mso-position-vertical-relative:page" coordorigin="27,10" coordsize="12213,888">
            <v:rect id="_x0000_s1094" style="position:absolute;left:27;top:10;width:12213;height:888" fillcolor="#fbfbfa" stroked="f"/>
            <v:shape id="_x0000_s1093" type="#_x0000_t202" style="position:absolute;left:27;top:10;width:12213;height:888" filled="f" stroked="f">
              <v:textbox inset="0,0,0,0">
                <w:txbxContent>
                  <w:p w:rsidR="00842AD8" w:rsidRDefault="00842AD8">
                    <w:pPr>
                      <w:rPr>
                        <w:sz w:val="24"/>
                      </w:rPr>
                    </w:pPr>
                  </w:p>
                  <w:p w:rsidR="00842AD8" w:rsidRDefault="00842AD8">
                    <w:pPr>
                      <w:spacing w:before="162"/>
                      <w:ind w:left="1548"/>
                      <w:rPr>
                        <w:sz w:val="24"/>
                      </w:rPr>
                    </w:pPr>
                    <w:r>
                      <w:rPr>
                        <w:color w:val="2A476B"/>
                        <w:w w:val="120"/>
                        <w:sz w:val="24"/>
                      </w:rPr>
                      <w:t>Ｍ＆Ａ取引におけるオープンソース監査</w:t>
                    </w:r>
                  </w:p>
                </w:txbxContent>
              </v:textbox>
            </v:shape>
            <w10:wrap anchorx="page" anchory="page"/>
          </v:group>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9E6729">
      <w:pPr>
        <w:pStyle w:val="a3"/>
        <w:spacing w:before="214"/>
        <w:ind w:left="395" w:right="329"/>
      </w:pPr>
      <w:r>
        <w:rPr>
          <w:color w:val="414042"/>
          <w:spacing w:val="-8"/>
          <w:w w:val="110"/>
        </w:rPr>
        <w:t>オープンソースのデューデリジェンスの話に入る前に、買収対象の開発プロセス</w:t>
      </w:r>
      <w:r>
        <w:rPr>
          <w:color w:val="414042"/>
          <w:spacing w:val="-3"/>
          <w:w w:val="110"/>
        </w:rPr>
        <w:t>でオープンソース ソフ</w:t>
      </w:r>
      <w:r>
        <w:rPr>
          <w:color w:val="414042"/>
          <w:w w:val="105"/>
        </w:rPr>
        <w:t>ト</w:t>
      </w:r>
      <w:r>
        <w:rPr>
          <w:color w:val="414042"/>
          <w:spacing w:val="-4"/>
          <w:w w:val="110"/>
        </w:rPr>
        <w:t>ウェアが取り込まれうるさまざまな局面を理解すること</w:t>
      </w:r>
      <w:r>
        <w:rPr>
          <w:color w:val="414042"/>
          <w:spacing w:val="-15"/>
          <w:w w:val="105"/>
        </w:rPr>
        <w:t>が有益です。このことは、企業が意識的に、もしくは無意識に自社ソースコード ベ</w:t>
      </w:r>
      <w:r>
        <w:rPr>
          <w:color w:val="414042"/>
          <w:spacing w:val="-3"/>
          <w:w w:val="110"/>
        </w:rPr>
        <w:t>ースにオープンソース  ソフ</w:t>
      </w:r>
      <w:r>
        <w:rPr>
          <w:color w:val="414042"/>
          <w:w w:val="105"/>
        </w:rPr>
        <w:t>ト</w:t>
      </w:r>
      <w:r>
        <w:rPr>
          <w:color w:val="414042"/>
          <w:spacing w:val="-11"/>
          <w:w w:val="110"/>
        </w:rPr>
        <w:t>ウェアを組み入れるシチュエーションにも当てはまり</w:t>
      </w:r>
      <w:r>
        <w:rPr>
          <w:color w:val="414042"/>
          <w:spacing w:val="-18"/>
          <w:w w:val="105"/>
        </w:rPr>
        <w:t xml:space="preserve">ます。交通違反キップを切られた際に、自らの義務を知らなかったといっても言い  </w:t>
      </w:r>
      <w:r>
        <w:rPr>
          <w:color w:val="414042"/>
          <w:spacing w:val="-16"/>
          <w:w w:val="105"/>
        </w:rPr>
        <w:t>訳にはなりません。これと同じように、複数の提供元のソフトウェアが使用される可</w:t>
      </w:r>
      <w:r>
        <w:rPr>
          <w:color w:val="414042"/>
          <w:spacing w:val="-10"/>
          <w:w w:val="105"/>
        </w:rPr>
        <w:t>能性のあるさまざまな局面を理解しておくことは賢明なことなのです。最もありがち</w:t>
      </w:r>
      <w:r>
        <w:rPr>
          <w:color w:val="414042"/>
          <w:spacing w:val="-14"/>
          <w:w w:val="105"/>
        </w:rPr>
        <w:t>なオープンソース ソフトウェア使用シナリオとして、取り込み</w:t>
      </w:r>
      <w:r>
        <w:rPr>
          <w:color w:val="414042"/>
          <w:spacing w:val="-5"/>
          <w:w w:val="105"/>
        </w:rPr>
        <w:t>（Incorporation）</w:t>
      </w:r>
      <w:r>
        <w:rPr>
          <w:color w:val="414042"/>
          <w:spacing w:val="-18"/>
          <w:w w:val="105"/>
        </w:rPr>
        <w:t>、リンク</w:t>
      </w:r>
    </w:p>
    <w:p w:rsidR="00304724" w:rsidRDefault="009E6729">
      <w:pPr>
        <w:pStyle w:val="a3"/>
        <w:spacing w:before="10"/>
        <w:ind w:left="395"/>
      </w:pPr>
      <w:r>
        <w:rPr>
          <w:color w:val="414042"/>
          <w:w w:val="105"/>
        </w:rPr>
        <w:t>（Linking）、および、改変（Modification）があります。</w:t>
      </w:r>
    </w:p>
    <w:p w:rsidR="00304724" w:rsidRDefault="00304724">
      <w:pPr>
        <w:pStyle w:val="a3"/>
        <w:rPr>
          <w:sz w:val="25"/>
        </w:rPr>
      </w:pPr>
    </w:p>
    <w:p w:rsidR="00304724" w:rsidRDefault="009E6729">
      <w:pPr>
        <w:pStyle w:val="a3"/>
        <w:spacing w:before="1"/>
        <w:ind w:left="395" w:right="346"/>
      </w:pPr>
      <w:r>
        <w:rPr>
          <w:color w:val="414042"/>
          <w:spacing w:val="-18"/>
          <w:w w:val="110"/>
        </w:rPr>
        <w:t>オープンソースのコンポーネントに変更を加えることや、オープンソースのコードを</w:t>
      </w:r>
      <w:r>
        <w:rPr>
          <w:color w:val="414042"/>
          <w:spacing w:val="-14"/>
          <w:w w:val="110"/>
        </w:rPr>
        <w:t>プロプライエタリ コードやサード パーティ コードに注入</w:t>
      </w:r>
      <w:r>
        <w:rPr>
          <w:color w:val="414042"/>
          <w:spacing w:val="-6"/>
          <w:w w:val="110"/>
        </w:rPr>
        <w:t>（Inject）</w:t>
      </w:r>
      <w:r>
        <w:rPr>
          <w:color w:val="414042"/>
          <w:spacing w:val="-11"/>
          <w:w w:val="110"/>
        </w:rPr>
        <w:t>することは、監査</w:t>
      </w:r>
      <w:r>
        <w:rPr>
          <w:color w:val="414042"/>
          <w:spacing w:val="-17"/>
          <w:w w:val="105"/>
        </w:rPr>
        <w:t>サービス プロバイダ</w:t>
      </w:r>
      <w:ins w:id="3" w:author="Fukuchi, Hiroyuki (SONY)" w:date="2018-02-15T15:20:00Z">
        <w:r w:rsidR="00A605FC">
          <w:rPr>
            <w:rFonts w:hint="eastAsia"/>
            <w:color w:val="414042"/>
            <w:spacing w:val="-17"/>
            <w:w w:val="105"/>
          </w:rPr>
          <w:t>ー</w:t>
        </w:r>
      </w:ins>
      <w:r>
        <w:rPr>
          <w:color w:val="414042"/>
          <w:spacing w:val="-17"/>
          <w:w w:val="105"/>
        </w:rPr>
        <w:t>のコード発見・報告手法に影響を与える可能性があります。オ</w:t>
      </w:r>
      <w:r>
        <w:rPr>
          <w:color w:val="414042"/>
          <w:spacing w:val="-15"/>
          <w:w w:val="110"/>
        </w:rPr>
        <w:t>ープンソース監査のサービス提供者と関わる際に、彼らがどうやってオープンソー</w:t>
      </w:r>
      <w:r>
        <w:rPr>
          <w:color w:val="414042"/>
          <w:spacing w:val="-17"/>
          <w:w w:val="105"/>
        </w:rPr>
        <w:t xml:space="preserve">スのコードを発見し、捕捉するか、そのアプローチを理解することがしばしば助けと </w:t>
      </w:r>
      <w:r>
        <w:rPr>
          <w:color w:val="414042"/>
          <w:spacing w:val="-21"/>
          <w:w w:val="110"/>
        </w:rPr>
        <w:t>なるのです。</w:t>
      </w:r>
    </w:p>
    <w:p w:rsidR="00304724" w:rsidRDefault="00304724">
      <w:pPr>
        <w:pStyle w:val="a3"/>
      </w:pPr>
    </w:p>
    <w:p w:rsidR="00304724" w:rsidRDefault="00554615">
      <w:pPr>
        <w:pStyle w:val="2"/>
        <w:numPr>
          <w:ilvl w:val="1"/>
          <w:numId w:val="11"/>
        </w:numPr>
        <w:tabs>
          <w:tab w:val="left" w:pos="1131"/>
        </w:tabs>
        <w:spacing w:before="208"/>
      </w:pPr>
      <w:r>
        <w:pict>
          <v:line id="_x0000_s1091" style="position:absolute;left:0;text-align:left;z-index:251640832;mso-wrap-distance-left:0;mso-wrap-distance-right:0;mso-position-horizontal-relative:page" from="78.75pt,44.9pt" to="533.8pt,44.9pt" strokecolor="#aaaaad" strokeweight="1pt">
            <w10:wrap type="topAndBottom" anchorx="page"/>
          </v:line>
        </w:pict>
      </w:r>
      <w:r w:rsidR="009E6729">
        <w:rPr>
          <w:color w:val="414042"/>
          <w:spacing w:val="-9"/>
          <w:w w:val="105"/>
        </w:rPr>
        <w:t>取り込む</w:t>
      </w:r>
      <w:r w:rsidR="009E6729">
        <w:rPr>
          <w:color w:val="414042"/>
          <w:w w:val="105"/>
        </w:rPr>
        <w:t>（Incorporation）</w:t>
      </w:r>
    </w:p>
    <w:p w:rsidR="00304724" w:rsidRDefault="009E6729">
      <w:pPr>
        <w:pStyle w:val="a3"/>
        <w:spacing w:before="191"/>
        <w:ind w:left="395" w:right="321"/>
      </w:pPr>
      <w:r>
        <w:rPr>
          <w:color w:val="414042"/>
          <w:spacing w:val="-1"/>
          <w:w w:val="105"/>
        </w:rPr>
        <w:t>開発者がソフ</w:t>
      </w:r>
      <w:r>
        <w:rPr>
          <w:color w:val="414042"/>
        </w:rPr>
        <w:t>ト</w:t>
      </w:r>
      <w:r>
        <w:rPr>
          <w:color w:val="414042"/>
          <w:spacing w:val="-10"/>
          <w:w w:val="105"/>
        </w:rPr>
        <w:t>ウェア製品の中にオープンソース コンポーネン</w:t>
      </w:r>
      <w:r>
        <w:rPr>
          <w:color w:val="414042"/>
          <w:spacing w:val="5"/>
        </w:rPr>
        <w:t>ト</w:t>
      </w:r>
      <w:r>
        <w:rPr>
          <w:color w:val="414042"/>
          <w:w w:val="105"/>
        </w:rPr>
        <w:t>全部</w:t>
      </w:r>
      <w:r>
        <w:rPr>
          <w:color w:val="414042"/>
        </w:rPr>
        <w:t>も</w:t>
      </w:r>
      <w:r>
        <w:rPr>
          <w:color w:val="414042"/>
          <w:spacing w:val="-4"/>
          <w:w w:val="105"/>
        </w:rPr>
        <w:t>しくは部分</w:t>
      </w:r>
      <w:r>
        <w:rPr>
          <w:color w:val="414042"/>
          <w:spacing w:val="-7"/>
          <w:w w:val="110"/>
        </w:rPr>
        <w:t>的なコピー</w:t>
      </w:r>
      <w:r>
        <w:rPr>
          <w:color w:val="414042"/>
          <w:spacing w:val="-20"/>
          <w:w w:val="110"/>
        </w:rPr>
        <w:t>（</w:t>
      </w:r>
      <w:r>
        <w:rPr>
          <w:color w:val="414042"/>
          <w:spacing w:val="-6"/>
          <w:w w:val="110"/>
        </w:rPr>
        <w:t>これはスニペッ</w:t>
      </w:r>
      <w:r>
        <w:rPr>
          <w:color w:val="414042"/>
        </w:rPr>
        <w:t>ト</w:t>
      </w:r>
      <w:r>
        <w:rPr>
          <w:color w:val="414042"/>
          <w:spacing w:val="-3"/>
          <w:w w:val="110"/>
        </w:rPr>
        <w:t>と言われること</w:t>
      </w:r>
      <w:r>
        <w:rPr>
          <w:color w:val="414042"/>
          <w:spacing w:val="2"/>
        </w:rPr>
        <w:t>も</w:t>
      </w:r>
      <w:r>
        <w:rPr>
          <w:color w:val="414042"/>
          <w:w w:val="110"/>
        </w:rPr>
        <w:t>あ</w:t>
      </w:r>
      <w:r>
        <w:rPr>
          <w:color w:val="414042"/>
        </w:rPr>
        <w:t>り</w:t>
      </w:r>
      <w:r>
        <w:rPr>
          <w:color w:val="414042"/>
          <w:spacing w:val="-12"/>
          <w:w w:val="110"/>
        </w:rPr>
        <w:t>ます</w:t>
      </w:r>
      <w:r>
        <w:rPr>
          <w:color w:val="414042"/>
          <w:spacing w:val="-13"/>
          <w:w w:val="110"/>
        </w:rPr>
        <w:t>）</w:t>
      </w:r>
      <w:r>
        <w:rPr>
          <w:color w:val="414042"/>
          <w:spacing w:val="-6"/>
          <w:w w:val="110"/>
        </w:rPr>
        <w:t>を使用する場合があ</w:t>
      </w:r>
      <w:r>
        <w:rPr>
          <w:color w:val="414042"/>
        </w:rPr>
        <w:t>り</w:t>
      </w:r>
      <w:r>
        <w:rPr>
          <w:color w:val="414042"/>
          <w:w w:val="110"/>
        </w:rPr>
        <w:t>ま</w:t>
      </w:r>
      <w:r>
        <w:rPr>
          <w:color w:val="414042"/>
          <w:spacing w:val="-12"/>
          <w:w w:val="110"/>
        </w:rPr>
        <w:t>す。</w:t>
      </w:r>
      <w:del w:id="4" w:author="Fukuchi, Hiroyuki (SONY)" w:date="2018-02-15T14:48:00Z">
        <w:r w:rsidDel="00911B6E">
          <w:rPr>
            <w:color w:val="414042"/>
            <w:spacing w:val="-12"/>
            <w:w w:val="110"/>
          </w:rPr>
          <w:delText>そういったシナリオは許容できる</w:delText>
        </w:r>
        <w:r w:rsidDel="00911B6E">
          <w:rPr>
            <w:color w:val="414042"/>
          </w:rPr>
          <w:delText>も</w:delText>
        </w:r>
        <w:r w:rsidDel="00911B6E">
          <w:rPr>
            <w:color w:val="414042"/>
            <w:spacing w:val="-23"/>
            <w:w w:val="110"/>
          </w:rPr>
          <w:delText>ので、取</w:delText>
        </w:r>
        <w:r w:rsidDel="00911B6E">
          <w:rPr>
            <w:color w:val="414042"/>
          </w:rPr>
          <w:delText>り</w:delText>
        </w:r>
        <w:r w:rsidDel="00911B6E">
          <w:rPr>
            <w:color w:val="414042"/>
            <w:spacing w:val="-9"/>
            <w:w w:val="110"/>
          </w:rPr>
          <w:delText>込まれるオープンソースのコー</w:delText>
        </w:r>
        <w:r w:rsidDel="00911B6E">
          <w:rPr>
            <w:color w:val="414042"/>
          </w:rPr>
          <w:delText>ド</w:delText>
        </w:r>
        <w:r w:rsidDel="00911B6E">
          <w:rPr>
            <w:color w:val="414042"/>
            <w:w w:val="110"/>
          </w:rPr>
          <w:delText>の</w:delText>
        </w:r>
        <w:r w:rsidDel="00911B6E">
          <w:rPr>
            <w:color w:val="414042"/>
            <w:spacing w:val="-18"/>
            <w:w w:val="110"/>
          </w:rPr>
          <w:delText>ライセンスや、それを取り込むソフ</w:delText>
        </w:r>
        <w:r w:rsidDel="00911B6E">
          <w:rPr>
            <w:color w:val="414042"/>
          </w:rPr>
          <w:delText>ト</w:delText>
        </w:r>
        <w:r w:rsidDel="00911B6E">
          <w:rPr>
            <w:color w:val="414042"/>
            <w:spacing w:val="-3"/>
            <w:w w:val="110"/>
          </w:rPr>
          <w:delText>ウェア コンポーネン</w:delText>
        </w:r>
        <w:r w:rsidDel="00911B6E">
          <w:rPr>
            <w:color w:val="414042"/>
            <w:spacing w:val="6"/>
          </w:rPr>
          <w:delText>ト</w:delText>
        </w:r>
        <w:r w:rsidDel="00911B6E">
          <w:rPr>
            <w:color w:val="414042"/>
            <w:spacing w:val="-11"/>
            <w:w w:val="110"/>
          </w:rPr>
          <w:delText>のライセンスに依存したラ</w:delText>
        </w:r>
        <w:r w:rsidDel="00911B6E">
          <w:rPr>
            <w:color w:val="414042"/>
            <w:spacing w:val="-3"/>
            <w:w w:val="110"/>
          </w:rPr>
          <w:delText>イセンス リスク</w:delText>
        </w:r>
        <w:r w:rsidDel="00911B6E">
          <w:rPr>
            <w:color w:val="414042"/>
            <w:spacing w:val="2"/>
          </w:rPr>
          <w:delText>も</w:delText>
        </w:r>
        <w:r w:rsidDel="00911B6E">
          <w:rPr>
            <w:color w:val="414042"/>
            <w:spacing w:val="-2"/>
            <w:w w:val="110"/>
          </w:rPr>
          <w:delText>ない</w:delText>
        </w:r>
        <w:r w:rsidDel="00911B6E">
          <w:rPr>
            <w:color w:val="414042"/>
          </w:rPr>
          <w:delText>も</w:delText>
        </w:r>
        <w:r w:rsidDel="00911B6E">
          <w:rPr>
            <w:color w:val="414042"/>
            <w:w w:val="110"/>
          </w:rPr>
          <w:delText>のか</w:delText>
        </w:r>
        <w:r w:rsidDel="00911B6E">
          <w:rPr>
            <w:color w:val="414042"/>
          </w:rPr>
          <w:delText>も</w:delText>
        </w:r>
        <w:r w:rsidDel="00911B6E">
          <w:rPr>
            <w:color w:val="414042"/>
            <w:spacing w:val="-16"/>
            <w:w w:val="110"/>
          </w:rPr>
          <w:delText>しれません。</w:delText>
        </w:r>
      </w:del>
      <w:ins w:id="5" w:author="Fukuchi, Hiroyuki (SONY)" w:date="2018-02-15T14:46:00Z">
        <w:r w:rsidR="00566889">
          <w:rPr>
            <w:color w:val="414042"/>
            <w:spacing w:val="-23"/>
            <w:w w:val="110"/>
          </w:rPr>
          <w:t>取</w:t>
        </w:r>
        <w:r w:rsidR="00566889">
          <w:rPr>
            <w:color w:val="414042"/>
          </w:rPr>
          <w:t>り</w:t>
        </w:r>
        <w:r w:rsidR="00566889">
          <w:rPr>
            <w:color w:val="414042"/>
            <w:spacing w:val="-9"/>
            <w:w w:val="110"/>
          </w:rPr>
          <w:t>込まれるオープンソースのコー</w:t>
        </w:r>
        <w:r w:rsidR="00566889">
          <w:rPr>
            <w:color w:val="414042"/>
          </w:rPr>
          <w:t>ド</w:t>
        </w:r>
        <w:r w:rsidR="00566889">
          <w:rPr>
            <w:color w:val="414042"/>
            <w:w w:val="110"/>
          </w:rPr>
          <w:t>の</w:t>
        </w:r>
        <w:r w:rsidR="00566889">
          <w:rPr>
            <w:color w:val="414042"/>
            <w:spacing w:val="-18"/>
            <w:w w:val="110"/>
          </w:rPr>
          <w:t>ライセンスや、それを取り込むソフ</w:t>
        </w:r>
        <w:r w:rsidR="00566889">
          <w:rPr>
            <w:color w:val="414042"/>
          </w:rPr>
          <w:t>ト</w:t>
        </w:r>
        <w:r w:rsidR="00566889">
          <w:rPr>
            <w:color w:val="414042"/>
            <w:spacing w:val="-3"/>
            <w:w w:val="110"/>
          </w:rPr>
          <w:t>ウェア コンポーネン</w:t>
        </w:r>
        <w:r w:rsidR="00566889">
          <w:rPr>
            <w:color w:val="414042"/>
            <w:spacing w:val="6"/>
          </w:rPr>
          <w:t>ト</w:t>
        </w:r>
        <w:r w:rsidR="00566889">
          <w:rPr>
            <w:color w:val="414042"/>
            <w:spacing w:val="-11"/>
            <w:w w:val="110"/>
          </w:rPr>
          <w:t>のライセンスに依存し</w:t>
        </w:r>
        <w:r w:rsidR="00911B6E">
          <w:rPr>
            <w:rFonts w:hint="eastAsia"/>
            <w:color w:val="414042"/>
            <w:spacing w:val="-11"/>
            <w:w w:val="110"/>
          </w:rPr>
          <w:t>ますが、そういった</w:t>
        </w:r>
      </w:ins>
      <w:ins w:id="6" w:author="Fukuchi, Hiroyuki (SONY)" w:date="2018-02-15T14:47:00Z">
        <w:r w:rsidR="00911B6E">
          <w:rPr>
            <w:rFonts w:hint="eastAsia"/>
            <w:color w:val="414042"/>
            <w:spacing w:val="-11"/>
            <w:w w:val="110"/>
          </w:rPr>
          <w:t>シナリオは</w:t>
        </w:r>
      </w:ins>
      <w:ins w:id="7" w:author="Fukuchi, Hiroyuki (SONY)" w:date="2018-02-15T14:46:00Z">
        <w:r w:rsidR="00911B6E">
          <w:rPr>
            <w:rFonts w:hint="eastAsia"/>
            <w:color w:val="414042"/>
            <w:spacing w:val="-11"/>
            <w:w w:val="110"/>
          </w:rPr>
          <w:t>許容</w:t>
        </w:r>
      </w:ins>
      <w:ins w:id="8" w:author="Fukuchi, Hiroyuki (SONY)" w:date="2018-02-15T14:47:00Z">
        <w:r w:rsidR="00911B6E">
          <w:rPr>
            <w:rFonts w:hint="eastAsia"/>
            <w:color w:val="414042"/>
            <w:spacing w:val="-11"/>
            <w:w w:val="110"/>
          </w:rPr>
          <w:t>できるものでリスクもないかもしれません。</w:t>
        </w:r>
      </w:ins>
      <w:r>
        <w:rPr>
          <w:color w:val="414042"/>
          <w:spacing w:val="-16"/>
          <w:w w:val="110"/>
        </w:rPr>
        <w:t>しかし、コピーされたオープンソースのコ</w:t>
      </w:r>
      <w:r>
        <w:rPr>
          <w:color w:val="414042"/>
          <w:spacing w:val="-17"/>
          <w:w w:val="105"/>
        </w:rPr>
        <w:t>ードがプロプライエタリのコードベースのライセンスと相入れないような場合など、取</w:t>
      </w:r>
      <w:del w:id="9" w:author="Fukuchi, Hiroyuki (SONY)" w:date="2018-02-15T14:48:00Z">
        <w:r w:rsidDel="00911B6E">
          <w:rPr>
            <w:color w:val="414042"/>
            <w:spacing w:val="-17"/>
            <w:w w:val="105"/>
          </w:rPr>
          <w:delText xml:space="preserve">   </w:delText>
        </w:r>
      </w:del>
      <w:r>
        <w:rPr>
          <w:color w:val="414042"/>
          <w:spacing w:val="-17"/>
        </w:rPr>
        <w:t>り</w:t>
      </w:r>
      <w:r>
        <w:rPr>
          <w:color w:val="414042"/>
          <w:spacing w:val="-6"/>
          <w:w w:val="110"/>
        </w:rPr>
        <w:t>込みが問題を生じることもあるのです</w:t>
      </w:r>
      <w:r>
        <w:rPr>
          <w:color w:val="414042"/>
          <w:spacing w:val="-13"/>
          <w:w w:val="110"/>
        </w:rPr>
        <w:t>（</w:t>
      </w:r>
      <w:r>
        <w:rPr>
          <w:color w:val="414042"/>
          <w:spacing w:val="-5"/>
          <w:w w:val="110"/>
        </w:rPr>
        <w:t>図</w:t>
      </w:r>
      <w:r>
        <w:rPr>
          <w:color w:val="414042"/>
          <w:spacing w:val="-23"/>
          <w:w w:val="110"/>
        </w:rPr>
        <w:t>1）</w:t>
      </w:r>
      <w:r>
        <w:rPr>
          <w:color w:val="414042"/>
          <w:w w:val="110"/>
        </w:rPr>
        <w:t>。</w:t>
      </w:r>
    </w:p>
    <w:p w:rsidR="00304724" w:rsidRDefault="00304724">
      <w:pPr>
        <w:pStyle w:val="a3"/>
        <w:spacing w:before="8"/>
        <w:rPr>
          <w:sz w:val="25"/>
        </w:rPr>
      </w:pPr>
    </w:p>
    <w:p w:rsidR="00304724" w:rsidRDefault="009E6729">
      <w:pPr>
        <w:pStyle w:val="a3"/>
        <w:ind w:left="395" w:right="321"/>
      </w:pPr>
      <w:r>
        <w:rPr>
          <w:color w:val="414042"/>
          <w:spacing w:val="-28"/>
          <w:w w:val="125"/>
        </w:rPr>
        <w:t xml:space="preserve">オープンソース </w:t>
      </w:r>
      <w:r>
        <w:rPr>
          <w:color w:val="414042"/>
          <w:spacing w:val="-38"/>
          <w:w w:val="145"/>
        </w:rPr>
        <w:t>ラ</w:t>
      </w:r>
      <w:r>
        <w:rPr>
          <w:color w:val="414042"/>
          <w:spacing w:val="-26"/>
          <w:w w:val="125"/>
        </w:rPr>
        <w:t>イセンスは</w:t>
      </w:r>
      <w:r>
        <w:rPr>
          <w:color w:val="414042"/>
          <w:spacing w:val="-2"/>
          <w:w w:val="110"/>
        </w:rPr>
        <w:t>企業</w:t>
      </w:r>
      <w:r>
        <w:rPr>
          <w:color w:val="414042"/>
          <w:spacing w:val="-6"/>
          <w:w w:val="125"/>
        </w:rPr>
        <w:t>の</w:t>
      </w:r>
      <w:r>
        <w:rPr>
          <w:color w:val="414042"/>
          <w:spacing w:val="-3"/>
          <w:w w:val="110"/>
        </w:rPr>
        <w:t>法的責任</w:t>
      </w:r>
      <w:r>
        <w:rPr>
          <w:color w:val="414042"/>
          <w:spacing w:val="-26"/>
          <w:w w:val="125"/>
        </w:rPr>
        <w:t>や</w:t>
      </w:r>
      <w:r>
        <w:rPr>
          <w:color w:val="414042"/>
          <w:spacing w:val="-106"/>
          <w:w w:val="145"/>
        </w:rPr>
        <w:t>、</w:t>
      </w:r>
      <w:r>
        <w:rPr>
          <w:color w:val="414042"/>
          <w:spacing w:val="-21"/>
          <w:w w:val="110"/>
        </w:rPr>
        <w:t>自社</w:t>
      </w:r>
      <w:r>
        <w:rPr>
          <w:color w:val="414042"/>
          <w:spacing w:val="-22"/>
          <w:w w:val="145"/>
        </w:rPr>
        <w:t>コ</w:t>
      </w:r>
      <w:r>
        <w:rPr>
          <w:color w:val="414042"/>
          <w:spacing w:val="-29"/>
          <w:w w:val="125"/>
        </w:rPr>
        <w:t>ードのプロプ</w:t>
      </w:r>
      <w:r>
        <w:rPr>
          <w:color w:val="414042"/>
          <w:spacing w:val="-38"/>
          <w:w w:val="145"/>
        </w:rPr>
        <w:t>ラ</w:t>
      </w:r>
      <w:r>
        <w:rPr>
          <w:color w:val="414042"/>
          <w:spacing w:val="-31"/>
          <w:w w:val="125"/>
        </w:rPr>
        <w:t>イエ</w:t>
      </w:r>
      <w:r>
        <w:rPr>
          <w:color w:val="414042"/>
          <w:w w:val="145"/>
        </w:rPr>
        <w:t>タ</w:t>
      </w:r>
      <w:r>
        <w:rPr>
          <w:color w:val="414042"/>
          <w:spacing w:val="-30"/>
          <w:w w:val="150"/>
        </w:rPr>
        <w:t>リ</w:t>
      </w:r>
      <w:r>
        <w:rPr>
          <w:color w:val="414042"/>
          <w:spacing w:val="-16"/>
          <w:w w:val="110"/>
        </w:rPr>
        <w:t>性</w:t>
      </w:r>
      <w:r>
        <w:rPr>
          <w:color w:val="414042"/>
          <w:spacing w:val="-6"/>
          <w:w w:val="125"/>
        </w:rPr>
        <w:t>に</w:t>
      </w:r>
      <w:r>
        <w:rPr>
          <w:color w:val="414042"/>
          <w:spacing w:val="-10"/>
          <w:w w:val="110"/>
        </w:rPr>
        <w:t>影響</w:t>
      </w:r>
      <w:r>
        <w:rPr>
          <w:color w:val="414042"/>
          <w:spacing w:val="-43"/>
          <w:w w:val="125"/>
        </w:rPr>
        <w:t>し</w:t>
      </w:r>
      <w:r>
        <w:rPr>
          <w:color w:val="414042"/>
          <w:spacing w:val="-38"/>
          <w:w w:val="150"/>
        </w:rPr>
        <w:t>う</w:t>
      </w:r>
      <w:r>
        <w:rPr>
          <w:color w:val="414042"/>
          <w:spacing w:val="-33"/>
          <w:w w:val="125"/>
        </w:rPr>
        <w:t>る</w:t>
      </w:r>
      <w:r>
        <w:rPr>
          <w:color w:val="414042"/>
          <w:spacing w:val="-27"/>
          <w:w w:val="150"/>
        </w:rPr>
        <w:t>さ</w:t>
      </w:r>
      <w:r>
        <w:rPr>
          <w:color w:val="414042"/>
          <w:spacing w:val="-18"/>
          <w:w w:val="125"/>
        </w:rPr>
        <w:t>まざまな</w:t>
      </w:r>
      <w:r>
        <w:rPr>
          <w:color w:val="414042"/>
          <w:spacing w:val="-3"/>
          <w:w w:val="110"/>
        </w:rPr>
        <w:t>義務</w:t>
      </w:r>
      <w:r>
        <w:rPr>
          <w:color w:val="414042"/>
          <w:spacing w:val="-11"/>
          <w:w w:val="125"/>
        </w:rPr>
        <w:t>を</w:t>
      </w:r>
      <w:r>
        <w:rPr>
          <w:color w:val="414042"/>
          <w:spacing w:val="-10"/>
          <w:w w:val="110"/>
        </w:rPr>
        <w:t>伴</w:t>
      </w:r>
      <w:r>
        <w:rPr>
          <w:color w:val="414042"/>
          <w:spacing w:val="-25"/>
          <w:w w:val="125"/>
        </w:rPr>
        <w:t>いますので</w:t>
      </w:r>
      <w:r>
        <w:rPr>
          <w:color w:val="414042"/>
          <w:spacing w:val="-74"/>
          <w:w w:val="150"/>
        </w:rPr>
        <w:t>、こう</w:t>
      </w:r>
      <w:r>
        <w:rPr>
          <w:color w:val="414042"/>
          <w:spacing w:val="-18"/>
          <w:w w:val="125"/>
        </w:rPr>
        <w:t>い</w:t>
      </w:r>
      <w:r>
        <w:rPr>
          <w:color w:val="414042"/>
          <w:spacing w:val="-34"/>
          <w:w w:val="150"/>
        </w:rPr>
        <w:t>っ</w:t>
      </w:r>
      <w:r>
        <w:rPr>
          <w:color w:val="414042"/>
          <w:spacing w:val="-11"/>
          <w:w w:val="125"/>
        </w:rPr>
        <w:t>た</w:t>
      </w:r>
      <w:r>
        <w:rPr>
          <w:color w:val="414042"/>
          <w:spacing w:val="-37"/>
          <w:w w:val="110"/>
        </w:rPr>
        <w:t>取</w:t>
      </w:r>
      <w:r>
        <w:rPr>
          <w:color w:val="414042"/>
          <w:spacing w:val="-29"/>
          <w:w w:val="150"/>
        </w:rPr>
        <w:t>り</w:t>
      </w:r>
      <w:r>
        <w:rPr>
          <w:color w:val="414042"/>
          <w:w w:val="110"/>
        </w:rPr>
        <w:t>込</w:t>
      </w:r>
      <w:r>
        <w:rPr>
          <w:color w:val="414042"/>
          <w:spacing w:val="-70"/>
          <w:w w:val="125"/>
        </w:rPr>
        <w:t>みは、サ</w:t>
      </w:r>
    </w:p>
    <w:p w:rsidR="00304724" w:rsidRDefault="00304724">
      <w:pPr>
        <w:sectPr w:rsidR="00304724">
          <w:pgSz w:w="12240" w:h="15840"/>
          <w:pgMar w:top="0" w:right="1240" w:bottom="760" w:left="1180" w:header="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6"/>
        <w:rPr>
          <w:sz w:val="21"/>
        </w:rPr>
      </w:pPr>
    </w:p>
    <w:p w:rsidR="00304724" w:rsidRDefault="009E6729">
      <w:pPr>
        <w:pStyle w:val="a3"/>
        <w:spacing w:before="61"/>
        <w:ind w:left="395" w:right="565"/>
      </w:pPr>
      <w:r>
        <w:rPr>
          <w:color w:val="414042"/>
          <w:spacing w:val="-40"/>
          <w:w w:val="130"/>
        </w:rPr>
        <w:t>ードパーティのソフトウェアと</w:t>
      </w:r>
      <w:r>
        <w:rPr>
          <w:color w:val="414042"/>
          <w:spacing w:val="-4"/>
          <w:w w:val="110"/>
        </w:rPr>
        <w:t>同様</w:t>
      </w:r>
      <w:r>
        <w:rPr>
          <w:color w:val="414042"/>
          <w:spacing w:val="-22"/>
          <w:w w:val="130"/>
        </w:rPr>
        <w:t>のプロセス</w:t>
      </w:r>
      <w:r>
        <w:rPr>
          <w:color w:val="414042"/>
          <w:spacing w:val="-14"/>
          <w:w w:val="110"/>
        </w:rPr>
        <w:t>の下</w:t>
      </w:r>
      <w:r>
        <w:rPr>
          <w:color w:val="414042"/>
          <w:spacing w:val="-6"/>
          <w:w w:val="130"/>
        </w:rPr>
        <w:t>で</w:t>
      </w:r>
      <w:r>
        <w:rPr>
          <w:color w:val="414042"/>
          <w:spacing w:val="-2"/>
          <w:w w:val="110"/>
        </w:rPr>
        <w:t>追跡</w:t>
      </w:r>
      <w:r>
        <w:rPr>
          <w:color w:val="414042"/>
          <w:spacing w:val="-44"/>
          <w:w w:val="130"/>
        </w:rPr>
        <w:t>され、</w:t>
      </w:r>
      <w:r>
        <w:rPr>
          <w:color w:val="414042"/>
          <w:spacing w:val="-18"/>
          <w:w w:val="110"/>
        </w:rPr>
        <w:t>申告</w:t>
      </w:r>
      <w:r>
        <w:rPr>
          <w:color w:val="414042"/>
          <w:spacing w:val="-43"/>
          <w:w w:val="130"/>
        </w:rPr>
        <w:t>され、</w:t>
      </w:r>
      <w:r>
        <w:rPr>
          <w:color w:val="414042"/>
          <w:w w:val="110"/>
        </w:rPr>
        <w:t>社</w:t>
      </w:r>
      <w:r>
        <w:rPr>
          <w:color w:val="414042"/>
          <w:spacing w:val="-7"/>
          <w:w w:val="110"/>
        </w:rPr>
        <w:t>内</w:t>
      </w:r>
      <w:r>
        <w:rPr>
          <w:color w:val="414042"/>
          <w:w w:val="130"/>
        </w:rPr>
        <w:t>で</w:t>
      </w:r>
      <w:r>
        <w:rPr>
          <w:color w:val="414042"/>
          <w:spacing w:val="-8"/>
          <w:w w:val="110"/>
        </w:rPr>
        <w:t>承認</w:t>
      </w:r>
      <w:r>
        <w:rPr>
          <w:color w:val="414042"/>
          <w:spacing w:val="-29"/>
          <w:w w:val="155"/>
        </w:rPr>
        <w:t>さ</w:t>
      </w:r>
      <w:r>
        <w:rPr>
          <w:color w:val="414042"/>
          <w:spacing w:val="-6"/>
          <w:w w:val="110"/>
        </w:rPr>
        <w:t>れ</w:t>
      </w:r>
      <w:r>
        <w:rPr>
          <w:color w:val="414042"/>
          <w:spacing w:val="-26"/>
          <w:w w:val="130"/>
        </w:rPr>
        <w:t>るべきもの</w:t>
      </w:r>
      <w:r>
        <w:rPr>
          <w:color w:val="414042"/>
          <w:spacing w:val="-33"/>
          <w:w w:val="155"/>
        </w:rPr>
        <w:t>と</w:t>
      </w:r>
      <w:r>
        <w:rPr>
          <w:color w:val="414042"/>
          <w:spacing w:val="-38"/>
          <w:w w:val="130"/>
        </w:rPr>
        <w:t>いえるでし</w:t>
      </w:r>
      <w:r>
        <w:rPr>
          <w:color w:val="414042"/>
          <w:spacing w:val="-43"/>
          <w:w w:val="155"/>
        </w:rPr>
        <w:t>ょう。</w:t>
      </w:r>
    </w:p>
    <w:p w:rsidR="00304724" w:rsidRDefault="00304724">
      <w:pPr>
        <w:pStyle w:val="a3"/>
        <w:spacing w:before="2"/>
        <w:rPr>
          <w:sz w:val="25"/>
        </w:rPr>
      </w:pPr>
    </w:p>
    <w:p w:rsidR="00304724" w:rsidRDefault="009E6729">
      <w:pPr>
        <w:pStyle w:val="a3"/>
        <w:ind w:left="395"/>
      </w:pPr>
      <w:r>
        <w:rPr>
          <w:color w:val="414042"/>
          <w:w w:val="110"/>
        </w:rPr>
        <w:t>ソースコー</w:t>
      </w:r>
      <w:r>
        <w:rPr>
          <w:color w:val="414042"/>
        </w:rPr>
        <w:t>ド</w:t>
      </w:r>
      <w:r>
        <w:rPr>
          <w:color w:val="414042"/>
          <w:w w:val="110"/>
        </w:rPr>
        <w:t>監査は、申告されていないオープンソースのコー</w:t>
      </w:r>
      <w:r>
        <w:rPr>
          <w:color w:val="414042"/>
        </w:rPr>
        <w:t>ド</w:t>
      </w:r>
      <w:r>
        <w:rPr>
          <w:color w:val="414042"/>
          <w:w w:val="110"/>
        </w:rPr>
        <w:t>ベースへの取</w:t>
      </w:r>
      <w:r>
        <w:rPr>
          <w:color w:val="414042"/>
        </w:rPr>
        <w:t>り</w:t>
      </w:r>
      <w:r>
        <w:rPr>
          <w:color w:val="414042"/>
          <w:w w:val="110"/>
        </w:rPr>
        <w:t>込</w:t>
      </w:r>
    </w:p>
    <w:p w:rsidR="00304724" w:rsidRDefault="009E6729">
      <w:pPr>
        <w:pStyle w:val="a3"/>
        <w:spacing w:before="1"/>
        <w:ind w:left="5287" w:right="438"/>
      </w:pPr>
      <w:r>
        <w:rPr>
          <w:noProof/>
          <w:lang w:val="en-US" w:bidi="ar-SA"/>
        </w:rPr>
        <w:drawing>
          <wp:anchor distT="0" distB="0" distL="0" distR="0" simplePos="0" relativeHeight="251625472" behindDoc="0" locked="0" layoutInCell="1" allowOverlap="1">
            <wp:simplePos x="0" y="0"/>
            <wp:positionH relativeFrom="page">
              <wp:posOffset>1012701</wp:posOffset>
            </wp:positionH>
            <wp:positionV relativeFrom="paragraph">
              <wp:posOffset>65301</wp:posOffset>
            </wp:positionV>
            <wp:extent cx="2826835" cy="1708251"/>
            <wp:effectExtent l="0" t="0" r="0" b="0"/>
            <wp:wrapNone/>
            <wp:docPr id="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0.png"/>
                    <pic:cNvPicPr/>
                  </pic:nvPicPr>
                  <pic:blipFill>
                    <a:blip r:embed="rId30" cstate="print"/>
                    <a:stretch>
                      <a:fillRect/>
                    </a:stretch>
                  </pic:blipFill>
                  <pic:spPr>
                    <a:xfrm>
                      <a:off x="0" y="0"/>
                      <a:ext cx="2826835" cy="1708251"/>
                    </a:xfrm>
                    <a:prstGeom prst="rect">
                      <a:avLst/>
                    </a:prstGeom>
                  </pic:spPr>
                </pic:pic>
              </a:graphicData>
            </a:graphic>
          </wp:anchor>
        </w:drawing>
      </w:r>
      <w:r>
        <w:rPr>
          <w:color w:val="414042"/>
          <w:spacing w:val="-15"/>
          <w:w w:val="105"/>
        </w:rPr>
        <w:t>みを発見し、買収後の好ましくないサ</w:t>
      </w:r>
      <w:r>
        <w:rPr>
          <w:color w:val="414042"/>
          <w:spacing w:val="-11"/>
          <w:w w:val="110"/>
        </w:rPr>
        <w:t>プライズを回避するために設計され</w:t>
      </w:r>
      <w:r>
        <w:rPr>
          <w:color w:val="414042"/>
          <w:spacing w:val="-20"/>
          <w:w w:val="105"/>
        </w:rPr>
        <w:t>ます。申告されない取</w:t>
      </w:r>
      <w:r>
        <w:rPr>
          <w:color w:val="414042"/>
        </w:rPr>
        <w:t>り</w:t>
      </w:r>
      <w:r>
        <w:rPr>
          <w:color w:val="414042"/>
          <w:spacing w:val="-18"/>
          <w:w w:val="105"/>
        </w:rPr>
        <w:t>込みは、買収</w:t>
      </w:r>
      <w:r>
        <w:rPr>
          <w:color w:val="414042"/>
          <w:spacing w:val="-10"/>
          <w:w w:val="110"/>
        </w:rPr>
        <w:t>対象が</w:t>
      </w:r>
      <w:r>
        <w:rPr>
          <w:color w:val="414042"/>
          <w:spacing w:val="-6"/>
          <w:w w:val="115"/>
        </w:rPr>
        <w:t>オ</w:t>
      </w:r>
      <w:r>
        <w:rPr>
          <w:color w:val="414042"/>
          <w:spacing w:val="-9"/>
          <w:w w:val="110"/>
        </w:rPr>
        <w:t>ープンソース コンプライア</w:t>
      </w:r>
      <w:r>
        <w:rPr>
          <w:color w:val="414042"/>
          <w:spacing w:val="-10"/>
          <w:w w:val="110"/>
        </w:rPr>
        <w:t>ンスについて開発者の</w:t>
      </w:r>
      <w:r>
        <w:rPr>
          <w:color w:val="414042"/>
          <w:spacing w:val="-6"/>
        </w:rPr>
        <w:t>ト</w:t>
      </w:r>
      <w:r>
        <w:rPr>
          <w:color w:val="414042"/>
          <w:spacing w:val="-8"/>
          <w:w w:val="110"/>
        </w:rPr>
        <w:t>レー</w:t>
      </w:r>
      <w:r>
        <w:rPr>
          <w:color w:val="414042"/>
          <w:spacing w:val="-5"/>
          <w:w w:val="115"/>
        </w:rPr>
        <w:t>ニ</w:t>
      </w:r>
      <w:r>
        <w:rPr>
          <w:color w:val="414042"/>
          <w:spacing w:val="-13"/>
          <w:w w:val="110"/>
        </w:rPr>
        <w:t>ング</w:t>
      </w:r>
      <w:r>
        <w:rPr>
          <w:color w:val="414042"/>
          <w:spacing w:val="-14"/>
          <w:w w:val="105"/>
        </w:rPr>
        <w:t>を十分に実施してこなかったり、コン</w:t>
      </w:r>
      <w:r>
        <w:rPr>
          <w:color w:val="414042"/>
        </w:rPr>
        <w:t>ト</w:t>
      </w:r>
      <w:r>
        <w:rPr>
          <w:color w:val="414042"/>
          <w:spacing w:val="-18"/>
          <w:w w:val="110"/>
        </w:rPr>
        <w:t>ラクタ</w:t>
      </w:r>
      <w:ins w:id="10" w:author="Fukuchi, Hiroyuki (SONY)" w:date="2018-02-15T14:19:00Z">
        <w:r>
          <w:rPr>
            <w:rFonts w:hint="eastAsia"/>
            <w:color w:val="414042"/>
            <w:spacing w:val="-18"/>
            <w:w w:val="110"/>
          </w:rPr>
          <w:t>ー</w:t>
        </w:r>
      </w:ins>
      <w:r>
        <w:rPr>
          <w:color w:val="414042"/>
          <w:spacing w:val="-18"/>
          <w:w w:val="110"/>
        </w:rPr>
        <w:t xml:space="preserve">やインターンといった長期に亘 </w:t>
      </w:r>
      <w:r>
        <w:rPr>
          <w:color w:val="414042"/>
          <w:spacing w:val="-7"/>
        </w:rPr>
        <w:t>る記録管理を行わない期間作業者</w:t>
      </w:r>
    </w:p>
    <w:p w:rsidR="00304724" w:rsidRDefault="00304724">
      <w:pPr>
        <w:sectPr w:rsidR="00304724">
          <w:pgSz w:w="12240" w:h="15840"/>
          <w:pgMar w:top="0" w:right="1240" w:bottom="760" w:left="1180" w:header="0" w:footer="560" w:gutter="0"/>
          <w:cols w:space="720"/>
        </w:sectPr>
      </w:pPr>
    </w:p>
    <w:p w:rsidR="00304724" w:rsidRDefault="009E6729">
      <w:pPr>
        <w:spacing w:before="107"/>
        <w:ind w:left="395"/>
        <w:rPr>
          <w:sz w:val="20"/>
        </w:rPr>
      </w:pPr>
      <w:r>
        <w:rPr>
          <w:color w:val="00A1DA"/>
          <w:sz w:val="20"/>
        </w:rPr>
        <w:t>図1：オープンソース コード（緑色ドット）の別コード体系</w:t>
      </w:r>
    </w:p>
    <w:p w:rsidR="00304724" w:rsidRDefault="009E6729">
      <w:pPr>
        <w:spacing w:before="23"/>
        <w:ind w:left="395"/>
        <w:rPr>
          <w:sz w:val="20"/>
        </w:rPr>
      </w:pPr>
      <w:r>
        <w:rPr>
          <w:color w:val="00A1DA"/>
          <w:sz w:val="20"/>
        </w:rPr>
        <w:t>（青色）への取り込み（Incorporation）</w:t>
      </w:r>
    </w:p>
    <w:p w:rsidR="00304724" w:rsidRDefault="009E6729">
      <w:pPr>
        <w:pStyle w:val="a3"/>
        <w:spacing w:before="10"/>
        <w:ind w:left="395" w:right="499"/>
      </w:pPr>
      <w:r>
        <w:br w:type="column"/>
      </w:r>
      <w:r>
        <w:rPr>
          <w:color w:val="414042"/>
          <w:w w:val="105"/>
        </w:rPr>
        <w:t>に依存し続けてきたりする場合に起こる可能性が高くなります。</w:t>
      </w:r>
    </w:p>
    <w:p w:rsidR="00304724" w:rsidRDefault="00304724">
      <w:pPr>
        <w:sectPr w:rsidR="00304724">
          <w:type w:val="continuous"/>
          <w:pgSz w:w="12240" w:h="15840"/>
          <w:pgMar w:top="1500" w:right="1240" w:bottom="280" w:left="1180" w:header="720" w:footer="720" w:gutter="0"/>
          <w:cols w:num="2" w:space="720" w:equalWidth="0">
            <w:col w:w="4699" w:space="194"/>
            <w:col w:w="4927"/>
          </w:cols>
        </w:sectPr>
      </w:pPr>
    </w:p>
    <w:p w:rsidR="00304724" w:rsidRDefault="00304724">
      <w:pPr>
        <w:pStyle w:val="a3"/>
        <w:spacing w:before="6"/>
        <w:rPr>
          <w:sz w:val="20"/>
        </w:rPr>
      </w:pPr>
    </w:p>
    <w:p w:rsidR="00304724" w:rsidRDefault="009E6729">
      <w:pPr>
        <w:pStyle w:val="a3"/>
        <w:spacing w:before="61"/>
        <w:ind w:left="395" w:right="495"/>
      </w:pPr>
      <w:r>
        <w:rPr>
          <w:color w:val="414042"/>
          <w:spacing w:val="-9"/>
          <w:w w:val="105"/>
        </w:rPr>
        <w:t>人間の目でソースコー</w:t>
      </w:r>
      <w:r>
        <w:rPr>
          <w:color w:val="414042"/>
          <w:spacing w:val="5"/>
        </w:rPr>
        <w:t>ド</w:t>
      </w:r>
      <w:r>
        <w:rPr>
          <w:color w:val="414042"/>
          <w:spacing w:val="-14"/>
          <w:w w:val="105"/>
        </w:rPr>
        <w:t>を見た場合、この取</w:t>
      </w:r>
      <w:r>
        <w:rPr>
          <w:color w:val="414042"/>
        </w:rPr>
        <w:t>り</w:t>
      </w:r>
      <w:r>
        <w:rPr>
          <w:color w:val="414042"/>
          <w:spacing w:val="-3"/>
          <w:w w:val="105"/>
        </w:rPr>
        <w:t>込みがはっき</w:t>
      </w:r>
      <w:r>
        <w:rPr>
          <w:color w:val="414042"/>
        </w:rPr>
        <w:t>り</w:t>
      </w:r>
      <w:r>
        <w:rPr>
          <w:color w:val="414042"/>
          <w:spacing w:val="-1"/>
          <w:w w:val="105"/>
        </w:rPr>
        <w:t xml:space="preserve">とわからないことが </w:t>
      </w:r>
      <w:r>
        <w:rPr>
          <w:color w:val="414042"/>
          <w:spacing w:val="-12"/>
          <w:w w:val="105"/>
        </w:rPr>
        <w:t>多いのですが、スニペッ</w:t>
      </w:r>
      <w:r>
        <w:rPr>
          <w:color w:val="414042"/>
          <w:spacing w:val="5"/>
        </w:rPr>
        <w:t>ト</w:t>
      </w:r>
      <w:r>
        <w:rPr>
          <w:color w:val="414042"/>
          <w:spacing w:val="-13"/>
          <w:w w:val="105"/>
        </w:rPr>
        <w:t>を発見し、突合せを行う機能のあるソースコー</w:t>
      </w:r>
      <w:r>
        <w:rPr>
          <w:color w:val="414042"/>
          <w:spacing w:val="15"/>
        </w:rPr>
        <w:t xml:space="preserve">ド  </w:t>
      </w:r>
      <w:r>
        <w:rPr>
          <w:color w:val="414042"/>
          <w:spacing w:val="-2"/>
          <w:w w:val="105"/>
        </w:rPr>
        <w:t>スキャ</w:t>
      </w:r>
      <w:r>
        <w:rPr>
          <w:color w:val="414042"/>
          <w:spacing w:val="-11"/>
          <w:w w:val="110"/>
        </w:rPr>
        <w:t>ンツールによって取</w:t>
      </w:r>
      <w:r>
        <w:rPr>
          <w:color w:val="414042"/>
        </w:rPr>
        <w:t>り</w:t>
      </w:r>
      <w:r>
        <w:rPr>
          <w:color w:val="414042"/>
          <w:spacing w:val="-7"/>
          <w:w w:val="110"/>
        </w:rPr>
        <w:t>込みを容易に発見できる場合があ</w:t>
      </w:r>
      <w:r>
        <w:rPr>
          <w:color w:val="414042"/>
        </w:rPr>
        <w:t>り</w:t>
      </w:r>
      <w:r>
        <w:rPr>
          <w:color w:val="414042"/>
          <w:spacing w:val="-35"/>
          <w:w w:val="110"/>
        </w:rPr>
        <w:t>ます。</w:t>
      </w:r>
    </w:p>
    <w:p w:rsidR="00304724" w:rsidRDefault="00304724">
      <w:pPr>
        <w:pStyle w:val="a3"/>
      </w:pPr>
    </w:p>
    <w:p w:rsidR="00304724" w:rsidRDefault="00554615">
      <w:pPr>
        <w:pStyle w:val="2"/>
        <w:numPr>
          <w:ilvl w:val="1"/>
          <w:numId w:val="11"/>
        </w:numPr>
        <w:tabs>
          <w:tab w:val="left" w:pos="1187"/>
        </w:tabs>
        <w:spacing w:before="205"/>
        <w:ind w:left="1186" w:hanging="791"/>
      </w:pPr>
      <w:r>
        <w:pict>
          <v:line id="_x0000_s1090" style="position:absolute;left:0;text-align:left;z-index:251641856;mso-wrap-distance-left:0;mso-wrap-distance-right:0;mso-position-horizontal-relative:page" from="78.75pt,44.75pt" to="528pt,44.75pt" strokecolor="#aaaaad" strokeweight="1pt">
            <w10:wrap type="topAndBottom" anchorx="page"/>
          </v:line>
        </w:pict>
      </w:r>
      <w:r w:rsidR="009E6729">
        <w:rPr>
          <w:color w:val="414042"/>
          <w:spacing w:val="-17"/>
          <w:w w:val="115"/>
        </w:rPr>
        <w:t>リンクする</w:t>
      </w:r>
      <w:r w:rsidR="009E6729">
        <w:rPr>
          <w:color w:val="414042"/>
          <w:w w:val="115"/>
        </w:rPr>
        <w:t>（Linking）</w:t>
      </w:r>
    </w:p>
    <w:p w:rsidR="00304724" w:rsidRDefault="009E6729">
      <w:pPr>
        <w:pStyle w:val="a3"/>
        <w:spacing w:before="191"/>
        <w:ind w:left="395" w:right="437"/>
        <w:jc w:val="both"/>
      </w:pPr>
      <w:r>
        <w:rPr>
          <w:color w:val="414042"/>
          <w:spacing w:val="-14"/>
          <w:w w:val="110"/>
        </w:rPr>
        <w:t>リンク</w:t>
      </w:r>
      <w:r>
        <w:rPr>
          <w:color w:val="414042"/>
          <w:spacing w:val="-4"/>
          <w:w w:val="110"/>
        </w:rPr>
        <w:t>（Linking）</w:t>
      </w:r>
      <w:r>
        <w:rPr>
          <w:color w:val="414042"/>
          <w:spacing w:val="-16"/>
          <w:w w:val="110"/>
        </w:rPr>
        <w:t>は、たとえばオープンソースのライブラリを使用するときなどで、よ</w:t>
      </w:r>
      <w:r>
        <w:rPr>
          <w:color w:val="414042"/>
          <w:spacing w:val="-17"/>
          <w:w w:val="110"/>
        </w:rPr>
        <w:t>くあるシナリオの一つです。このシナリオでは、開発者はオープンソース ソフトウェ</w:t>
      </w:r>
      <w:r>
        <w:rPr>
          <w:color w:val="414042"/>
          <w:spacing w:val="-15"/>
          <w:w w:val="105"/>
        </w:rPr>
        <w:t>アのコンポーネントと自社ソフトウェア</w:t>
      </w:r>
      <w:ins w:id="11" w:author="Fukuchi, Hiroyuki (SONY)" w:date="2018-02-15T14:21:00Z">
        <w:r>
          <w:rPr>
            <w:rFonts w:hint="eastAsia"/>
            <w:color w:val="414042"/>
            <w:spacing w:val="-15"/>
            <w:w w:val="105"/>
          </w:rPr>
          <w:t xml:space="preserve"> </w:t>
        </w:r>
      </w:ins>
      <w:r>
        <w:rPr>
          <w:color w:val="414042"/>
          <w:spacing w:val="-15"/>
          <w:w w:val="105"/>
        </w:rPr>
        <w:t>コンポーネントをリンクさせます</w:t>
      </w:r>
      <w:r>
        <w:rPr>
          <w:color w:val="414042"/>
          <w:spacing w:val="-13"/>
          <w:w w:val="105"/>
        </w:rPr>
        <w:t>（</w:t>
      </w:r>
      <w:r>
        <w:rPr>
          <w:color w:val="414042"/>
          <w:w w:val="105"/>
        </w:rPr>
        <w:t>図</w:t>
      </w:r>
      <w:r>
        <w:rPr>
          <w:color w:val="414042"/>
          <w:spacing w:val="-21"/>
          <w:w w:val="105"/>
        </w:rPr>
        <w:t>2）</w:t>
      </w:r>
      <w:r>
        <w:rPr>
          <w:color w:val="414042"/>
          <w:spacing w:val="-14"/>
          <w:w w:val="105"/>
        </w:rPr>
        <w:t>。このシ</w:t>
      </w:r>
    </w:p>
    <w:p w:rsidR="00304724" w:rsidRDefault="009E6729">
      <w:pPr>
        <w:pStyle w:val="a3"/>
        <w:spacing w:before="3"/>
        <w:ind w:left="5287"/>
      </w:pPr>
      <w:r>
        <w:rPr>
          <w:noProof/>
          <w:lang w:val="en-US" w:bidi="ar-SA"/>
        </w:rPr>
        <w:drawing>
          <wp:anchor distT="0" distB="0" distL="0" distR="0" simplePos="0" relativeHeight="251626496" behindDoc="0" locked="0" layoutInCell="1" allowOverlap="1">
            <wp:simplePos x="0" y="0"/>
            <wp:positionH relativeFrom="page">
              <wp:posOffset>1012705</wp:posOffset>
            </wp:positionH>
            <wp:positionV relativeFrom="paragraph">
              <wp:posOffset>142816</wp:posOffset>
            </wp:positionV>
            <wp:extent cx="2827830" cy="1714383"/>
            <wp:effectExtent l="0" t="0" r="0" b="0"/>
            <wp:wrapNone/>
            <wp:docPr id="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png"/>
                    <pic:cNvPicPr/>
                  </pic:nvPicPr>
                  <pic:blipFill>
                    <a:blip r:embed="rId31" cstate="print"/>
                    <a:stretch>
                      <a:fillRect/>
                    </a:stretch>
                  </pic:blipFill>
                  <pic:spPr>
                    <a:xfrm>
                      <a:off x="0" y="0"/>
                      <a:ext cx="2827830" cy="1714383"/>
                    </a:xfrm>
                    <a:prstGeom prst="rect">
                      <a:avLst/>
                    </a:prstGeom>
                  </pic:spPr>
                </pic:pic>
              </a:graphicData>
            </a:graphic>
          </wp:anchor>
        </w:drawing>
      </w:r>
      <w:r>
        <w:rPr>
          <w:color w:val="414042"/>
          <w:w w:val="105"/>
        </w:rPr>
        <w:t>ナリ</w:t>
      </w:r>
      <w:r>
        <w:rPr>
          <w:color w:val="414042"/>
          <w:w w:val="110"/>
        </w:rPr>
        <w:t>オ</w:t>
      </w:r>
      <w:r>
        <w:rPr>
          <w:color w:val="414042"/>
          <w:w w:val="105"/>
        </w:rPr>
        <w:t>に対応する用語は静的リンク</w:t>
      </w:r>
    </w:p>
    <w:p w:rsidR="00304724" w:rsidRDefault="009E6729">
      <w:pPr>
        <w:pStyle w:val="a3"/>
        <w:spacing w:before="2"/>
        <w:ind w:left="5287"/>
      </w:pPr>
      <w:r>
        <w:rPr>
          <w:color w:val="414042"/>
          <w:w w:val="105"/>
        </w:rPr>
        <w:t>（Static link）、動的リンク（Dynamic</w:t>
      </w:r>
    </w:p>
    <w:p w:rsidR="00304724" w:rsidRDefault="009E6729">
      <w:pPr>
        <w:pStyle w:val="a3"/>
        <w:spacing w:line="360" w:lineRule="atLeast"/>
        <w:ind w:left="5287" w:right="497"/>
      </w:pPr>
      <w:r>
        <w:rPr>
          <w:color w:val="414042"/>
          <w:spacing w:val="-6"/>
          <w:w w:val="105"/>
        </w:rPr>
        <w:t>link）</w:t>
      </w:r>
      <w:r>
        <w:rPr>
          <w:color w:val="414042"/>
          <w:spacing w:val="-21"/>
          <w:w w:val="105"/>
        </w:rPr>
        <w:t>、結合</w:t>
      </w:r>
      <w:r>
        <w:rPr>
          <w:color w:val="414042"/>
          <w:spacing w:val="-6"/>
          <w:w w:val="105"/>
        </w:rPr>
        <w:t>（Combining）</w:t>
      </w:r>
      <w:r>
        <w:rPr>
          <w:color w:val="414042"/>
          <w:spacing w:val="-16"/>
          <w:w w:val="105"/>
        </w:rPr>
        <w:t xml:space="preserve">、パッケー </w:t>
      </w:r>
      <w:r>
        <w:rPr>
          <w:color w:val="414042"/>
          <w:spacing w:val="-17"/>
          <w:w w:val="105"/>
        </w:rPr>
        <w:t>ジング</w:t>
      </w:r>
      <w:r>
        <w:rPr>
          <w:color w:val="414042"/>
          <w:spacing w:val="-5"/>
          <w:w w:val="105"/>
        </w:rPr>
        <w:t>（Packaging）</w:t>
      </w:r>
      <w:r>
        <w:rPr>
          <w:color w:val="414042"/>
          <w:spacing w:val="-12"/>
          <w:w w:val="105"/>
        </w:rPr>
        <w:t>、相互依存性の</w:t>
      </w:r>
      <w:r>
        <w:rPr>
          <w:color w:val="414042"/>
          <w:spacing w:val="-15"/>
          <w:w w:val="105"/>
        </w:rPr>
        <w:t>生成</w:t>
      </w:r>
      <w:r>
        <w:rPr>
          <w:color w:val="414042"/>
          <w:spacing w:val="-4"/>
          <w:w w:val="105"/>
        </w:rPr>
        <w:t xml:space="preserve">（Creating </w:t>
      </w:r>
      <w:r>
        <w:rPr>
          <w:color w:val="414042"/>
          <w:spacing w:val="-7"/>
          <w:w w:val="105"/>
        </w:rPr>
        <w:t>interdependency）</w:t>
      </w:r>
      <w:r>
        <w:rPr>
          <w:color w:val="414042"/>
          <w:w w:val="105"/>
        </w:rPr>
        <w:t>と</w:t>
      </w:r>
      <w:r>
        <w:rPr>
          <w:color w:val="414042"/>
          <w:spacing w:val="-18"/>
          <w:w w:val="105"/>
        </w:rPr>
        <w:t xml:space="preserve">いったものを含めいくつかあります。ラ  </w:t>
      </w:r>
      <w:r>
        <w:rPr>
          <w:color w:val="414042"/>
          <w:spacing w:val="-11"/>
          <w:w w:val="105"/>
        </w:rPr>
        <w:t>イブラリがファイルの最初でインクル</w:t>
      </w:r>
      <w:del w:id="12" w:author="Fukuchi, Hiroyuki (SONY)" w:date="2018-02-15T14:21:00Z">
        <w:r w:rsidDel="009E6729">
          <w:rPr>
            <w:color w:val="414042"/>
            <w:spacing w:val="-11"/>
            <w:w w:val="105"/>
          </w:rPr>
          <w:delText xml:space="preserve">  </w:delText>
        </w:r>
      </w:del>
      <w:r>
        <w:rPr>
          <w:color w:val="414042"/>
          <w:spacing w:val="-10"/>
          <w:w w:val="105"/>
        </w:rPr>
        <w:t>ードされることや、リンクされるコード</w:t>
      </w:r>
      <w:r>
        <w:rPr>
          <w:color w:val="414042"/>
          <w:spacing w:val="-11"/>
          <w:w w:val="105"/>
        </w:rPr>
        <w:t>が別のディレクトリやファイルにあるこ</w:t>
      </w:r>
    </w:p>
    <w:p w:rsidR="00304724" w:rsidRDefault="00304724">
      <w:pPr>
        <w:spacing w:line="360" w:lineRule="atLeast"/>
        <w:sectPr w:rsidR="00304724">
          <w:type w:val="continuous"/>
          <w:pgSz w:w="12240" w:h="15840"/>
          <w:pgMar w:top="1500" w:right="1240" w:bottom="280" w:left="1180" w:header="720" w:footer="720" w:gutter="0"/>
          <w:cols w:space="720"/>
        </w:sectPr>
      </w:pPr>
    </w:p>
    <w:p w:rsidR="00304724" w:rsidRDefault="00554615">
      <w:pPr>
        <w:spacing w:line="114" w:lineRule="exact"/>
        <w:ind w:left="395"/>
        <w:rPr>
          <w:sz w:val="20"/>
        </w:rPr>
      </w:pPr>
      <w:r>
        <w:pict>
          <v:group id="_x0000_s1087" style="position:absolute;left:0;text-align:left;margin-left:1.35pt;margin-top:.5pt;width:610.65pt;height:44.4pt;z-index:-251631616;mso-position-horizontal-relative:page;mso-position-vertical-relative:page" coordorigin="27,10" coordsize="12213,888">
            <v:rect id="_x0000_s1089" style="position:absolute;left:27;top:10;width:12213;height:888" fillcolor="#fbfbfa" stroked="f"/>
            <v:shape id="_x0000_s1088" type="#_x0000_t202" style="position:absolute;left:27;top:10;width:12213;height:888" filled="f" stroked="f">
              <v:textbox inset="0,0,0,0">
                <w:txbxContent>
                  <w:p w:rsidR="00842AD8" w:rsidRDefault="00842AD8">
                    <w:pPr>
                      <w:spacing w:before="10"/>
                      <w:rPr>
                        <w:sz w:val="37"/>
                      </w:rPr>
                    </w:pPr>
                  </w:p>
                  <w:p w:rsidR="00842AD8" w:rsidRPr="009E6729" w:rsidRDefault="00842AD8">
                    <w:pPr>
                      <w:spacing w:before="1"/>
                      <w:ind w:left="1548"/>
                      <w:rPr>
                        <w:rFonts w:ascii="Arial"/>
                        <w:sz w:val="24"/>
                        <w:lang w:val="en-US"/>
                      </w:rPr>
                    </w:pPr>
                    <w:r w:rsidRPr="009E6729">
                      <w:rPr>
                        <w:rFonts w:ascii="Arial"/>
                        <w:color w:val="2A476B"/>
                        <w:w w:val="105"/>
                        <w:sz w:val="24"/>
                        <w:lang w:val="en-US"/>
                      </w:rPr>
                      <w:t>Open Source Audits in Merger and Acquisition Transactions</w:t>
                    </w:r>
                  </w:p>
                </w:txbxContent>
              </v:textbox>
            </v:shape>
            <w10:wrap anchorx="page" anchory="page"/>
          </v:group>
        </w:pict>
      </w:r>
      <w:r w:rsidR="009E6729">
        <w:rPr>
          <w:color w:val="00A1DA"/>
          <w:spacing w:val="-4"/>
          <w:w w:val="105"/>
          <w:sz w:val="20"/>
        </w:rPr>
        <w:t>図</w:t>
      </w:r>
      <w:r w:rsidR="009E6729">
        <w:rPr>
          <w:color w:val="00A1DA"/>
          <w:spacing w:val="-11"/>
          <w:w w:val="105"/>
          <w:sz w:val="20"/>
        </w:rPr>
        <w:t>2</w:t>
      </w:r>
      <w:r w:rsidR="009E6729">
        <w:rPr>
          <w:color w:val="00A1DA"/>
          <w:spacing w:val="-7"/>
          <w:w w:val="105"/>
          <w:sz w:val="20"/>
        </w:rPr>
        <w:t>：オープンソース コー</w:t>
      </w:r>
      <w:r w:rsidR="009E6729">
        <w:rPr>
          <w:color w:val="00A1DA"/>
          <w:spacing w:val="-4"/>
          <w:sz w:val="20"/>
        </w:rPr>
        <w:t>ド</w:t>
      </w:r>
      <w:r w:rsidR="009E6729">
        <w:rPr>
          <w:color w:val="00A1DA"/>
          <w:spacing w:val="-4"/>
          <w:w w:val="105"/>
          <w:sz w:val="20"/>
        </w:rPr>
        <w:t>（</w:t>
      </w:r>
      <w:r w:rsidR="009E6729">
        <w:rPr>
          <w:color w:val="00A1DA"/>
          <w:w w:val="105"/>
          <w:sz w:val="20"/>
        </w:rPr>
        <w:t>緑色</w:t>
      </w:r>
      <w:r w:rsidR="009E6729">
        <w:rPr>
          <w:color w:val="00A1DA"/>
          <w:spacing w:val="-3"/>
          <w:sz w:val="20"/>
        </w:rPr>
        <w:t>ド</w:t>
      </w:r>
      <w:r w:rsidR="009E6729">
        <w:rPr>
          <w:color w:val="00A1DA"/>
          <w:spacing w:val="2"/>
          <w:w w:val="105"/>
          <w:sz w:val="20"/>
        </w:rPr>
        <w:t>ッ</w:t>
      </w:r>
      <w:r w:rsidR="009E6729">
        <w:rPr>
          <w:color w:val="00A1DA"/>
          <w:spacing w:val="-14"/>
          <w:sz w:val="20"/>
        </w:rPr>
        <w:t>ト</w:t>
      </w:r>
      <w:r w:rsidR="009E6729">
        <w:rPr>
          <w:color w:val="00A1DA"/>
          <w:spacing w:val="-5"/>
          <w:w w:val="105"/>
          <w:sz w:val="20"/>
        </w:rPr>
        <w:t>）</w:t>
      </w:r>
      <w:r w:rsidR="009E6729">
        <w:rPr>
          <w:color w:val="00A1DA"/>
          <w:spacing w:val="-1"/>
          <w:w w:val="105"/>
          <w:sz w:val="20"/>
        </w:rPr>
        <w:t>の別のコー</w:t>
      </w:r>
      <w:r w:rsidR="009E6729">
        <w:rPr>
          <w:color w:val="00A1DA"/>
          <w:sz w:val="20"/>
        </w:rPr>
        <w:t>ド</w:t>
      </w:r>
      <w:r w:rsidR="009E6729">
        <w:rPr>
          <w:color w:val="00A1DA"/>
          <w:spacing w:val="-3"/>
          <w:w w:val="105"/>
          <w:sz w:val="20"/>
        </w:rPr>
        <w:t>体系</w:t>
      </w:r>
    </w:p>
    <w:p w:rsidR="00304724" w:rsidRDefault="009E6729">
      <w:pPr>
        <w:spacing w:before="23"/>
        <w:ind w:left="395"/>
        <w:rPr>
          <w:sz w:val="20"/>
        </w:rPr>
      </w:pPr>
      <w:r>
        <w:rPr>
          <w:color w:val="00A1DA"/>
          <w:w w:val="105"/>
          <w:sz w:val="20"/>
        </w:rPr>
        <w:t>（青色）へのリンク（Linking）</w:t>
      </w:r>
    </w:p>
    <w:p w:rsidR="00304724" w:rsidRDefault="009E6729">
      <w:pPr>
        <w:pStyle w:val="a3"/>
        <w:spacing w:before="1"/>
        <w:ind w:left="391"/>
      </w:pPr>
      <w:r>
        <w:br w:type="column"/>
      </w:r>
      <w:r>
        <w:rPr>
          <w:color w:val="414042"/>
          <w:w w:val="105"/>
        </w:rPr>
        <w:t>とから、ソースコー</w:t>
      </w:r>
      <w:r>
        <w:rPr>
          <w:color w:val="414042"/>
        </w:rPr>
        <w:t>ド</w:t>
      </w:r>
      <w:r>
        <w:rPr>
          <w:color w:val="414042"/>
          <w:w w:val="105"/>
        </w:rPr>
        <w:t>の目視確認など</w:t>
      </w:r>
    </w:p>
    <w:p w:rsidR="00304724" w:rsidRDefault="00304724">
      <w:pPr>
        <w:sectPr w:rsidR="00304724">
          <w:type w:val="continuous"/>
          <w:pgSz w:w="12240" w:h="15840"/>
          <w:pgMar w:top="1500" w:right="1240" w:bottom="280" w:left="1180" w:header="720" w:footer="720" w:gutter="0"/>
          <w:cols w:num="2" w:space="720" w:equalWidth="0">
            <w:col w:w="4857" w:space="40"/>
            <w:col w:w="4923"/>
          </w:cols>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pPr>
      <w:r>
        <w:rPr>
          <w:color w:val="414042"/>
          <w:w w:val="105"/>
        </w:rPr>
        <w:t>でリンクは発見され、検出は一般的には容易なものとなります。</w:t>
      </w:r>
    </w:p>
    <w:p w:rsidR="00304724" w:rsidRDefault="00304724">
      <w:pPr>
        <w:pStyle w:val="a3"/>
        <w:spacing w:before="1"/>
        <w:rPr>
          <w:sz w:val="25"/>
        </w:rPr>
      </w:pPr>
    </w:p>
    <w:p w:rsidR="00304724" w:rsidRDefault="009E6729">
      <w:pPr>
        <w:pStyle w:val="a3"/>
        <w:ind w:left="395" w:right="418"/>
        <w:jc w:val="both"/>
      </w:pPr>
      <w:r>
        <w:rPr>
          <w:color w:val="414042"/>
          <w:spacing w:val="-7"/>
          <w:w w:val="105"/>
        </w:rPr>
        <w:t>リンクが取り込み</w:t>
      </w:r>
      <w:r>
        <w:rPr>
          <w:color w:val="414042"/>
          <w:spacing w:val="-5"/>
          <w:w w:val="105"/>
        </w:rPr>
        <w:t>（Incorporation）</w:t>
      </w:r>
      <w:r>
        <w:rPr>
          <w:color w:val="414042"/>
          <w:spacing w:val="-12"/>
          <w:w w:val="105"/>
        </w:rPr>
        <w:t>と異なるのは、ソースコードが一体化した形でコ</w:t>
      </w:r>
      <w:r>
        <w:rPr>
          <w:color w:val="414042"/>
          <w:spacing w:val="-19"/>
          <w:w w:val="105"/>
        </w:rPr>
        <w:t>ピーされるものではなく、ソースコードが分離されている点にあります。リンクの相互</w:t>
      </w:r>
      <w:r>
        <w:rPr>
          <w:color w:val="414042"/>
          <w:spacing w:val="-15"/>
          <w:w w:val="105"/>
        </w:rPr>
        <w:t>作用は、コードが一つの実行バイナリにコンパイルされる時点</w:t>
      </w:r>
      <w:r>
        <w:rPr>
          <w:color w:val="414042"/>
          <w:spacing w:val="-17"/>
          <w:w w:val="105"/>
        </w:rPr>
        <w:t>（</w:t>
      </w:r>
      <w:r>
        <w:rPr>
          <w:color w:val="414042"/>
          <w:spacing w:val="-10"/>
          <w:w w:val="105"/>
        </w:rPr>
        <w:t>静的リンク</w:t>
      </w:r>
      <w:r>
        <w:rPr>
          <w:color w:val="414042"/>
          <w:spacing w:val="-16"/>
          <w:w w:val="105"/>
        </w:rPr>
        <w:t>）</w:t>
      </w:r>
      <w:r>
        <w:rPr>
          <w:color w:val="414042"/>
          <w:spacing w:val="-12"/>
          <w:w w:val="105"/>
        </w:rPr>
        <w:t>、あるい</w:t>
      </w:r>
      <w:r>
        <w:rPr>
          <w:color w:val="414042"/>
          <w:spacing w:val="-16"/>
          <w:w w:val="105"/>
        </w:rPr>
        <w:t>は主プログラムが実行され、リンクされたプログラムを呼び出すとき</w:t>
      </w:r>
      <w:r>
        <w:rPr>
          <w:color w:val="414042"/>
          <w:spacing w:val="-12"/>
          <w:w w:val="105"/>
        </w:rPr>
        <w:t>（</w:t>
      </w:r>
      <w:r>
        <w:rPr>
          <w:color w:val="414042"/>
          <w:spacing w:val="-11"/>
          <w:w w:val="105"/>
        </w:rPr>
        <w:t>動的リンク）</w:t>
      </w:r>
      <w:r>
        <w:rPr>
          <w:color w:val="414042"/>
          <w:w w:val="105"/>
        </w:rPr>
        <w:t xml:space="preserve">の  </w:t>
      </w:r>
      <w:r>
        <w:rPr>
          <w:color w:val="414042"/>
          <w:spacing w:val="-15"/>
          <w:w w:val="105"/>
        </w:rPr>
        <w:t>いずれかの時点で生じます。</w:t>
      </w:r>
    </w:p>
    <w:p w:rsidR="00304724" w:rsidRDefault="00304724">
      <w:pPr>
        <w:pStyle w:val="a3"/>
      </w:pPr>
    </w:p>
    <w:p w:rsidR="00304724" w:rsidRDefault="00554615">
      <w:pPr>
        <w:pStyle w:val="2"/>
        <w:numPr>
          <w:ilvl w:val="1"/>
          <w:numId w:val="11"/>
        </w:numPr>
        <w:tabs>
          <w:tab w:val="left" w:pos="1183"/>
        </w:tabs>
        <w:spacing w:before="207"/>
        <w:ind w:left="1182" w:hanging="787"/>
        <w:jc w:val="both"/>
      </w:pPr>
      <w:r>
        <w:pict>
          <v:line id="_x0000_s1086" style="position:absolute;left:0;text-align:left;z-index:251642880;mso-wrap-distance-left:0;mso-wrap-distance-right:0;mso-position-horizontal-relative:page" from="78.75pt,44.85pt" to="533.8pt,44.85pt" strokecolor="#aaaaad" strokeweight="1pt">
            <w10:wrap type="topAndBottom" anchorx="page"/>
          </v:line>
        </w:pict>
      </w:r>
      <w:r w:rsidR="009E6729">
        <w:rPr>
          <w:color w:val="414042"/>
          <w:spacing w:val="-11"/>
        </w:rPr>
        <w:t>改変</w:t>
      </w:r>
      <w:r w:rsidR="009E6729">
        <w:rPr>
          <w:color w:val="414042"/>
          <w:spacing w:val="-3"/>
        </w:rPr>
        <w:t>（Modification）</w:t>
      </w:r>
    </w:p>
    <w:p w:rsidR="00304724" w:rsidRDefault="00304724">
      <w:pPr>
        <w:pStyle w:val="a3"/>
        <w:rPr>
          <w:sz w:val="20"/>
        </w:rPr>
      </w:pPr>
    </w:p>
    <w:p w:rsidR="00304724" w:rsidRDefault="00304724">
      <w:pPr>
        <w:pStyle w:val="a3"/>
        <w:rPr>
          <w:sz w:val="20"/>
        </w:rPr>
      </w:pPr>
    </w:p>
    <w:p w:rsidR="00304724" w:rsidRDefault="00304724">
      <w:pPr>
        <w:pStyle w:val="a3"/>
        <w:spacing w:before="3"/>
        <w:rPr>
          <w:sz w:val="23"/>
        </w:rPr>
      </w:pPr>
    </w:p>
    <w:p w:rsidR="00304724" w:rsidRDefault="00304724">
      <w:pPr>
        <w:rPr>
          <w:sz w:val="23"/>
        </w:rPr>
        <w:sectPr w:rsidR="00304724">
          <w:headerReference w:type="default" r:id="rId32"/>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1"/>
        <w:rPr>
          <w:sz w:val="25"/>
        </w:rPr>
      </w:pPr>
    </w:p>
    <w:p w:rsidR="00304724" w:rsidRDefault="009E6729">
      <w:pPr>
        <w:spacing w:line="261" w:lineRule="auto"/>
        <w:ind w:left="395" w:right="61"/>
        <w:rPr>
          <w:sz w:val="20"/>
        </w:rPr>
      </w:pPr>
      <w:r>
        <w:rPr>
          <w:noProof/>
          <w:lang w:val="en-US" w:bidi="ar-SA"/>
        </w:rPr>
        <w:drawing>
          <wp:anchor distT="0" distB="0" distL="0" distR="0" simplePos="0" relativeHeight="251627520" behindDoc="0" locked="0" layoutInCell="1" allowOverlap="1">
            <wp:simplePos x="0" y="0"/>
            <wp:positionH relativeFrom="page">
              <wp:posOffset>1012687</wp:posOffset>
            </wp:positionH>
            <wp:positionV relativeFrom="paragraph">
              <wp:posOffset>-2263139</wp:posOffset>
            </wp:positionV>
            <wp:extent cx="2823625" cy="2133828"/>
            <wp:effectExtent l="0" t="0" r="0" b="0"/>
            <wp:wrapNone/>
            <wp:docPr id="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2.png"/>
                    <pic:cNvPicPr/>
                  </pic:nvPicPr>
                  <pic:blipFill>
                    <a:blip r:embed="rId33" cstate="print"/>
                    <a:stretch>
                      <a:fillRect/>
                    </a:stretch>
                  </pic:blipFill>
                  <pic:spPr>
                    <a:xfrm>
                      <a:off x="0" y="0"/>
                      <a:ext cx="2823625" cy="2133828"/>
                    </a:xfrm>
                    <a:prstGeom prst="rect">
                      <a:avLst/>
                    </a:prstGeom>
                  </pic:spPr>
                </pic:pic>
              </a:graphicData>
            </a:graphic>
          </wp:anchor>
        </w:drawing>
      </w:r>
      <w:r>
        <w:rPr>
          <w:color w:val="00A1DA"/>
          <w:spacing w:val="-3"/>
          <w:w w:val="105"/>
          <w:sz w:val="20"/>
        </w:rPr>
        <w:t>図</w:t>
      </w:r>
      <w:r>
        <w:rPr>
          <w:color w:val="00A1DA"/>
          <w:spacing w:val="-11"/>
          <w:w w:val="105"/>
          <w:sz w:val="20"/>
        </w:rPr>
        <w:t>3</w:t>
      </w:r>
      <w:r>
        <w:rPr>
          <w:color w:val="00A1DA"/>
          <w:spacing w:val="-7"/>
          <w:w w:val="105"/>
          <w:sz w:val="20"/>
        </w:rPr>
        <w:t>：オープンソースのコー</w:t>
      </w:r>
      <w:r>
        <w:rPr>
          <w:color w:val="00A1DA"/>
          <w:spacing w:val="2"/>
          <w:sz w:val="20"/>
        </w:rPr>
        <w:t>ド</w:t>
      </w:r>
      <w:r>
        <w:rPr>
          <w:color w:val="00A1DA"/>
          <w:spacing w:val="-4"/>
          <w:w w:val="105"/>
          <w:sz w:val="20"/>
        </w:rPr>
        <w:t>への開発者によって適用さ</w:t>
      </w:r>
      <w:r>
        <w:rPr>
          <w:color w:val="00A1DA"/>
          <w:spacing w:val="-5"/>
          <w:w w:val="110"/>
          <w:sz w:val="20"/>
        </w:rPr>
        <w:t>れた改変</w:t>
      </w:r>
      <w:r>
        <w:rPr>
          <w:color w:val="00A1DA"/>
          <w:spacing w:val="-4"/>
          <w:w w:val="110"/>
          <w:sz w:val="20"/>
        </w:rPr>
        <w:t>（</w:t>
      </w:r>
      <w:r>
        <w:rPr>
          <w:color w:val="00A1DA"/>
          <w:spacing w:val="-8"/>
          <w:w w:val="110"/>
          <w:sz w:val="20"/>
        </w:rPr>
        <w:t>緑色・</w:t>
      </w:r>
      <w:r>
        <w:rPr>
          <w:color w:val="00A1DA"/>
          <w:spacing w:val="-3"/>
          <w:sz w:val="20"/>
        </w:rPr>
        <w:t>ド</w:t>
      </w:r>
      <w:r>
        <w:rPr>
          <w:color w:val="00A1DA"/>
          <w:spacing w:val="2"/>
          <w:w w:val="110"/>
          <w:sz w:val="20"/>
        </w:rPr>
        <w:t>ッ</w:t>
      </w:r>
      <w:r>
        <w:rPr>
          <w:color w:val="00A1DA"/>
          <w:spacing w:val="-14"/>
          <w:sz w:val="20"/>
        </w:rPr>
        <w:t>ト</w:t>
      </w:r>
      <w:r>
        <w:rPr>
          <w:color w:val="00A1DA"/>
          <w:w w:val="110"/>
          <w:sz w:val="20"/>
        </w:rPr>
        <w:t>）</w:t>
      </w:r>
    </w:p>
    <w:p w:rsidR="00304724" w:rsidRDefault="00304724">
      <w:pPr>
        <w:pStyle w:val="a3"/>
        <w:spacing w:before="9"/>
      </w:pPr>
    </w:p>
    <w:p w:rsidR="00304724" w:rsidRDefault="009E6729">
      <w:pPr>
        <w:pStyle w:val="a3"/>
        <w:ind w:left="1195"/>
      </w:pPr>
      <w:r>
        <w:rPr>
          <w:color w:val="414042"/>
          <w:w w:val="105"/>
        </w:rPr>
        <w:t>を実施する</w:t>
      </w:r>
    </w:p>
    <w:p w:rsidR="00304724" w:rsidRDefault="009E6729">
      <w:pPr>
        <w:pStyle w:val="a3"/>
        <w:spacing w:before="61"/>
        <w:ind w:left="386" w:right="329"/>
      </w:pPr>
      <w:r>
        <w:br w:type="column"/>
      </w:r>
      <w:r>
        <w:rPr>
          <w:color w:val="414042"/>
          <w:spacing w:val="-15"/>
          <w:w w:val="110"/>
        </w:rPr>
        <w:t>改変は、開発者がオープンソース ソ</w:t>
      </w:r>
      <w:r>
        <w:rPr>
          <w:color w:val="414042"/>
          <w:spacing w:val="-12"/>
          <w:w w:val="105"/>
        </w:rPr>
        <w:t>フトウェアのコンポーネン</w:t>
      </w:r>
      <w:r>
        <w:rPr>
          <w:color w:val="414042"/>
        </w:rPr>
        <w:t>ト</w:t>
      </w:r>
      <w:r>
        <w:rPr>
          <w:color w:val="414042"/>
          <w:spacing w:val="-5"/>
          <w:w w:val="105"/>
        </w:rPr>
        <w:t>に変更を加</w:t>
      </w:r>
      <w:r>
        <w:rPr>
          <w:color w:val="414042"/>
          <w:spacing w:val="-7"/>
          <w:w w:val="105"/>
        </w:rPr>
        <w:t>える一般的なシナリオで</w:t>
      </w:r>
      <w:r>
        <w:rPr>
          <w:color w:val="414042"/>
          <w:spacing w:val="-15"/>
          <w:w w:val="105"/>
        </w:rPr>
        <w:t>（</w:t>
      </w:r>
      <w:r>
        <w:rPr>
          <w:color w:val="414042"/>
          <w:w w:val="105"/>
        </w:rPr>
        <w:t>図</w:t>
      </w:r>
      <w:r>
        <w:rPr>
          <w:color w:val="414042"/>
          <w:spacing w:val="-21"/>
          <w:w w:val="105"/>
        </w:rPr>
        <w:t>3）</w:t>
      </w:r>
      <w:r>
        <w:rPr>
          <w:color w:val="414042"/>
          <w:w w:val="105"/>
        </w:rPr>
        <w:t>あ</w:t>
      </w:r>
      <w:r>
        <w:rPr>
          <w:color w:val="414042"/>
          <w:spacing w:val="-3"/>
        </w:rPr>
        <w:t>り</w:t>
      </w:r>
      <w:r>
        <w:rPr>
          <w:color w:val="414042"/>
          <w:spacing w:val="-52"/>
          <w:w w:val="105"/>
        </w:rPr>
        <w:t>、以</w:t>
      </w:r>
      <w:r>
        <w:rPr>
          <w:color w:val="414042"/>
          <w:spacing w:val="-6"/>
          <w:w w:val="110"/>
        </w:rPr>
        <w:t>下のようなものがあ</w:t>
      </w:r>
      <w:r>
        <w:rPr>
          <w:color w:val="414042"/>
        </w:rPr>
        <w:t>り</w:t>
      </w:r>
      <w:r>
        <w:rPr>
          <w:color w:val="414042"/>
          <w:spacing w:val="-18"/>
          <w:w w:val="110"/>
        </w:rPr>
        <w:t>ます。</w:t>
      </w:r>
    </w:p>
    <w:p w:rsidR="00304724" w:rsidRDefault="009E6729">
      <w:pPr>
        <w:pStyle w:val="a4"/>
        <w:numPr>
          <w:ilvl w:val="0"/>
          <w:numId w:val="1"/>
        </w:numPr>
        <w:tabs>
          <w:tab w:val="left" w:pos="534"/>
        </w:tabs>
        <w:spacing w:before="187"/>
        <w:ind w:right="791" w:firstLine="0"/>
        <w:rPr>
          <w:sz w:val="28"/>
        </w:rPr>
      </w:pPr>
      <w:r>
        <w:rPr>
          <w:color w:val="414042"/>
          <w:spacing w:val="-6"/>
          <w:w w:val="115"/>
          <w:sz w:val="28"/>
        </w:rPr>
        <w:t>オ</w:t>
      </w:r>
      <w:r>
        <w:rPr>
          <w:color w:val="414042"/>
          <w:spacing w:val="-5"/>
          <w:w w:val="110"/>
          <w:sz w:val="28"/>
        </w:rPr>
        <w:t>ープンソース ソ</w:t>
      </w:r>
      <w:r>
        <w:rPr>
          <w:color w:val="414042"/>
          <w:spacing w:val="-6"/>
          <w:w w:val="115"/>
          <w:sz w:val="28"/>
        </w:rPr>
        <w:t>フ</w:t>
      </w:r>
      <w:r>
        <w:rPr>
          <w:color w:val="414042"/>
          <w:spacing w:val="-3"/>
          <w:sz w:val="28"/>
        </w:rPr>
        <w:t>ト</w:t>
      </w:r>
      <w:r>
        <w:rPr>
          <w:color w:val="414042"/>
          <w:spacing w:val="-19"/>
          <w:w w:val="110"/>
          <w:sz w:val="28"/>
        </w:rPr>
        <w:t>ウ</w:t>
      </w:r>
      <w:r>
        <w:rPr>
          <w:color w:val="414042"/>
          <w:spacing w:val="-29"/>
          <w:w w:val="115"/>
          <w:sz w:val="28"/>
        </w:rPr>
        <w:t>ェ</w:t>
      </w:r>
      <w:r>
        <w:rPr>
          <w:color w:val="414042"/>
          <w:spacing w:val="10"/>
          <w:w w:val="110"/>
          <w:sz w:val="28"/>
        </w:rPr>
        <w:t>ア コン</w:t>
      </w:r>
      <w:r>
        <w:rPr>
          <w:color w:val="414042"/>
          <w:spacing w:val="-11"/>
          <w:w w:val="110"/>
          <w:sz w:val="28"/>
        </w:rPr>
        <w:t>ポーネン</w:t>
      </w:r>
      <w:r>
        <w:rPr>
          <w:color w:val="414042"/>
          <w:sz w:val="28"/>
        </w:rPr>
        <w:t>ト</w:t>
      </w:r>
      <w:r>
        <w:rPr>
          <w:color w:val="414042"/>
          <w:spacing w:val="-5"/>
          <w:w w:val="110"/>
          <w:sz w:val="28"/>
        </w:rPr>
        <w:t>へ新しいコー</w:t>
      </w:r>
      <w:r>
        <w:rPr>
          <w:color w:val="414042"/>
          <w:sz w:val="28"/>
        </w:rPr>
        <w:t>ド</w:t>
      </w:r>
      <w:r>
        <w:rPr>
          <w:color w:val="414042"/>
          <w:spacing w:val="-3"/>
          <w:w w:val="110"/>
          <w:sz w:val="28"/>
        </w:rPr>
        <w:t>を追加</w:t>
      </w:r>
    </w:p>
    <w:p w:rsidR="00304724" w:rsidRDefault="009E6729">
      <w:pPr>
        <w:pStyle w:val="a3"/>
        <w:spacing w:before="2"/>
        <w:ind w:left="386"/>
      </w:pPr>
      <w:r>
        <w:rPr>
          <w:color w:val="414042"/>
          <w:w w:val="110"/>
        </w:rPr>
        <w:t>（Adding）/注入（Injecting）する</w:t>
      </w:r>
    </w:p>
    <w:p w:rsidR="00304724" w:rsidRDefault="009E6729">
      <w:pPr>
        <w:pStyle w:val="a4"/>
        <w:numPr>
          <w:ilvl w:val="0"/>
          <w:numId w:val="1"/>
        </w:numPr>
        <w:tabs>
          <w:tab w:val="left" w:pos="534"/>
        </w:tabs>
        <w:spacing w:before="122"/>
        <w:ind w:right="986" w:firstLine="0"/>
        <w:rPr>
          <w:sz w:val="28"/>
        </w:rPr>
      </w:pPr>
      <w:r>
        <w:rPr>
          <w:color w:val="414042"/>
          <w:spacing w:val="-4"/>
          <w:w w:val="120"/>
          <w:sz w:val="28"/>
        </w:rPr>
        <w:t>オ</w:t>
      </w:r>
      <w:r>
        <w:rPr>
          <w:color w:val="414042"/>
          <w:spacing w:val="-3"/>
          <w:w w:val="110"/>
          <w:sz w:val="28"/>
        </w:rPr>
        <w:t>ープンソース ソフ</w:t>
      </w:r>
      <w:r>
        <w:rPr>
          <w:color w:val="414042"/>
          <w:sz w:val="28"/>
        </w:rPr>
        <w:t>ト</w:t>
      </w:r>
      <w:r>
        <w:rPr>
          <w:color w:val="414042"/>
          <w:spacing w:val="-16"/>
          <w:w w:val="110"/>
          <w:sz w:val="28"/>
        </w:rPr>
        <w:t>ウ</w:t>
      </w:r>
      <w:r>
        <w:rPr>
          <w:color w:val="414042"/>
          <w:spacing w:val="-27"/>
          <w:w w:val="120"/>
          <w:sz w:val="28"/>
        </w:rPr>
        <w:t>ェ</w:t>
      </w:r>
      <w:r>
        <w:rPr>
          <w:color w:val="414042"/>
          <w:spacing w:val="15"/>
          <w:w w:val="110"/>
          <w:sz w:val="28"/>
        </w:rPr>
        <w:t>ア コ</w:t>
      </w:r>
      <w:r>
        <w:rPr>
          <w:color w:val="414042"/>
          <w:w w:val="110"/>
          <w:sz w:val="28"/>
        </w:rPr>
        <w:t>ンポーネン</w:t>
      </w:r>
      <w:r>
        <w:rPr>
          <w:color w:val="414042"/>
          <w:sz w:val="28"/>
        </w:rPr>
        <w:t>ト</w:t>
      </w:r>
      <w:r>
        <w:rPr>
          <w:color w:val="414042"/>
          <w:spacing w:val="-5"/>
          <w:w w:val="110"/>
          <w:sz w:val="28"/>
        </w:rPr>
        <w:t>に対しバグ修正</w:t>
      </w:r>
    </w:p>
    <w:p w:rsidR="00304724" w:rsidRDefault="009E6729">
      <w:pPr>
        <w:pStyle w:val="a3"/>
        <w:spacing w:before="2"/>
        <w:ind w:left="386" w:right="782"/>
      </w:pPr>
      <w:r>
        <w:rPr>
          <w:color w:val="414042"/>
          <w:spacing w:val="-5"/>
          <w:w w:val="105"/>
        </w:rPr>
        <w:t>（Fixing）</w:t>
      </w:r>
      <w:r>
        <w:rPr>
          <w:color w:val="414042"/>
          <w:spacing w:val="-17"/>
          <w:w w:val="105"/>
        </w:rPr>
        <w:t>、最適化</w:t>
      </w:r>
      <w:r>
        <w:rPr>
          <w:color w:val="414042"/>
          <w:spacing w:val="-5"/>
          <w:w w:val="105"/>
        </w:rPr>
        <w:t>（Optimizing）</w:t>
      </w:r>
      <w:r>
        <w:rPr>
          <w:color w:val="414042"/>
          <w:w w:val="105"/>
        </w:rPr>
        <w:t>、</w:t>
      </w:r>
      <w:r>
        <w:rPr>
          <w:color w:val="414042"/>
          <w:spacing w:val="-5"/>
          <w:w w:val="105"/>
        </w:rPr>
        <w:t>あるいは変更</w:t>
      </w:r>
      <w:r>
        <w:rPr>
          <w:color w:val="414042"/>
          <w:w w:val="105"/>
        </w:rPr>
        <w:t xml:space="preserve">（Making </w:t>
      </w:r>
      <w:r>
        <w:rPr>
          <w:color w:val="414042"/>
          <w:spacing w:val="-5"/>
          <w:w w:val="105"/>
        </w:rPr>
        <w:t>change）</w:t>
      </w:r>
    </w:p>
    <w:p w:rsidR="00304724" w:rsidRDefault="00304724">
      <w:pPr>
        <w:sectPr w:rsidR="00304724">
          <w:type w:val="continuous"/>
          <w:pgSz w:w="12240" w:h="15840"/>
          <w:pgMar w:top="1500" w:right="1240" w:bottom="280" w:left="1180" w:header="720" w:footer="720" w:gutter="0"/>
          <w:cols w:num="2" w:space="720" w:equalWidth="0">
            <w:col w:w="4862" w:space="40"/>
            <w:col w:w="4918"/>
          </w:cols>
        </w:sectPr>
      </w:pPr>
    </w:p>
    <w:p w:rsidR="00304724" w:rsidRDefault="009E6729">
      <w:pPr>
        <w:pStyle w:val="a4"/>
        <w:numPr>
          <w:ilvl w:val="1"/>
          <w:numId w:val="1"/>
        </w:numPr>
        <w:tabs>
          <w:tab w:val="left" w:pos="1196"/>
        </w:tabs>
        <w:rPr>
          <w:sz w:val="28"/>
        </w:rPr>
      </w:pPr>
      <w:r>
        <w:rPr>
          <w:color w:val="414042"/>
          <w:spacing w:val="-5"/>
          <w:w w:val="105"/>
          <w:sz w:val="28"/>
        </w:rPr>
        <w:t>コードの削除</w:t>
      </w:r>
      <w:r>
        <w:rPr>
          <w:color w:val="414042"/>
          <w:spacing w:val="-6"/>
          <w:w w:val="105"/>
          <w:sz w:val="28"/>
        </w:rPr>
        <w:t>（Deleting）</w:t>
      </w:r>
      <w:r>
        <w:rPr>
          <w:color w:val="414042"/>
          <w:spacing w:val="-3"/>
          <w:w w:val="105"/>
          <w:sz w:val="28"/>
        </w:rPr>
        <w:t>または除去</w:t>
      </w:r>
      <w:r>
        <w:rPr>
          <w:color w:val="414042"/>
          <w:spacing w:val="-7"/>
          <w:w w:val="105"/>
          <w:sz w:val="28"/>
        </w:rPr>
        <w:t>（Removing）</w:t>
      </w:r>
    </w:p>
    <w:p w:rsidR="00304724" w:rsidRDefault="00304724">
      <w:pPr>
        <w:pStyle w:val="a3"/>
        <w:spacing w:before="9"/>
        <w:rPr>
          <w:sz w:val="40"/>
        </w:rPr>
      </w:pPr>
    </w:p>
    <w:p w:rsidR="00304724" w:rsidRDefault="00554615">
      <w:pPr>
        <w:pStyle w:val="2"/>
        <w:numPr>
          <w:ilvl w:val="1"/>
          <w:numId w:val="11"/>
        </w:numPr>
        <w:tabs>
          <w:tab w:val="left" w:pos="1175"/>
        </w:tabs>
        <w:ind w:left="1174" w:hanging="779"/>
      </w:pPr>
      <w:r>
        <w:pict>
          <v:line id="_x0000_s1085" style="position:absolute;left:0;text-align:left;z-index:251643904;mso-wrap-distance-left:0;mso-wrap-distance-right:0;mso-position-horizontal-relative:page" from="78.75pt,34.5pt" to="533.8pt,34.5pt" strokecolor="#aaaaad" strokeweight="1pt">
            <w10:wrap type="topAndBottom" anchorx="page"/>
          </v:line>
        </w:pict>
      </w:r>
      <w:r w:rsidR="009E6729">
        <w:rPr>
          <w:color w:val="414042"/>
          <w:spacing w:val="-13"/>
          <w:w w:val="110"/>
        </w:rPr>
        <w:t>開発ツールに関する留意事項</w:t>
      </w:r>
    </w:p>
    <w:p w:rsidR="00304724" w:rsidRDefault="009E6729">
      <w:pPr>
        <w:pStyle w:val="a3"/>
        <w:spacing w:before="191"/>
        <w:ind w:left="395" w:right="333"/>
      </w:pPr>
      <w:r>
        <w:rPr>
          <w:color w:val="414042"/>
          <w:spacing w:val="-15"/>
          <w:w w:val="105"/>
        </w:rPr>
        <w:t xml:space="preserve">開発ツールの中にはこういった作業を開発者に気づかれず実施してしまうものが  </w:t>
      </w:r>
      <w:r>
        <w:rPr>
          <w:color w:val="414042"/>
          <w:spacing w:val="-14"/>
          <w:w w:val="105"/>
        </w:rPr>
        <w:t xml:space="preserve">あることを知っておくことが重要です。たとえば開発者は、開発プロセスの一部を   </w:t>
      </w:r>
      <w:r>
        <w:rPr>
          <w:color w:val="414042"/>
          <w:spacing w:val="-3"/>
          <w:w w:val="110"/>
        </w:rPr>
        <w:t>自動的に行</w:t>
      </w:r>
      <w:r>
        <w:rPr>
          <w:color w:val="414042"/>
          <w:spacing w:val="-24"/>
          <w:w w:val="115"/>
        </w:rPr>
        <w:t>っ</w:t>
      </w:r>
      <w:r>
        <w:rPr>
          <w:color w:val="414042"/>
          <w:spacing w:val="-15"/>
          <w:w w:val="110"/>
        </w:rPr>
        <w:t>てくれるツールを使うことがあります。こうい</w:t>
      </w:r>
      <w:r>
        <w:rPr>
          <w:color w:val="414042"/>
          <w:spacing w:val="-10"/>
          <w:w w:val="115"/>
        </w:rPr>
        <w:t>っ</w:t>
      </w:r>
      <w:r>
        <w:rPr>
          <w:color w:val="414042"/>
          <w:spacing w:val="-13"/>
          <w:w w:val="110"/>
        </w:rPr>
        <w:t>た</w:t>
      </w:r>
      <w:r>
        <w:rPr>
          <w:color w:val="414042"/>
        </w:rPr>
        <w:t>も</w:t>
      </w:r>
      <w:r>
        <w:rPr>
          <w:color w:val="414042"/>
          <w:spacing w:val="-15"/>
          <w:w w:val="110"/>
        </w:rPr>
        <w:t>のには、ユーザー イ</w:t>
      </w:r>
      <w:r>
        <w:rPr>
          <w:color w:val="414042"/>
          <w:spacing w:val="-21"/>
          <w:w w:val="110"/>
        </w:rPr>
        <w:t>ンター</w:t>
      </w:r>
      <w:r>
        <w:rPr>
          <w:color w:val="414042"/>
          <w:spacing w:val="-16"/>
          <w:w w:val="115"/>
        </w:rPr>
        <w:t>フェ</w:t>
      </w:r>
      <w:ins w:id="13" w:author="Fukuchi, Hiroyuki (SONY)" w:date="2018-02-15T17:59:00Z">
        <w:r w:rsidR="00C55492">
          <w:rPr>
            <w:rFonts w:hint="eastAsia"/>
            <w:color w:val="414042"/>
            <w:spacing w:val="-11"/>
            <w:w w:val="110"/>
          </w:rPr>
          <w:t>イ</w:t>
        </w:r>
      </w:ins>
      <w:del w:id="14" w:author="Fukuchi, Hiroyuki (SONY)" w:date="2018-02-15T17:59:00Z">
        <w:r w:rsidDel="00C55492">
          <w:rPr>
            <w:color w:val="414042"/>
            <w:spacing w:val="-11"/>
            <w:w w:val="110"/>
          </w:rPr>
          <w:delText>ー</w:delText>
        </w:r>
      </w:del>
      <w:r>
        <w:rPr>
          <w:color w:val="414042"/>
          <w:spacing w:val="-11"/>
          <w:w w:val="110"/>
        </w:rPr>
        <w:t>スの</w:t>
      </w:r>
      <w:r>
        <w:rPr>
          <w:color w:val="414042"/>
          <w:spacing w:val="-19"/>
          <w:w w:val="115"/>
        </w:rPr>
        <w:t>テ</w:t>
      </w:r>
      <w:r>
        <w:rPr>
          <w:color w:val="414042"/>
          <w:spacing w:val="1"/>
          <w:w w:val="110"/>
        </w:rPr>
        <w:t>ンプレー</w:t>
      </w:r>
      <w:r>
        <w:rPr>
          <w:color w:val="414042"/>
          <w:spacing w:val="5"/>
        </w:rPr>
        <w:t>ト</w:t>
      </w:r>
      <w:r>
        <w:rPr>
          <w:color w:val="414042"/>
          <w:spacing w:val="-6"/>
          <w:w w:val="110"/>
        </w:rPr>
        <w:t>を提供するグラ</w:t>
      </w:r>
      <w:r>
        <w:rPr>
          <w:color w:val="414042"/>
          <w:spacing w:val="-42"/>
          <w:w w:val="115"/>
        </w:rPr>
        <w:t>フ</w:t>
      </w:r>
      <w:r>
        <w:rPr>
          <w:color w:val="414042"/>
          <w:w w:val="110"/>
        </w:rPr>
        <w:t>ィ</w:t>
      </w:r>
      <w:r>
        <w:rPr>
          <w:color w:val="414042"/>
          <w:spacing w:val="-7"/>
          <w:w w:val="115"/>
        </w:rPr>
        <w:t>ッ</w:t>
      </w:r>
      <w:r>
        <w:rPr>
          <w:color w:val="414042"/>
          <w:spacing w:val="-7"/>
          <w:w w:val="110"/>
        </w:rPr>
        <w:t>クスの</w:t>
      </w:r>
      <w:r>
        <w:rPr>
          <w:color w:val="414042"/>
          <w:w w:val="115"/>
        </w:rPr>
        <w:t>フ</w:t>
      </w:r>
      <w:r>
        <w:rPr>
          <w:color w:val="414042"/>
          <w:spacing w:val="-15"/>
          <w:w w:val="110"/>
        </w:rPr>
        <w:t>レームワークや、物理エ</w:t>
      </w:r>
    </w:p>
    <w:p w:rsidR="00304724" w:rsidRDefault="00304724">
      <w:pPr>
        <w:sectPr w:rsidR="00304724">
          <w:type w:val="continuous"/>
          <w:pgSz w:w="12240" w:h="15840"/>
          <w:pgMar w:top="1500" w:right="1240" w:bottom="280" w:left="1180" w:header="720" w:footer="72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right="403"/>
      </w:pPr>
      <w:r>
        <w:rPr>
          <w:color w:val="414042"/>
          <w:spacing w:val="-15"/>
          <w:w w:val="105"/>
        </w:rPr>
        <w:t>ンジンを提供するゲーム開発用のプラットフォーム、もしくはクラウド    サービスへの</w:t>
      </w:r>
      <w:r>
        <w:rPr>
          <w:color w:val="414042"/>
          <w:spacing w:val="-14"/>
          <w:w w:val="105"/>
        </w:rPr>
        <w:t>コネクタを提供するソフトウェア開発キット</w:t>
      </w:r>
      <w:r>
        <w:rPr>
          <w:color w:val="414042"/>
          <w:spacing w:val="-3"/>
          <w:w w:val="105"/>
        </w:rPr>
        <w:t>（SDK</w:t>
      </w:r>
      <w:del w:id="15" w:author="Fukuchi, Hiroyuki (SONY)" w:date="2018-02-15T14:22:00Z">
        <w:r w:rsidDel="009E6729">
          <w:rPr>
            <w:color w:val="414042"/>
            <w:spacing w:val="-3"/>
            <w:w w:val="105"/>
          </w:rPr>
          <w:delText>s</w:delText>
        </w:r>
      </w:del>
      <w:r>
        <w:rPr>
          <w:color w:val="414042"/>
          <w:spacing w:val="8"/>
          <w:w w:val="105"/>
        </w:rPr>
        <w:t xml:space="preserve">: </w:t>
      </w:r>
      <w:r>
        <w:rPr>
          <w:color w:val="414042"/>
          <w:w w:val="105"/>
        </w:rPr>
        <w:t xml:space="preserve">Software </w:t>
      </w:r>
      <w:r>
        <w:rPr>
          <w:color w:val="414042"/>
          <w:spacing w:val="-6"/>
          <w:w w:val="105"/>
        </w:rPr>
        <w:t xml:space="preserve">Development </w:t>
      </w:r>
      <w:r>
        <w:rPr>
          <w:color w:val="414042"/>
          <w:spacing w:val="-11"/>
          <w:w w:val="105"/>
        </w:rPr>
        <w:t>Kit）</w:t>
      </w:r>
      <w:r>
        <w:rPr>
          <w:color w:val="414042"/>
          <w:w w:val="105"/>
        </w:rPr>
        <w:t>な</w:t>
      </w:r>
      <w:r>
        <w:rPr>
          <w:color w:val="414042"/>
          <w:spacing w:val="-19"/>
          <w:w w:val="105"/>
        </w:rPr>
        <w:t>どがあります。こういったツールは、開発者の作成物がビルドされる際、前述の処理</w:t>
      </w:r>
      <w:r>
        <w:rPr>
          <w:color w:val="414042"/>
          <w:spacing w:val="-8"/>
          <w:w w:val="105"/>
        </w:rPr>
        <w:t xml:space="preserve">を提供するために開発ツールのコードの一部をその作成物に注入しなければな  </w:t>
      </w:r>
      <w:r>
        <w:rPr>
          <w:color w:val="414042"/>
          <w:spacing w:val="-16"/>
          <w:w w:val="105"/>
        </w:rPr>
        <w:t xml:space="preserve">りません。特に、生み出された作成物がしばしば静的リンクされているということを 考慮すると、このように開発ツールによって注入されたコードのライセンスを検証す  </w:t>
      </w:r>
      <w:r>
        <w:rPr>
          <w:color w:val="414042"/>
          <w:spacing w:val="-8"/>
          <w:w w:val="105"/>
        </w:rPr>
        <w:t>る必要があります。</w:t>
      </w:r>
    </w:p>
    <w:p w:rsidR="00304724" w:rsidRDefault="00304724">
      <w:pPr>
        <w:sectPr w:rsidR="00304724">
          <w:pgSz w:w="12240" w:h="15840"/>
          <w:pgMar w:top="880" w:right="1240" w:bottom="760" w:left="1180" w:header="10" w:footer="560" w:gutter="0"/>
          <w:cols w:space="720"/>
        </w:sectPr>
      </w:pPr>
    </w:p>
    <w:p w:rsidR="00304724" w:rsidRDefault="00554615">
      <w:pPr>
        <w:pStyle w:val="a3"/>
        <w:rPr>
          <w:sz w:val="20"/>
        </w:rPr>
      </w:pPr>
      <w:r>
        <w:lastRenderedPageBreak/>
        <w:pict>
          <v:line id="_x0000_s1084" style="position:absolute;z-index:251644928;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11"/>
      </w:pPr>
    </w:p>
    <w:p w:rsidR="00304724" w:rsidRDefault="009E6729">
      <w:pPr>
        <w:pStyle w:val="1"/>
        <w:numPr>
          <w:ilvl w:val="0"/>
          <w:numId w:val="11"/>
        </w:numPr>
        <w:tabs>
          <w:tab w:val="left" w:pos="2734"/>
        </w:tabs>
        <w:spacing w:before="211"/>
        <w:ind w:left="2733" w:hanging="2338"/>
        <w:rPr>
          <w:rFonts w:ascii="Arial" w:eastAsia="Arial"/>
          <w:color w:val="009EDA"/>
          <w:sz w:val="300"/>
        </w:rPr>
      </w:pPr>
      <w:bookmarkStart w:id="16" w:name="_bookmark2"/>
      <w:bookmarkEnd w:id="16"/>
      <w:r>
        <w:rPr>
          <w:color w:val="009EDA"/>
          <w:spacing w:val="-26"/>
          <w:w w:val="115"/>
        </w:rPr>
        <w:t>オープンソース監査</w:t>
      </w:r>
    </w:p>
    <w:p w:rsidR="00304724" w:rsidRDefault="00304724">
      <w:pPr>
        <w:rPr>
          <w:rFonts w:ascii="Arial" w:eastAsia="Arial"/>
          <w:sz w:val="300"/>
        </w:rPr>
        <w:sectPr w:rsidR="00304724">
          <w:headerReference w:type="default" r:id="rId34"/>
          <w:footerReference w:type="default" r:id="rId35"/>
          <w:pgSz w:w="12240" w:h="15840"/>
          <w:pgMar w:top="820" w:right="1240" w:bottom="760" w:left="1180" w:header="0" w:footer="560" w:gutter="0"/>
          <w:pgNumType w:start="8"/>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198"/>
        <w:ind w:left="395" w:right="382"/>
      </w:pPr>
      <w:r>
        <w:rPr>
          <w:color w:val="414042"/>
          <w:spacing w:val="-6"/>
          <w:w w:val="105"/>
        </w:rPr>
        <w:t>個々の</w:t>
      </w:r>
      <w:r>
        <w:rPr>
          <w:color w:val="414042"/>
          <w:spacing w:val="1"/>
          <w:w w:val="105"/>
        </w:rPr>
        <w:t>M&amp;A</w:t>
      </w:r>
      <w:r>
        <w:rPr>
          <w:color w:val="414042"/>
          <w:spacing w:val="-8"/>
          <w:w w:val="105"/>
        </w:rPr>
        <w:t xml:space="preserve">取引はいずれも異なるものではありますが、買収に伴ってオープン  </w:t>
      </w:r>
      <w:r>
        <w:rPr>
          <w:color w:val="414042"/>
          <w:spacing w:val="-9"/>
          <w:w w:val="105"/>
        </w:rPr>
        <w:t>ソースの義務を引き継ぐ、そのインパクトを検証する必要性は普遍的なものとい</w:t>
      </w:r>
      <w:r>
        <w:rPr>
          <w:color w:val="414042"/>
          <w:spacing w:val="-16"/>
          <w:w w:val="105"/>
        </w:rPr>
        <w:t xml:space="preserve">えます。オープンソース監査はオープンソースの使用の深さと依存度について理   </w:t>
      </w:r>
      <w:r>
        <w:rPr>
          <w:color w:val="414042"/>
          <w:spacing w:val="-17"/>
          <w:w w:val="105"/>
        </w:rPr>
        <w:t xml:space="preserve">解するために実行されます。さらにオープンソース監査は、コンプライアンス課題    </w:t>
      </w:r>
      <w:r>
        <w:rPr>
          <w:color w:val="414042"/>
          <w:spacing w:val="-16"/>
          <w:w w:val="105"/>
        </w:rPr>
        <w:t>や買収対象におけるエンジニアリングの実務について重要な洞察を与えてくれる   ものでもあります。</w:t>
      </w:r>
    </w:p>
    <w:p w:rsidR="00304724" w:rsidRDefault="00304724">
      <w:pPr>
        <w:pStyle w:val="a3"/>
      </w:pPr>
    </w:p>
    <w:p w:rsidR="00304724" w:rsidRDefault="00304724">
      <w:pPr>
        <w:pStyle w:val="a3"/>
        <w:spacing w:before="1"/>
        <w:rPr>
          <w:sz w:val="24"/>
        </w:rPr>
      </w:pPr>
    </w:p>
    <w:p w:rsidR="00304724" w:rsidRDefault="00554615">
      <w:pPr>
        <w:pStyle w:val="2"/>
        <w:numPr>
          <w:ilvl w:val="1"/>
          <w:numId w:val="11"/>
        </w:numPr>
        <w:tabs>
          <w:tab w:val="left" w:pos="1105"/>
        </w:tabs>
        <w:ind w:left="1104" w:hanging="709"/>
      </w:pPr>
      <w:r>
        <w:pict>
          <v:line id="_x0000_s1083" style="position:absolute;left:0;text-align:left;z-index:251645952;mso-wrap-distance-left:0;mso-wrap-distance-right:0;mso-position-horizontal-relative:page" from="78.75pt,34.5pt" to="533.3pt,34.5pt" strokecolor="#aaaaad" strokeweight="1pt">
            <w10:wrap type="topAndBottom" anchorx="page"/>
          </v:line>
        </w:pict>
      </w:r>
      <w:r w:rsidR="009E6729">
        <w:rPr>
          <w:color w:val="414042"/>
          <w:spacing w:val="-24"/>
          <w:w w:val="115"/>
        </w:rPr>
        <w:t>なぜオープンソース監査を行うのか？</w:t>
      </w:r>
    </w:p>
    <w:p w:rsidR="00304724" w:rsidRDefault="009E6729">
      <w:pPr>
        <w:pStyle w:val="a3"/>
        <w:spacing w:before="146"/>
        <w:ind w:left="395" w:right="373"/>
        <w:jc w:val="both"/>
      </w:pPr>
      <w:r>
        <w:rPr>
          <w:color w:val="414042"/>
          <w:spacing w:val="-4"/>
          <w:w w:val="120"/>
        </w:rPr>
        <w:t>オ</w:t>
      </w:r>
      <w:r>
        <w:rPr>
          <w:color w:val="414042"/>
          <w:spacing w:val="-17"/>
          <w:w w:val="110"/>
        </w:rPr>
        <w:t>ープンソース ライセンスはソフ</w:t>
      </w:r>
      <w:r>
        <w:rPr>
          <w:color w:val="414042"/>
        </w:rPr>
        <w:t>ト</w:t>
      </w:r>
      <w:r>
        <w:rPr>
          <w:color w:val="414042"/>
          <w:spacing w:val="-16"/>
          <w:w w:val="110"/>
        </w:rPr>
        <w:t>ウ</w:t>
      </w:r>
      <w:r>
        <w:rPr>
          <w:color w:val="414042"/>
          <w:spacing w:val="-27"/>
          <w:w w:val="120"/>
        </w:rPr>
        <w:t>ェ</w:t>
      </w:r>
      <w:r>
        <w:rPr>
          <w:color w:val="414042"/>
          <w:spacing w:val="-7"/>
          <w:w w:val="110"/>
        </w:rPr>
        <w:t>アの再頒布方法に制約を課すことがありま</w:t>
      </w:r>
      <w:r>
        <w:rPr>
          <w:color w:val="414042"/>
          <w:spacing w:val="-16"/>
          <w:w w:val="105"/>
        </w:rPr>
        <w:t>す。こういった制約は買収企業のビジネスと相反するか</w:t>
      </w:r>
      <w:r>
        <w:rPr>
          <w:color w:val="414042"/>
        </w:rPr>
        <w:t>も</w:t>
      </w:r>
      <w:r>
        <w:rPr>
          <w:color w:val="414042"/>
          <w:spacing w:val="-11"/>
          <w:w w:val="105"/>
        </w:rPr>
        <w:t>しれないので、早期に発 見されるべきです。オープンソース  ソフ</w:t>
      </w:r>
      <w:r>
        <w:rPr>
          <w:color w:val="414042"/>
        </w:rPr>
        <w:t>ト</w:t>
      </w:r>
      <w:r>
        <w:rPr>
          <w:color w:val="414042"/>
          <w:spacing w:val="-8"/>
          <w:w w:val="105"/>
        </w:rPr>
        <w:t>ウェアがあることで買収対象企業の資産</w:t>
      </w:r>
      <w:r>
        <w:rPr>
          <w:color w:val="414042"/>
          <w:spacing w:val="-13"/>
          <w:w w:val="110"/>
        </w:rPr>
        <w:t>に影響しうる例として、次のような</w:t>
      </w:r>
      <w:r>
        <w:rPr>
          <w:color w:val="414042"/>
        </w:rPr>
        <w:t>も</w:t>
      </w:r>
      <w:r>
        <w:rPr>
          <w:color w:val="414042"/>
          <w:spacing w:val="-8"/>
          <w:w w:val="110"/>
        </w:rPr>
        <w:t>のがあります。</w:t>
      </w:r>
    </w:p>
    <w:p w:rsidR="00304724" w:rsidRDefault="00304724">
      <w:pPr>
        <w:pStyle w:val="a3"/>
        <w:spacing w:before="11"/>
        <w:rPr>
          <w:sz w:val="32"/>
        </w:rPr>
      </w:pPr>
    </w:p>
    <w:p w:rsidR="00304724" w:rsidRDefault="009E6729">
      <w:pPr>
        <w:pStyle w:val="a4"/>
        <w:numPr>
          <w:ilvl w:val="2"/>
          <w:numId w:val="11"/>
        </w:numPr>
        <w:tabs>
          <w:tab w:val="left" w:pos="1196"/>
        </w:tabs>
        <w:spacing w:before="0"/>
        <w:ind w:right="853"/>
        <w:rPr>
          <w:sz w:val="28"/>
        </w:rPr>
      </w:pPr>
      <w:r>
        <w:rPr>
          <w:color w:val="414042"/>
          <w:spacing w:val="-19"/>
          <w:w w:val="105"/>
          <w:sz w:val="28"/>
        </w:rPr>
        <w:t>オープンソース  ライセンスは一般的に、コード頒布の際に何らかの義務を課します。一つの例が</w:t>
      </w:r>
      <w:r>
        <w:rPr>
          <w:color w:val="414042"/>
          <w:spacing w:val="-5"/>
          <w:w w:val="105"/>
          <w:sz w:val="28"/>
        </w:rPr>
        <w:t>GNU</w:t>
      </w:r>
      <w:r>
        <w:rPr>
          <w:color w:val="414042"/>
          <w:spacing w:val="-4"/>
          <w:w w:val="105"/>
          <w:sz w:val="28"/>
        </w:rPr>
        <w:t xml:space="preserve"> </w:t>
      </w:r>
      <w:r>
        <w:rPr>
          <w:color w:val="414042"/>
          <w:spacing w:val="-7"/>
          <w:w w:val="105"/>
          <w:sz w:val="28"/>
        </w:rPr>
        <w:t>General</w:t>
      </w:r>
      <w:r>
        <w:rPr>
          <w:color w:val="414042"/>
          <w:spacing w:val="-5"/>
          <w:w w:val="105"/>
          <w:sz w:val="28"/>
        </w:rPr>
        <w:t xml:space="preserve"> </w:t>
      </w:r>
      <w:r>
        <w:rPr>
          <w:color w:val="414042"/>
          <w:spacing w:val="-7"/>
          <w:w w:val="105"/>
          <w:sz w:val="28"/>
        </w:rPr>
        <w:t>Public</w:t>
      </w:r>
      <w:r>
        <w:rPr>
          <w:color w:val="414042"/>
          <w:spacing w:val="-5"/>
          <w:w w:val="105"/>
          <w:sz w:val="28"/>
        </w:rPr>
        <w:t xml:space="preserve"> License</w:t>
      </w:r>
      <w:r>
        <w:rPr>
          <w:color w:val="414042"/>
          <w:spacing w:val="-6"/>
          <w:w w:val="105"/>
          <w:sz w:val="28"/>
        </w:rPr>
        <w:t xml:space="preserve"> (GNU</w:t>
      </w:r>
      <w:r>
        <w:rPr>
          <w:color w:val="414042"/>
          <w:spacing w:val="-4"/>
          <w:w w:val="105"/>
          <w:sz w:val="28"/>
        </w:rPr>
        <w:t xml:space="preserve"> </w:t>
      </w:r>
      <w:r>
        <w:rPr>
          <w:color w:val="414042"/>
          <w:spacing w:val="-9"/>
          <w:w w:val="105"/>
          <w:sz w:val="28"/>
        </w:rPr>
        <w:t>GPL</w:t>
      </w:r>
      <w:r>
        <w:rPr>
          <w:color w:val="414042"/>
          <w:spacing w:val="-14"/>
          <w:w w:val="105"/>
          <w:sz w:val="28"/>
        </w:rPr>
        <w:t>)で、</w:t>
      </w:r>
      <w:r>
        <w:rPr>
          <w:color w:val="414042"/>
          <w:spacing w:val="-18"/>
          <w:w w:val="105"/>
          <w:sz w:val="28"/>
        </w:rPr>
        <w:t>派生物もしくは結合物を同じライセンスの下で利用できるようにすること</w:t>
      </w:r>
      <w:r>
        <w:rPr>
          <w:color w:val="414042"/>
          <w:spacing w:val="-21"/>
          <w:w w:val="105"/>
          <w:sz w:val="28"/>
        </w:rPr>
        <w:t>を要求します。その他にもドキュメント内での通知、告知などを求めたり、</w:t>
      </w:r>
      <w:r>
        <w:rPr>
          <w:color w:val="414042"/>
          <w:spacing w:val="-11"/>
          <w:w w:val="105"/>
          <w:sz w:val="28"/>
        </w:rPr>
        <w:t>製品の販売促進のやり方に制約を課したりするものもあります</w:t>
      </w:r>
    </w:p>
    <w:p w:rsidR="00304724" w:rsidRDefault="009E6729">
      <w:pPr>
        <w:pStyle w:val="a4"/>
        <w:numPr>
          <w:ilvl w:val="2"/>
          <w:numId w:val="11"/>
        </w:numPr>
        <w:tabs>
          <w:tab w:val="left" w:pos="1196"/>
        </w:tabs>
        <w:spacing w:before="126"/>
        <w:ind w:right="855"/>
        <w:rPr>
          <w:sz w:val="28"/>
        </w:rPr>
      </w:pPr>
      <w:r>
        <w:rPr>
          <w:color w:val="414042"/>
          <w:spacing w:val="-13"/>
          <w:w w:val="105"/>
          <w:sz w:val="28"/>
        </w:rPr>
        <w:t>オープンソース ライセンスの義務の不履行が、訴訟、費用のかさむ再</w:t>
      </w:r>
      <w:r>
        <w:rPr>
          <w:color w:val="414042"/>
          <w:spacing w:val="-12"/>
          <w:w w:val="110"/>
          <w:sz w:val="28"/>
        </w:rPr>
        <w:t>設計、製品リコールや悪評などにつながる可能性もあります</w:t>
      </w:r>
    </w:p>
    <w:p w:rsidR="00304724" w:rsidRDefault="00304724">
      <w:pPr>
        <w:pStyle w:val="a3"/>
        <w:spacing w:before="10"/>
        <w:rPr>
          <w:sz w:val="40"/>
        </w:rPr>
      </w:pPr>
    </w:p>
    <w:p w:rsidR="00304724" w:rsidRDefault="00554615">
      <w:pPr>
        <w:pStyle w:val="2"/>
        <w:numPr>
          <w:ilvl w:val="1"/>
          <w:numId w:val="11"/>
        </w:numPr>
        <w:tabs>
          <w:tab w:val="left" w:pos="1200"/>
        </w:tabs>
        <w:ind w:left="1199" w:hanging="804"/>
      </w:pPr>
      <w:r>
        <w:pict>
          <v:line id="_x0000_s1082" style="position:absolute;left:0;text-align:left;z-index:251646976;mso-wrap-distance-left:0;mso-wrap-distance-right:0;mso-position-horizontal-relative:page" from="78.75pt,34.5pt" to="533.3pt,34.5pt" strokecolor="#aaaaad" strokeweight="1pt">
            <w10:wrap type="topAndBottom" anchorx="page"/>
          </v:line>
        </w:pict>
      </w:r>
      <w:r w:rsidR="009E6729">
        <w:rPr>
          <w:color w:val="414042"/>
          <w:spacing w:val="-22"/>
          <w:w w:val="115"/>
        </w:rPr>
        <w:t>オープンソース監査を委託すべきか？</w:t>
      </w:r>
    </w:p>
    <w:p w:rsidR="00304724" w:rsidRDefault="009E6729">
      <w:pPr>
        <w:pStyle w:val="a3"/>
        <w:spacing w:before="146"/>
        <w:ind w:left="395" w:right="379"/>
      </w:pPr>
      <w:r>
        <w:rPr>
          <w:color w:val="414042"/>
          <w:spacing w:val="-17"/>
          <w:w w:val="105"/>
        </w:rPr>
        <w:t xml:space="preserve">一つの共通的な疑問として、そもそもオープンソース監査が必要なのか、という話  </w:t>
      </w:r>
      <w:r>
        <w:rPr>
          <w:color w:val="414042"/>
          <w:spacing w:val="-23"/>
          <w:w w:val="105"/>
        </w:rPr>
        <w:t xml:space="preserve">があります。その疑問への答えは企業によって、買収の目的によって、またソースコ  </w:t>
      </w:r>
      <w:r>
        <w:rPr>
          <w:color w:val="414042"/>
          <w:spacing w:val="-20"/>
          <w:w w:val="105"/>
        </w:rPr>
        <w:t>ードのサイズによって異なります。たとえば、小規模な買収の場合、買収対象企業</w:t>
      </w:r>
      <w:r>
        <w:rPr>
          <w:color w:val="414042"/>
          <w:spacing w:val="-10"/>
          <w:w w:val="105"/>
        </w:rPr>
        <w:t>からオープンソースの部品表</w:t>
      </w:r>
      <w:r>
        <w:rPr>
          <w:color w:val="414042"/>
          <w:w w:val="105"/>
        </w:rPr>
        <w:t xml:space="preserve">（Bill </w:t>
      </w:r>
      <w:r>
        <w:rPr>
          <w:color w:val="414042"/>
          <w:spacing w:val="-3"/>
          <w:w w:val="105"/>
        </w:rPr>
        <w:t xml:space="preserve">of </w:t>
      </w:r>
      <w:r>
        <w:rPr>
          <w:color w:val="414042"/>
          <w:w w:val="105"/>
        </w:rPr>
        <w:t xml:space="preserve">Material,  </w:t>
      </w:r>
      <w:r>
        <w:rPr>
          <w:color w:val="414042"/>
          <w:spacing w:val="-6"/>
          <w:w w:val="105"/>
        </w:rPr>
        <w:t>BoM）</w:t>
      </w:r>
      <w:r>
        <w:rPr>
          <w:color w:val="414042"/>
          <w:spacing w:val="-3"/>
          <w:w w:val="105"/>
        </w:rPr>
        <w:t>の提供を受けることができ</w:t>
      </w:r>
      <w:r>
        <w:rPr>
          <w:color w:val="414042"/>
          <w:spacing w:val="-14"/>
          <w:w w:val="105"/>
        </w:rPr>
        <w:t>れば、それをレビューし、エンジニアリング      リーダーと共にオープンソース実務について議論を実施するだけでよしとする企業もあります。買収の目的がたとえ人材の獲得にあったとしても、監査をすることは出荷済み製品の過去の経緯として引き</w:t>
      </w:r>
    </w:p>
    <w:p w:rsidR="00304724" w:rsidRDefault="00304724">
      <w:pPr>
        <w:sectPr w:rsidR="00304724">
          <w:headerReference w:type="default" r:id="rId36"/>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right="514"/>
      </w:pPr>
      <w:r>
        <w:rPr>
          <w:color w:val="414042"/>
          <w:spacing w:val="-13"/>
          <w:w w:val="105"/>
        </w:rPr>
        <w:t xml:space="preserve">継ぐライセンス義務からくる、明確にされていない責任があるのかどうかを明らか </w:t>
      </w:r>
      <w:r>
        <w:rPr>
          <w:color w:val="414042"/>
          <w:spacing w:val="-10"/>
          <w:w w:val="110"/>
        </w:rPr>
        <w:t>にするのに有益なものとなるのです。</w:t>
      </w:r>
    </w:p>
    <w:p w:rsidR="00304724" w:rsidRDefault="00304724">
      <w:pPr>
        <w:pStyle w:val="a3"/>
      </w:pPr>
    </w:p>
    <w:p w:rsidR="00304724" w:rsidRDefault="00304724">
      <w:pPr>
        <w:pStyle w:val="a3"/>
        <w:spacing w:before="9"/>
        <w:rPr>
          <w:sz w:val="23"/>
        </w:rPr>
      </w:pPr>
    </w:p>
    <w:p w:rsidR="00304724" w:rsidRDefault="00554615">
      <w:pPr>
        <w:pStyle w:val="2"/>
        <w:numPr>
          <w:ilvl w:val="1"/>
          <w:numId w:val="11"/>
        </w:numPr>
        <w:tabs>
          <w:tab w:val="left" w:pos="1196"/>
        </w:tabs>
        <w:ind w:left="1195" w:hanging="800"/>
      </w:pPr>
      <w:r>
        <w:pict>
          <v:line id="_x0000_s1081" style="position:absolute;left:0;text-align:left;z-index:251648000;mso-wrap-distance-left:0;mso-wrap-distance-right:0;mso-position-horizontal-relative:page" from="78.75pt,34.5pt" to="533.3pt,34.5pt" strokecolor="#aaaaad" strokeweight="1pt">
            <w10:wrap type="topAndBottom" anchorx="page"/>
          </v:line>
        </w:pict>
      </w:r>
      <w:r w:rsidR="009E6729">
        <w:rPr>
          <w:color w:val="414042"/>
          <w:spacing w:val="-19"/>
          <w:w w:val="115"/>
        </w:rPr>
        <w:t>インプッ</w:t>
      </w:r>
      <w:r w:rsidR="009E6729">
        <w:rPr>
          <w:color w:val="414042"/>
          <w:spacing w:val="-18"/>
          <w:w w:val="110"/>
        </w:rPr>
        <w:t>ト</w:t>
      </w:r>
      <w:r w:rsidR="009E6729">
        <w:rPr>
          <w:color w:val="414042"/>
          <w:spacing w:val="-17"/>
          <w:w w:val="115"/>
        </w:rPr>
        <w:t>とアウ</w:t>
      </w:r>
      <w:r w:rsidR="009E6729">
        <w:rPr>
          <w:color w:val="414042"/>
          <w:spacing w:val="-39"/>
          <w:w w:val="110"/>
        </w:rPr>
        <w:t>ト</w:t>
      </w:r>
      <w:r w:rsidR="009E6729">
        <w:rPr>
          <w:color w:val="414042"/>
          <w:spacing w:val="-24"/>
          <w:w w:val="115"/>
        </w:rPr>
        <w:t>プッ</w:t>
      </w:r>
      <w:r w:rsidR="009E6729">
        <w:rPr>
          <w:color w:val="414042"/>
          <w:w w:val="110"/>
        </w:rPr>
        <w:t>ト</w:t>
      </w:r>
    </w:p>
    <w:p w:rsidR="00304724" w:rsidRDefault="009E6729">
      <w:pPr>
        <w:pStyle w:val="a3"/>
        <w:spacing w:before="146"/>
        <w:ind w:left="395"/>
      </w:pPr>
      <w:r>
        <w:rPr>
          <w:color w:val="414042"/>
          <w:w w:val="110"/>
        </w:rPr>
        <w:t>監査プロセスでは主となるインプッ</w:t>
      </w:r>
      <w:r>
        <w:rPr>
          <w:color w:val="414042"/>
        </w:rPr>
        <w:t>ト</w:t>
      </w:r>
      <w:r>
        <w:rPr>
          <w:color w:val="414042"/>
          <w:w w:val="110"/>
        </w:rPr>
        <w:t>が一つ、主となるアウ</w:t>
      </w:r>
      <w:r>
        <w:rPr>
          <w:color w:val="414042"/>
        </w:rPr>
        <w:t>ト</w:t>
      </w:r>
      <w:r>
        <w:rPr>
          <w:color w:val="414042"/>
          <w:w w:val="110"/>
        </w:rPr>
        <w:t>プッ</w:t>
      </w:r>
      <w:r>
        <w:rPr>
          <w:color w:val="414042"/>
        </w:rPr>
        <w:t>ト</w:t>
      </w:r>
      <w:ins w:id="17" w:author="Fukuchi, Hiroyuki (SONY)" w:date="2018-02-15T14:49:00Z">
        <w:r w:rsidR="00911B6E">
          <w:rPr>
            <w:rFonts w:hint="eastAsia"/>
            <w:color w:val="414042"/>
          </w:rPr>
          <w:t>が</w:t>
        </w:r>
      </w:ins>
      <w:r>
        <w:rPr>
          <w:color w:val="414042"/>
          <w:w w:val="110"/>
        </w:rPr>
        <w:t>一つあります（図</w:t>
      </w:r>
    </w:p>
    <w:p w:rsidR="00304724" w:rsidRDefault="009E6729">
      <w:pPr>
        <w:pStyle w:val="a3"/>
        <w:spacing w:before="1"/>
        <w:ind w:left="395" w:right="405"/>
        <w:jc w:val="both"/>
      </w:pPr>
      <w:r>
        <w:rPr>
          <w:color w:val="414042"/>
          <w:spacing w:val="-20"/>
          <w:w w:val="105"/>
        </w:rPr>
        <w:t>4）</w:t>
      </w:r>
      <w:r>
        <w:rPr>
          <w:color w:val="414042"/>
          <w:spacing w:val="-9"/>
          <w:w w:val="105"/>
        </w:rPr>
        <w:t>。プロセスのインプッ</w:t>
      </w:r>
      <w:r>
        <w:rPr>
          <w:color w:val="414042"/>
          <w:spacing w:val="5"/>
        </w:rPr>
        <w:t>ト</w:t>
      </w:r>
      <w:r>
        <w:rPr>
          <w:color w:val="414042"/>
          <w:spacing w:val="-15"/>
          <w:w w:val="105"/>
        </w:rPr>
        <w:t>は、買収取引に関係するソフ</w:t>
      </w:r>
      <w:r>
        <w:rPr>
          <w:color w:val="414042"/>
        </w:rPr>
        <w:t>ト</w:t>
      </w:r>
      <w:r>
        <w:rPr>
          <w:color w:val="414042"/>
          <w:spacing w:val="-8"/>
          <w:w w:val="105"/>
        </w:rPr>
        <w:t>ウェア  スタック全体とな</w:t>
      </w:r>
      <w:r>
        <w:rPr>
          <w:color w:val="414042"/>
        </w:rPr>
        <w:t>り</w:t>
      </w:r>
      <w:r>
        <w:rPr>
          <w:color w:val="414042"/>
          <w:w w:val="105"/>
        </w:rPr>
        <w:t>ま</w:t>
      </w:r>
      <w:r>
        <w:rPr>
          <w:color w:val="414042"/>
          <w:spacing w:val="-21"/>
          <w:w w:val="110"/>
        </w:rPr>
        <w:t>す。ここにはプロプライエタリ、オープンソース、そしてサー</w:t>
      </w:r>
      <w:r>
        <w:rPr>
          <w:color w:val="414042"/>
          <w:spacing w:val="16"/>
        </w:rPr>
        <w:t xml:space="preserve">ド  </w:t>
      </w:r>
      <w:r>
        <w:rPr>
          <w:color w:val="414042"/>
          <w:spacing w:val="-9"/>
          <w:w w:val="110"/>
        </w:rPr>
        <w:t>パーティソフ</w:t>
      </w:r>
      <w:r>
        <w:rPr>
          <w:color w:val="414042"/>
        </w:rPr>
        <w:t>ト</w:t>
      </w:r>
      <w:r>
        <w:rPr>
          <w:color w:val="414042"/>
          <w:spacing w:val="-12"/>
          <w:w w:val="110"/>
        </w:rPr>
        <w:t>ウェアが</w:t>
      </w:r>
      <w:r>
        <w:rPr>
          <w:color w:val="414042"/>
          <w:spacing w:val="-12"/>
          <w:w w:val="105"/>
        </w:rPr>
        <w:t>あ</w:t>
      </w:r>
      <w:r>
        <w:rPr>
          <w:color w:val="414042"/>
          <w:spacing w:val="-12"/>
        </w:rPr>
        <w:t>り</w:t>
      </w:r>
      <w:r>
        <w:rPr>
          <w:color w:val="414042"/>
          <w:spacing w:val="-20"/>
          <w:w w:val="105"/>
        </w:rPr>
        <w:t>ます。プロセスの出力側、つま</w:t>
      </w:r>
      <w:r>
        <w:rPr>
          <w:color w:val="414042"/>
          <w:spacing w:val="-4"/>
        </w:rPr>
        <w:t>り</w:t>
      </w:r>
      <w:r>
        <w:rPr>
          <w:color w:val="414042"/>
          <w:spacing w:val="-7"/>
          <w:w w:val="105"/>
        </w:rPr>
        <w:t>主となるアウ</w:t>
      </w:r>
      <w:r>
        <w:rPr>
          <w:color w:val="414042"/>
          <w:spacing w:val="-29"/>
        </w:rPr>
        <w:t>ト</w:t>
      </w:r>
      <w:r>
        <w:rPr>
          <w:color w:val="414042"/>
          <w:spacing w:val="-8"/>
          <w:w w:val="105"/>
        </w:rPr>
        <w:t>プッ</w:t>
      </w:r>
      <w:r>
        <w:rPr>
          <w:color w:val="414042"/>
          <w:spacing w:val="5"/>
        </w:rPr>
        <w:t>ト</w:t>
      </w:r>
      <w:r>
        <w:rPr>
          <w:color w:val="414042"/>
          <w:spacing w:val="-9"/>
          <w:w w:val="105"/>
        </w:rPr>
        <w:t xml:space="preserve">は詳細に亘るオープンソー </w:t>
      </w:r>
      <w:r>
        <w:rPr>
          <w:color w:val="414042"/>
          <w:spacing w:val="-5"/>
          <w:w w:val="110"/>
        </w:rPr>
        <w:t>スの部品表であ</w:t>
      </w:r>
      <w:r>
        <w:rPr>
          <w:color w:val="414042"/>
        </w:rPr>
        <w:t>り</w:t>
      </w:r>
      <w:r>
        <w:rPr>
          <w:color w:val="414042"/>
          <w:spacing w:val="-17"/>
          <w:w w:val="110"/>
        </w:rPr>
        <w:t>、以下がリス</w:t>
      </w:r>
      <w:r>
        <w:rPr>
          <w:color w:val="414042"/>
          <w:spacing w:val="-5"/>
        </w:rPr>
        <w:t>ト</w:t>
      </w:r>
      <w:r>
        <w:rPr>
          <w:color w:val="414042"/>
          <w:spacing w:val="-10"/>
          <w:w w:val="110"/>
        </w:rPr>
        <w:t>された</w:t>
      </w:r>
      <w:r>
        <w:rPr>
          <w:color w:val="414042"/>
        </w:rPr>
        <w:t>も</w:t>
      </w:r>
      <w:r>
        <w:rPr>
          <w:color w:val="414042"/>
          <w:spacing w:val="-10"/>
          <w:w w:val="110"/>
        </w:rPr>
        <w:t>のとなります。</w:t>
      </w:r>
    </w:p>
    <w:p w:rsidR="00304724" w:rsidRDefault="00304724">
      <w:pPr>
        <w:pStyle w:val="a3"/>
        <w:spacing w:before="10"/>
        <w:rPr>
          <w:sz w:val="22"/>
        </w:rPr>
      </w:pPr>
    </w:p>
    <w:p w:rsidR="00304724" w:rsidRDefault="009E6729">
      <w:pPr>
        <w:pStyle w:val="a4"/>
        <w:numPr>
          <w:ilvl w:val="0"/>
          <w:numId w:val="10"/>
        </w:numPr>
        <w:tabs>
          <w:tab w:val="left" w:pos="1196"/>
        </w:tabs>
        <w:spacing w:before="0"/>
        <w:ind w:right="861"/>
        <w:rPr>
          <w:sz w:val="28"/>
        </w:rPr>
      </w:pPr>
      <w:r>
        <w:rPr>
          <w:color w:val="414042"/>
          <w:spacing w:val="-7"/>
          <w:w w:val="110"/>
          <w:sz w:val="28"/>
        </w:rPr>
        <w:t>コンポーネン</w:t>
      </w:r>
      <w:r>
        <w:rPr>
          <w:color w:val="414042"/>
          <w:sz w:val="28"/>
        </w:rPr>
        <w:t>ト</w:t>
      </w:r>
      <w:r>
        <w:rPr>
          <w:color w:val="414042"/>
          <w:spacing w:val="-17"/>
          <w:w w:val="110"/>
          <w:sz w:val="28"/>
        </w:rPr>
        <w:t>として使用されているすべての</w:t>
      </w:r>
      <w:r>
        <w:rPr>
          <w:color w:val="414042"/>
          <w:spacing w:val="-4"/>
          <w:w w:val="120"/>
          <w:sz w:val="28"/>
        </w:rPr>
        <w:t>オ</w:t>
      </w:r>
      <w:r>
        <w:rPr>
          <w:color w:val="414042"/>
          <w:spacing w:val="-3"/>
          <w:w w:val="110"/>
          <w:sz w:val="28"/>
        </w:rPr>
        <w:t>ープンソース ソフ</w:t>
      </w:r>
      <w:r>
        <w:rPr>
          <w:color w:val="414042"/>
          <w:sz w:val="28"/>
        </w:rPr>
        <w:t>ト</w:t>
      </w:r>
      <w:r>
        <w:rPr>
          <w:color w:val="414042"/>
          <w:spacing w:val="-16"/>
          <w:w w:val="110"/>
          <w:sz w:val="28"/>
        </w:rPr>
        <w:t>ウ</w:t>
      </w:r>
      <w:r>
        <w:rPr>
          <w:color w:val="414042"/>
          <w:w w:val="120"/>
          <w:sz w:val="28"/>
        </w:rPr>
        <w:t>ェ</w:t>
      </w:r>
      <w:r>
        <w:rPr>
          <w:color w:val="414042"/>
          <w:spacing w:val="-16"/>
          <w:w w:val="110"/>
          <w:sz w:val="28"/>
        </w:rPr>
        <w:t>ア、それらの起源およびライセンス</w:t>
      </w:r>
    </w:p>
    <w:p w:rsidR="00304724" w:rsidRDefault="009E6729">
      <w:pPr>
        <w:pStyle w:val="a4"/>
        <w:numPr>
          <w:ilvl w:val="0"/>
          <w:numId w:val="10"/>
        </w:numPr>
        <w:tabs>
          <w:tab w:val="left" w:pos="1196"/>
        </w:tabs>
        <w:spacing w:before="243"/>
        <w:ind w:right="731"/>
        <w:rPr>
          <w:sz w:val="28"/>
        </w:rPr>
      </w:pPr>
      <w:r>
        <w:rPr>
          <w:color w:val="414042"/>
          <w:spacing w:val="-10"/>
          <w:w w:val="110"/>
          <w:sz w:val="28"/>
        </w:rPr>
        <w:t>プロプライ</w:t>
      </w:r>
      <w:r>
        <w:rPr>
          <w:color w:val="414042"/>
          <w:w w:val="120"/>
          <w:sz w:val="28"/>
        </w:rPr>
        <w:t>エ</w:t>
      </w:r>
      <w:r>
        <w:rPr>
          <w:color w:val="414042"/>
          <w:w w:val="110"/>
          <w:sz w:val="28"/>
        </w:rPr>
        <w:t>タリ</w:t>
      </w:r>
      <w:r>
        <w:rPr>
          <w:color w:val="414042"/>
          <w:sz w:val="28"/>
        </w:rPr>
        <w:t>も</w:t>
      </w:r>
      <w:r>
        <w:rPr>
          <w:color w:val="414042"/>
          <w:spacing w:val="-2"/>
          <w:w w:val="110"/>
          <w:sz w:val="28"/>
        </w:rPr>
        <w:t>しくはサー</w:t>
      </w:r>
      <w:r>
        <w:rPr>
          <w:color w:val="414042"/>
          <w:spacing w:val="-17"/>
          <w:sz w:val="28"/>
        </w:rPr>
        <w:t>ド</w:t>
      </w:r>
      <w:r>
        <w:rPr>
          <w:color w:val="414042"/>
          <w:spacing w:val="-3"/>
          <w:w w:val="110"/>
          <w:sz w:val="28"/>
        </w:rPr>
        <w:t>パー</w:t>
      </w:r>
      <w:r>
        <w:rPr>
          <w:color w:val="414042"/>
          <w:spacing w:val="-31"/>
          <w:w w:val="120"/>
          <w:sz w:val="28"/>
        </w:rPr>
        <w:t>テ</w:t>
      </w:r>
      <w:r>
        <w:rPr>
          <w:color w:val="414042"/>
          <w:spacing w:val="5"/>
          <w:w w:val="110"/>
          <w:sz w:val="28"/>
        </w:rPr>
        <w:t>ィ ソ</w:t>
      </w:r>
      <w:r>
        <w:rPr>
          <w:color w:val="414042"/>
          <w:spacing w:val="-3"/>
          <w:w w:val="120"/>
          <w:sz w:val="28"/>
        </w:rPr>
        <w:t>フ</w:t>
      </w:r>
      <w:r>
        <w:rPr>
          <w:color w:val="414042"/>
          <w:sz w:val="28"/>
        </w:rPr>
        <w:t>ト</w:t>
      </w:r>
      <w:r>
        <w:rPr>
          <w:color w:val="414042"/>
          <w:spacing w:val="-16"/>
          <w:w w:val="110"/>
          <w:sz w:val="28"/>
        </w:rPr>
        <w:t>ウ</w:t>
      </w:r>
      <w:r>
        <w:rPr>
          <w:color w:val="414042"/>
          <w:spacing w:val="-11"/>
          <w:w w:val="120"/>
          <w:sz w:val="28"/>
        </w:rPr>
        <w:t>ェア</w:t>
      </w:r>
      <w:r>
        <w:rPr>
          <w:color w:val="414042"/>
          <w:spacing w:val="-9"/>
          <w:w w:val="110"/>
          <w:sz w:val="28"/>
        </w:rPr>
        <w:t>で使用されたすべて</w:t>
      </w:r>
      <w:r>
        <w:rPr>
          <w:color w:val="414042"/>
          <w:spacing w:val="-8"/>
          <w:w w:val="110"/>
          <w:sz w:val="28"/>
        </w:rPr>
        <w:t>の</w:t>
      </w:r>
      <w:r>
        <w:rPr>
          <w:color w:val="414042"/>
          <w:spacing w:val="-4"/>
          <w:w w:val="120"/>
          <w:sz w:val="28"/>
        </w:rPr>
        <w:t>オ</w:t>
      </w:r>
      <w:r>
        <w:rPr>
          <w:color w:val="414042"/>
          <w:spacing w:val="-13"/>
          <w:w w:val="110"/>
          <w:sz w:val="28"/>
        </w:rPr>
        <w:t>ープンソースのス</w:t>
      </w:r>
      <w:r>
        <w:rPr>
          <w:color w:val="414042"/>
          <w:spacing w:val="-14"/>
          <w:w w:val="120"/>
          <w:sz w:val="28"/>
        </w:rPr>
        <w:t>ニ</w:t>
      </w:r>
      <w:r>
        <w:rPr>
          <w:color w:val="414042"/>
          <w:spacing w:val="-13"/>
          <w:w w:val="110"/>
          <w:sz w:val="28"/>
        </w:rPr>
        <w:t>ペット、その起源となるコンポーネントおよび確認されたライセンス</w: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9E6729">
      <w:pPr>
        <w:pStyle w:val="a3"/>
        <w:spacing w:before="9"/>
        <w:rPr>
          <w:sz w:val="29"/>
        </w:rPr>
      </w:pPr>
      <w:r>
        <w:rPr>
          <w:noProof/>
          <w:lang w:val="en-US" w:bidi="ar-SA"/>
        </w:rPr>
        <w:drawing>
          <wp:anchor distT="0" distB="0" distL="0" distR="0" simplePos="0" relativeHeight="251628544" behindDoc="0" locked="0" layoutInCell="1" allowOverlap="1">
            <wp:simplePos x="0" y="0"/>
            <wp:positionH relativeFrom="page">
              <wp:posOffset>1019468</wp:posOffset>
            </wp:positionH>
            <wp:positionV relativeFrom="paragraph">
              <wp:posOffset>267050</wp:posOffset>
            </wp:positionV>
            <wp:extent cx="5710789" cy="1790700"/>
            <wp:effectExtent l="0" t="0" r="0" b="0"/>
            <wp:wrapTopAndBottom/>
            <wp:docPr id="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jpeg"/>
                    <pic:cNvPicPr/>
                  </pic:nvPicPr>
                  <pic:blipFill>
                    <a:blip r:embed="rId37" cstate="print"/>
                    <a:stretch>
                      <a:fillRect/>
                    </a:stretch>
                  </pic:blipFill>
                  <pic:spPr>
                    <a:xfrm>
                      <a:off x="0" y="0"/>
                      <a:ext cx="5710789" cy="1790700"/>
                    </a:xfrm>
                    <a:prstGeom prst="rect">
                      <a:avLst/>
                    </a:prstGeom>
                  </pic:spPr>
                </pic:pic>
              </a:graphicData>
            </a:graphic>
          </wp:anchor>
        </w:drawing>
      </w:r>
    </w:p>
    <w:p w:rsidR="00304724" w:rsidRDefault="00304724">
      <w:pPr>
        <w:pStyle w:val="a3"/>
        <w:spacing w:before="1"/>
        <w:rPr>
          <w:sz w:val="7"/>
        </w:rPr>
      </w:pPr>
    </w:p>
    <w:p w:rsidR="00304724" w:rsidRDefault="009E6729">
      <w:pPr>
        <w:spacing w:before="72"/>
        <w:ind w:left="395"/>
        <w:rPr>
          <w:sz w:val="20"/>
        </w:rPr>
      </w:pPr>
      <w:r>
        <w:rPr>
          <w:color w:val="009EDA"/>
          <w:w w:val="110"/>
          <w:sz w:val="20"/>
        </w:rPr>
        <w:t>図4：</w:t>
      </w:r>
      <w:del w:id="18" w:author="Fukuchi, Hiroyuki (SONY)" w:date="2018-02-15T14:26:00Z">
        <w:r w:rsidDel="009E6729">
          <w:rPr>
            <w:color w:val="009EDA"/>
            <w:w w:val="110"/>
            <w:sz w:val="20"/>
          </w:rPr>
          <w:delText>デューデリジェンス</w:delText>
        </w:r>
      </w:del>
      <w:ins w:id="19" w:author="Fukuchi, Hiroyuki (SONY)" w:date="2018-02-15T14:26:00Z">
        <w:r>
          <w:rPr>
            <w:rFonts w:hint="eastAsia"/>
            <w:color w:val="009EDA"/>
            <w:w w:val="110"/>
            <w:sz w:val="20"/>
          </w:rPr>
          <w:t>監査</w:t>
        </w:r>
      </w:ins>
      <w:r>
        <w:rPr>
          <w:color w:val="009EDA"/>
          <w:w w:val="110"/>
          <w:sz w:val="20"/>
        </w:rPr>
        <w:t>プロセスのインプッ</w:t>
      </w:r>
      <w:r>
        <w:rPr>
          <w:color w:val="009EDA"/>
          <w:sz w:val="20"/>
        </w:rPr>
        <w:t>ト</w:t>
      </w:r>
      <w:r>
        <w:rPr>
          <w:color w:val="009EDA"/>
          <w:w w:val="110"/>
          <w:sz w:val="20"/>
        </w:rPr>
        <w:t>とアウトプッ</w:t>
      </w:r>
      <w:r>
        <w:rPr>
          <w:color w:val="009EDA"/>
          <w:sz w:val="20"/>
        </w:rPr>
        <w:t>ト</w:t>
      </w:r>
    </w:p>
    <w:p w:rsidR="00304724" w:rsidRDefault="00304724">
      <w:pPr>
        <w:rPr>
          <w:sz w:val="20"/>
        </w:rPr>
        <w:sectPr w:rsidR="00304724">
          <w:pgSz w:w="12240" w:h="15840"/>
          <w:pgMar w:top="880" w:right="1240" w:bottom="760" w:left="1180" w:header="10" w:footer="560" w:gutter="0"/>
          <w:cols w:space="720"/>
        </w:sectPr>
      </w:pPr>
    </w:p>
    <w:p w:rsidR="00304724" w:rsidRDefault="00554615">
      <w:pPr>
        <w:pStyle w:val="a3"/>
        <w:rPr>
          <w:sz w:val="20"/>
        </w:rPr>
      </w:pPr>
      <w:r>
        <w:lastRenderedPageBreak/>
        <w:pict>
          <v:line id="_x0000_s1080" style="position:absolute;z-index:251649024;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line="208" w:lineRule="auto"/>
        <w:ind w:left="2916" w:right="617"/>
      </w:pPr>
      <w:r>
        <w:pict>
          <v:shape id="_x0000_s1079" type="#_x0000_t202" style="position:absolute;left:0;text-align:left;margin-left:78.75pt;margin-top:-66.2pt;width:83.4pt;height:178.95pt;z-index:251650048;mso-position-horizontal-relative:page" filled="f" stroked="f">
            <v:textbox inset="0,0,0,0">
              <w:txbxContent>
                <w:p w:rsidR="00842AD8" w:rsidRDefault="00842AD8">
                  <w:pPr>
                    <w:spacing w:before="111"/>
                    <w:rPr>
                      <w:rFonts w:ascii="Arial"/>
                      <w:b/>
                      <w:sz w:val="300"/>
                    </w:rPr>
                  </w:pPr>
                  <w:r>
                    <w:rPr>
                      <w:rFonts w:ascii="Arial"/>
                      <w:b/>
                      <w:color w:val="009EDA"/>
                      <w:w w:val="99"/>
                      <w:sz w:val="300"/>
                    </w:rPr>
                    <w:t>4</w:t>
                  </w:r>
                </w:p>
              </w:txbxContent>
            </v:textbox>
            <w10:wrap anchorx="page"/>
          </v:shape>
        </w:pict>
      </w:r>
      <w:bookmarkStart w:id="20" w:name="_bookmark3"/>
      <w:bookmarkEnd w:id="20"/>
      <w:r w:rsidR="009E6729">
        <w:rPr>
          <w:color w:val="009EDA"/>
          <w:spacing w:val="-19"/>
          <w:w w:val="110"/>
        </w:rPr>
        <w:t>監査業務のスコープを</w:t>
      </w:r>
      <w:r w:rsidR="009E6729">
        <w:rPr>
          <w:color w:val="009EDA"/>
          <w:spacing w:val="-40"/>
          <w:w w:val="110"/>
        </w:rPr>
        <w:t>評価する</w:t>
      </w:r>
    </w:p>
    <w:p w:rsidR="00304724" w:rsidRDefault="00304724">
      <w:pPr>
        <w:spacing w:line="208" w:lineRule="auto"/>
        <w:sectPr w:rsidR="00304724">
          <w:headerReference w:type="default" r:id="rId38"/>
          <w:footerReference w:type="default" r:id="rId39"/>
          <w:pgSz w:w="12240" w:h="15840"/>
          <w:pgMar w:top="820" w:right="1240" w:bottom="760" w:left="1180" w:header="0" w:footer="560" w:gutter="0"/>
          <w:pgNumType w:start="11"/>
          <w:cols w:space="720"/>
        </w:sectPr>
      </w:pPr>
    </w:p>
    <w:p w:rsidR="00304724" w:rsidRDefault="00554615">
      <w:pPr>
        <w:pStyle w:val="a3"/>
        <w:rPr>
          <w:sz w:val="20"/>
        </w:rPr>
      </w:pPr>
      <w:r>
        <w:lastRenderedPageBreak/>
        <w:pict>
          <v:group id="_x0000_s1076" style="position:absolute;margin-left:1.35pt;margin-top:.5pt;width:610.65pt;height:44.4pt;z-index:-251630592;mso-position-horizontal-relative:page;mso-position-vertical-relative:page" coordorigin="27,10" coordsize="12213,888">
            <v:rect id="_x0000_s1078" style="position:absolute;left:27;top:10;width:12213;height:888" fillcolor="#fbfbfa" stroked="f"/>
            <v:shape id="_x0000_s1077" type="#_x0000_t202" style="position:absolute;left:27;top:10;width:12213;height:888" filled="f" stroked="f">
              <v:textbox inset="0,0,0,0">
                <w:txbxContent>
                  <w:p w:rsidR="00842AD8" w:rsidRDefault="00842AD8">
                    <w:pPr>
                      <w:rPr>
                        <w:sz w:val="24"/>
                      </w:rPr>
                    </w:pPr>
                  </w:p>
                  <w:p w:rsidR="00842AD8" w:rsidRDefault="00842AD8">
                    <w:pPr>
                      <w:spacing w:before="162"/>
                      <w:ind w:left="1548"/>
                      <w:rPr>
                        <w:sz w:val="24"/>
                      </w:rPr>
                    </w:pPr>
                    <w:r>
                      <w:rPr>
                        <w:color w:val="2A476B"/>
                        <w:w w:val="120"/>
                        <w:sz w:val="24"/>
                      </w:rPr>
                      <w:t>Ｍ＆Ａ取引におけるオープンソース監査</w:t>
                    </w:r>
                  </w:p>
                </w:txbxContent>
              </v:textbox>
            </v:shape>
            <w10:wrap anchorx="page" anchory="page"/>
          </v:group>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14"/>
        </w:rPr>
      </w:pPr>
    </w:p>
    <w:p w:rsidR="00304724" w:rsidRDefault="009E6729">
      <w:pPr>
        <w:pStyle w:val="a3"/>
        <w:spacing w:before="60"/>
        <w:ind w:left="395" w:right="447"/>
      </w:pPr>
      <w:r>
        <w:rPr>
          <w:color w:val="414042"/>
          <w:spacing w:val="-5"/>
          <w:w w:val="105"/>
        </w:rPr>
        <w:t>監査の規模、スコープそしてコス</w:t>
      </w:r>
      <w:r>
        <w:rPr>
          <w:color w:val="414042"/>
          <w:spacing w:val="7"/>
        </w:rPr>
        <w:t>ト</w:t>
      </w:r>
      <w:r>
        <w:rPr>
          <w:color w:val="414042"/>
          <w:spacing w:val="-5"/>
          <w:w w:val="105"/>
        </w:rPr>
        <w:t>は合併・買収取引ごとに変わる</w:t>
      </w:r>
      <w:r>
        <w:rPr>
          <w:color w:val="414042"/>
          <w:spacing w:val="2"/>
        </w:rPr>
        <w:t>も</w:t>
      </w:r>
      <w:r>
        <w:rPr>
          <w:color w:val="414042"/>
          <w:spacing w:val="-11"/>
          <w:w w:val="105"/>
        </w:rPr>
        <w:t>ので、一般</w:t>
      </w:r>
      <w:r>
        <w:rPr>
          <w:color w:val="414042"/>
          <w:spacing w:val="-4"/>
          <w:w w:val="105"/>
        </w:rPr>
        <w:t>的にはソースコードのサイズと複雑さとと</w:t>
      </w:r>
      <w:r>
        <w:rPr>
          <w:color w:val="414042"/>
          <w:spacing w:val="5"/>
        </w:rPr>
        <w:t>も</w:t>
      </w:r>
      <w:r>
        <w:rPr>
          <w:color w:val="414042"/>
          <w:spacing w:val="-9"/>
          <w:w w:val="105"/>
        </w:rPr>
        <w:t xml:space="preserve">に増加します。オープンソース監査に </w:t>
      </w:r>
      <w:r>
        <w:rPr>
          <w:color w:val="414042"/>
          <w:spacing w:val="-6"/>
          <w:w w:val="105"/>
        </w:rPr>
        <w:t>対する</w:t>
      </w:r>
      <w:r>
        <w:rPr>
          <w:color w:val="414042"/>
          <w:spacing w:val="-9"/>
          <w:w w:val="105"/>
        </w:rPr>
        <w:t>（</w:t>
      </w:r>
      <w:r>
        <w:rPr>
          <w:color w:val="414042"/>
          <w:w w:val="105"/>
        </w:rPr>
        <w:t>コストと時間の</w:t>
      </w:r>
      <w:r>
        <w:rPr>
          <w:color w:val="414042"/>
          <w:spacing w:val="-33"/>
          <w:w w:val="105"/>
        </w:rPr>
        <w:t>）</w:t>
      </w:r>
      <w:r>
        <w:rPr>
          <w:color w:val="414042"/>
          <w:spacing w:val="-6"/>
          <w:w w:val="105"/>
        </w:rPr>
        <w:t xml:space="preserve">見積もりを出すためには、監査人はコードベースのサイ </w:t>
      </w:r>
      <w:r>
        <w:rPr>
          <w:color w:val="414042"/>
          <w:spacing w:val="-7"/>
          <w:w w:val="105"/>
        </w:rPr>
        <w:t>ズとその特徴、そしてプロジェクトの緊急性について基本的な理解を</w:t>
      </w:r>
      <w:r>
        <w:rPr>
          <w:color w:val="414042"/>
          <w:spacing w:val="-25"/>
        </w:rPr>
        <w:t>も</w:t>
      </w:r>
      <w:r>
        <w:rPr>
          <w:color w:val="414042"/>
          <w:w w:val="105"/>
        </w:rPr>
        <w:t xml:space="preserve">つ必要  </w:t>
      </w:r>
      <w:r>
        <w:rPr>
          <w:color w:val="414042"/>
          <w:spacing w:val="-7"/>
          <w:w w:val="110"/>
        </w:rPr>
        <w:t>があります。</w:t>
      </w:r>
    </w:p>
    <w:p w:rsidR="00304724" w:rsidRDefault="00304724">
      <w:pPr>
        <w:pStyle w:val="a3"/>
        <w:spacing w:before="8"/>
      </w:pPr>
    </w:p>
    <w:p w:rsidR="00304724" w:rsidRDefault="009E6729">
      <w:pPr>
        <w:pStyle w:val="a3"/>
        <w:ind w:left="395" w:right="337"/>
      </w:pPr>
      <w:r>
        <w:rPr>
          <w:color w:val="414042"/>
          <w:spacing w:val="-11"/>
          <w:w w:val="105"/>
        </w:rPr>
        <w:t>監査人が挙げるであろう最初の質問は、ソースコー</w:t>
      </w:r>
      <w:r>
        <w:rPr>
          <w:color w:val="414042"/>
          <w:spacing w:val="12"/>
        </w:rPr>
        <w:t xml:space="preserve">ド  </w:t>
      </w:r>
      <w:r>
        <w:rPr>
          <w:color w:val="414042"/>
          <w:spacing w:val="-14"/>
          <w:w w:val="105"/>
        </w:rPr>
        <w:t>ベースのメ</w:t>
      </w:r>
      <w:r>
        <w:rPr>
          <w:color w:val="414042"/>
        </w:rPr>
        <w:t>ト</w:t>
      </w:r>
      <w:r>
        <w:rPr>
          <w:color w:val="414042"/>
          <w:spacing w:val="-6"/>
          <w:w w:val="105"/>
        </w:rPr>
        <w:t>リクスに関する</w:t>
      </w:r>
      <w:r>
        <w:rPr>
          <w:color w:val="414042"/>
          <w:spacing w:val="-6"/>
        </w:rPr>
        <w:t>も</w:t>
      </w:r>
      <w:r>
        <w:rPr>
          <w:color w:val="414042"/>
          <w:spacing w:val="-12"/>
          <w:w w:val="105"/>
        </w:rPr>
        <w:t>のでしょう。たとえば、監査対象のコー</w:t>
      </w:r>
      <w:r>
        <w:rPr>
          <w:color w:val="414042"/>
        </w:rPr>
        <w:t>ド</w:t>
      </w:r>
      <w:r>
        <w:rPr>
          <w:color w:val="414042"/>
          <w:spacing w:val="-18"/>
          <w:w w:val="105"/>
        </w:rPr>
        <w:t>ベースのサイズ、ソースコー</w:t>
      </w:r>
      <w:r>
        <w:rPr>
          <w:color w:val="414042"/>
        </w:rPr>
        <w:t>ド</w:t>
      </w:r>
      <w:r>
        <w:rPr>
          <w:color w:val="414042"/>
          <w:spacing w:val="-6"/>
          <w:w w:val="105"/>
        </w:rPr>
        <w:t xml:space="preserve">のライン数、  </w:t>
      </w:r>
      <w:r>
        <w:rPr>
          <w:color w:val="414042"/>
          <w:spacing w:val="-19"/>
          <w:w w:val="105"/>
        </w:rPr>
        <w:t>ファイルの数などです。また、彼らとしては、コー</w:t>
      </w:r>
      <w:r>
        <w:rPr>
          <w:color w:val="414042"/>
        </w:rPr>
        <w:t>ド</w:t>
      </w:r>
      <w:r>
        <w:rPr>
          <w:color w:val="414042"/>
          <w:spacing w:val="-12"/>
          <w:w w:val="105"/>
        </w:rPr>
        <w:t>ベースがソースコー</w:t>
      </w:r>
      <w:r>
        <w:rPr>
          <w:color w:val="414042"/>
          <w:spacing w:val="5"/>
        </w:rPr>
        <w:t>ド</w:t>
      </w:r>
      <w:r>
        <w:rPr>
          <w:color w:val="414042"/>
          <w:spacing w:val="-1"/>
          <w:w w:val="105"/>
        </w:rPr>
        <w:t xml:space="preserve">だけなのか、  </w:t>
      </w:r>
      <w:r>
        <w:rPr>
          <w:color w:val="414042"/>
          <w:spacing w:val="-19"/>
          <w:w w:val="110"/>
        </w:rPr>
        <w:t>一方でバイナリファイルやコンフィグレーションファイル、</w:t>
      </w:r>
      <w:r>
        <w:rPr>
          <w:color w:val="414042"/>
        </w:rPr>
        <w:t>ド</w:t>
      </w:r>
      <w:r>
        <w:rPr>
          <w:color w:val="414042"/>
          <w:spacing w:val="-6"/>
          <w:w w:val="110"/>
        </w:rPr>
        <w:t>キュメン</w:t>
      </w:r>
      <w:r>
        <w:rPr>
          <w:color w:val="414042"/>
          <w:spacing w:val="-4"/>
        </w:rPr>
        <w:t>ト</w:t>
      </w:r>
      <w:r>
        <w:rPr>
          <w:color w:val="414042"/>
          <w:spacing w:val="-17"/>
          <w:w w:val="110"/>
        </w:rPr>
        <w:t>、その他のファイ</w:t>
      </w:r>
      <w:r>
        <w:rPr>
          <w:color w:val="414042"/>
          <w:spacing w:val="-6"/>
          <w:w w:val="105"/>
        </w:rPr>
        <w:t>ルフォーマットの</w:t>
      </w:r>
      <w:r>
        <w:rPr>
          <w:color w:val="414042"/>
        </w:rPr>
        <w:t>も</w:t>
      </w:r>
      <w:r>
        <w:rPr>
          <w:color w:val="414042"/>
          <w:spacing w:val="-10"/>
          <w:w w:val="105"/>
        </w:rPr>
        <w:t>のを含んでいるのか、ということ</w:t>
      </w:r>
      <w:r>
        <w:rPr>
          <w:color w:val="414042"/>
          <w:spacing w:val="-7"/>
        </w:rPr>
        <w:t>も</w:t>
      </w:r>
      <w:r>
        <w:rPr>
          <w:color w:val="414042"/>
          <w:spacing w:val="-12"/>
          <w:w w:val="105"/>
        </w:rPr>
        <w:t xml:space="preserve">質問するでしょう。監査対象の  </w:t>
      </w:r>
      <w:r>
        <w:rPr>
          <w:color w:val="414042"/>
          <w:spacing w:val="-13"/>
          <w:w w:val="110"/>
        </w:rPr>
        <w:t>ファイルの拡張子を知るのはときとして、監査人にとって</w:t>
      </w:r>
      <w:r>
        <w:rPr>
          <w:color w:val="414042"/>
        </w:rPr>
        <w:t>も</w:t>
      </w:r>
      <w:r>
        <w:rPr>
          <w:color w:val="414042"/>
          <w:spacing w:val="-9"/>
          <w:w w:val="110"/>
        </w:rPr>
        <w:t>有益なことなのです。</w:t>
      </w:r>
    </w:p>
    <w:p w:rsidR="00304724" w:rsidRDefault="00304724">
      <w:pPr>
        <w:pStyle w:val="a3"/>
        <w:rPr>
          <w:sz w:val="38"/>
        </w:rPr>
      </w:pPr>
    </w:p>
    <w:p w:rsidR="00304724" w:rsidRDefault="009E6729">
      <w:pPr>
        <w:pStyle w:val="a3"/>
        <w:ind w:left="395" w:right="387"/>
        <w:jc w:val="both"/>
      </w:pPr>
      <w:r>
        <w:rPr>
          <w:color w:val="414042"/>
          <w:spacing w:val="-8"/>
          <w:w w:val="105"/>
        </w:rPr>
        <w:t>成熟した企業では通常自社プロダク</w:t>
      </w:r>
      <w:r>
        <w:rPr>
          <w:color w:val="414042"/>
        </w:rPr>
        <w:t>ト</w:t>
      </w:r>
      <w:r>
        <w:rPr>
          <w:color w:val="414042"/>
          <w:spacing w:val="-8"/>
          <w:w w:val="105"/>
        </w:rPr>
        <w:t>やプロジェク</w:t>
      </w:r>
      <w:r>
        <w:rPr>
          <w:color w:val="414042"/>
          <w:spacing w:val="-26"/>
        </w:rPr>
        <w:t>ト</w:t>
      </w:r>
      <w:r>
        <w:rPr>
          <w:color w:val="414042"/>
          <w:spacing w:val="-9"/>
          <w:w w:val="105"/>
        </w:rPr>
        <w:t xml:space="preserve">で使われているオープンソー </w:t>
      </w:r>
      <w:r>
        <w:rPr>
          <w:color w:val="414042"/>
          <w:spacing w:val="-13"/>
          <w:w w:val="110"/>
        </w:rPr>
        <w:t>ス コンポーネン</w:t>
      </w:r>
      <w:r>
        <w:rPr>
          <w:color w:val="414042"/>
          <w:spacing w:val="-4"/>
        </w:rPr>
        <w:t>ト</w:t>
      </w:r>
      <w:r>
        <w:rPr>
          <w:color w:val="414042"/>
          <w:spacing w:val="-17"/>
          <w:w w:val="110"/>
        </w:rPr>
        <w:t>、バージョンについて記録を残していきます。こうい</w:t>
      </w:r>
      <w:r>
        <w:rPr>
          <w:color w:val="414042"/>
          <w:spacing w:val="-10"/>
          <w:w w:val="115"/>
        </w:rPr>
        <w:t>っ</w:t>
      </w:r>
      <w:r>
        <w:rPr>
          <w:color w:val="414042"/>
          <w:w w:val="110"/>
        </w:rPr>
        <w:t>た情報は非</w:t>
      </w:r>
      <w:r>
        <w:rPr>
          <w:color w:val="414042"/>
          <w:spacing w:val="-10"/>
          <w:w w:val="105"/>
        </w:rPr>
        <w:t>常に有益で、監査人が見込むワークロー</w:t>
      </w:r>
      <w:r>
        <w:rPr>
          <w:color w:val="414042"/>
        </w:rPr>
        <w:t>ド</w:t>
      </w:r>
      <w:r>
        <w:rPr>
          <w:color w:val="414042"/>
          <w:spacing w:val="-15"/>
          <w:w w:val="105"/>
        </w:rPr>
        <w:t>についての理解を向上させてくれます。</w:t>
      </w:r>
    </w:p>
    <w:p w:rsidR="00304724" w:rsidRDefault="00304724">
      <w:pPr>
        <w:pStyle w:val="a3"/>
        <w:spacing w:before="5"/>
      </w:pPr>
    </w:p>
    <w:p w:rsidR="00304724" w:rsidRDefault="009E6729">
      <w:pPr>
        <w:pStyle w:val="a3"/>
        <w:ind w:left="395" w:right="337"/>
        <w:jc w:val="both"/>
      </w:pPr>
      <w:r>
        <w:rPr>
          <w:color w:val="414042"/>
          <w:spacing w:val="-10"/>
          <w:w w:val="105"/>
        </w:rPr>
        <w:t>監査費用の議論は規模やスコープに基づき監査プロセスの中で</w:t>
      </w:r>
      <w:r>
        <w:rPr>
          <w:color w:val="414042"/>
        </w:rPr>
        <w:t>も</w:t>
      </w:r>
      <w:r>
        <w:rPr>
          <w:color w:val="414042"/>
          <w:spacing w:val="-3"/>
          <w:w w:val="105"/>
        </w:rPr>
        <w:t>早期に起こる</w:t>
      </w:r>
      <w:r>
        <w:rPr>
          <w:color w:val="414042"/>
          <w:spacing w:val="-13"/>
          <w:w w:val="105"/>
        </w:rPr>
        <w:t>ため、買収企業が前述のような情報のすべてにアクセスすることができないか</w:t>
      </w:r>
      <w:r>
        <w:rPr>
          <w:color w:val="414042"/>
        </w:rPr>
        <w:t>も</w:t>
      </w:r>
      <w:r>
        <w:rPr>
          <w:color w:val="414042"/>
          <w:w w:val="105"/>
        </w:rPr>
        <w:t xml:space="preserve">し  </w:t>
      </w:r>
      <w:r>
        <w:rPr>
          <w:color w:val="414042"/>
          <w:spacing w:val="-14"/>
          <w:w w:val="105"/>
        </w:rPr>
        <w:t>れません。少なくと</w:t>
      </w:r>
      <w:r>
        <w:rPr>
          <w:color w:val="414042"/>
          <w:spacing w:val="-5"/>
        </w:rPr>
        <w:t>も</w:t>
      </w:r>
      <w:r>
        <w:rPr>
          <w:color w:val="414042"/>
          <w:spacing w:val="-10"/>
          <w:w w:val="105"/>
        </w:rPr>
        <w:t xml:space="preserve">監査人はスキャンするファイルの数を作業開始の前に理解し </w:t>
      </w:r>
      <w:r>
        <w:rPr>
          <w:color w:val="414042"/>
          <w:spacing w:val="-5"/>
          <w:w w:val="105"/>
        </w:rPr>
        <w:t>ておく必要があ</w:t>
      </w:r>
      <w:r>
        <w:rPr>
          <w:color w:val="414042"/>
        </w:rPr>
        <w:t>り</w:t>
      </w:r>
      <w:r>
        <w:rPr>
          <w:color w:val="414042"/>
          <w:spacing w:val="-12"/>
          <w:w w:val="105"/>
        </w:rPr>
        <w:t>ます。ただし、追加の情報が見積</w:t>
      </w:r>
      <w:r>
        <w:rPr>
          <w:color w:val="414042"/>
        </w:rPr>
        <w:t>もり</w:t>
      </w:r>
      <w:r>
        <w:rPr>
          <w:color w:val="414042"/>
          <w:spacing w:val="-5"/>
          <w:w w:val="105"/>
        </w:rPr>
        <w:t>の精度を上げてくれることがあ</w:t>
      </w:r>
      <w:r>
        <w:rPr>
          <w:color w:val="414042"/>
          <w:spacing w:val="-5"/>
        </w:rPr>
        <w:t>り</w:t>
      </w:r>
      <w:r>
        <w:rPr>
          <w:color w:val="414042"/>
          <w:spacing w:val="-14"/>
          <w:w w:val="105"/>
        </w:rPr>
        <w:t>ます。監査人が作業スコープを理解する上で十分な情報が得られれば、彼ら</w:t>
      </w:r>
      <w:r>
        <w:rPr>
          <w:color w:val="414042"/>
          <w:spacing w:val="-13"/>
          <w:w w:val="105"/>
        </w:rPr>
        <w:t>は緊急性の理解を必要とするでしょう。それが監査のコス</w:t>
      </w:r>
      <w:r>
        <w:rPr>
          <w:color w:val="414042"/>
        </w:rPr>
        <w:t>ト</w:t>
      </w:r>
      <w:r>
        <w:rPr>
          <w:color w:val="414042"/>
          <w:spacing w:val="-5"/>
          <w:w w:val="105"/>
        </w:rPr>
        <w:t>に著しいインパク</w:t>
      </w:r>
      <w:r>
        <w:rPr>
          <w:color w:val="414042"/>
          <w:spacing w:val="5"/>
        </w:rPr>
        <w:t>ト</w:t>
      </w:r>
      <w:r>
        <w:rPr>
          <w:color w:val="414042"/>
          <w:spacing w:val="-6"/>
          <w:w w:val="105"/>
        </w:rPr>
        <w:t>を与</w:t>
      </w:r>
      <w:r>
        <w:rPr>
          <w:color w:val="414042"/>
          <w:spacing w:val="-11"/>
          <w:w w:val="110"/>
        </w:rPr>
        <w:t>えることになるからです。</w:t>
      </w:r>
    </w:p>
    <w:p w:rsidR="00304724" w:rsidRDefault="00304724">
      <w:pPr>
        <w:jc w:val="both"/>
        <w:sectPr w:rsidR="00304724">
          <w:headerReference w:type="default" r:id="rId40"/>
          <w:footerReference w:type="default" r:id="rId41"/>
          <w:pgSz w:w="12240" w:h="15840"/>
          <w:pgMar w:top="0" w:right="1240" w:bottom="760" w:left="1180" w:header="0" w:footer="560" w:gutter="0"/>
          <w:pgNumType w:start="12"/>
          <w:cols w:space="720"/>
        </w:sectPr>
      </w:pPr>
    </w:p>
    <w:p w:rsidR="00304724" w:rsidRDefault="00554615">
      <w:pPr>
        <w:pStyle w:val="a3"/>
        <w:rPr>
          <w:sz w:val="20"/>
        </w:rPr>
      </w:pPr>
      <w:r>
        <w:lastRenderedPageBreak/>
        <w:pict>
          <v:line id="_x0000_s1075" style="position:absolute;z-index:251651072;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11"/>
      </w:pPr>
    </w:p>
    <w:p w:rsidR="00304724" w:rsidRDefault="009E6729">
      <w:pPr>
        <w:spacing w:before="211"/>
        <w:ind w:left="395"/>
        <w:rPr>
          <w:sz w:val="68"/>
        </w:rPr>
      </w:pPr>
      <w:bookmarkStart w:id="21" w:name="_bookmark4"/>
      <w:bookmarkEnd w:id="21"/>
      <w:r>
        <w:rPr>
          <w:rFonts w:ascii="Arial" w:eastAsia="Arial"/>
          <w:b/>
          <w:color w:val="009EDA"/>
          <w:sz w:val="300"/>
        </w:rPr>
        <w:t>5</w:t>
      </w:r>
      <w:r>
        <w:rPr>
          <w:rFonts w:ascii="Arial" w:eastAsia="Arial"/>
          <w:b/>
          <w:color w:val="009EDA"/>
          <w:spacing w:val="-144"/>
          <w:sz w:val="300"/>
        </w:rPr>
        <w:t xml:space="preserve"> </w:t>
      </w:r>
      <w:r>
        <w:rPr>
          <w:color w:val="009EDA"/>
          <w:spacing w:val="-27"/>
          <w:sz w:val="68"/>
        </w:rPr>
        <w:t>監査手法</w:t>
      </w:r>
    </w:p>
    <w:p w:rsidR="00304724" w:rsidRDefault="00304724">
      <w:pPr>
        <w:rPr>
          <w:sz w:val="68"/>
        </w:rPr>
        <w:sectPr w:rsidR="00304724">
          <w:headerReference w:type="default" r:id="rId42"/>
          <w:footerReference w:type="default" r:id="rId43"/>
          <w:pgSz w:w="12240" w:h="15840"/>
          <w:pgMar w:top="820" w:right="1240" w:bottom="760" w:left="1180" w:header="0" w:footer="560" w:gutter="0"/>
          <w:pgNumType w:start="13"/>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24"/>
        </w:rPr>
      </w:pPr>
    </w:p>
    <w:p w:rsidR="00304724" w:rsidRDefault="009E6729">
      <w:pPr>
        <w:pStyle w:val="a3"/>
        <w:spacing w:before="61"/>
        <w:ind w:left="395" w:right="373"/>
      </w:pPr>
      <w:r>
        <w:rPr>
          <w:color w:val="414042"/>
          <w:spacing w:val="2"/>
          <w:w w:val="115"/>
        </w:rPr>
        <w:t>オ</w:t>
      </w:r>
      <w:r>
        <w:rPr>
          <w:color w:val="414042"/>
          <w:spacing w:val="-15"/>
          <w:w w:val="105"/>
        </w:rPr>
        <w:t>ー</w:t>
      </w:r>
      <w:r>
        <w:rPr>
          <w:color w:val="414042"/>
          <w:spacing w:val="12"/>
          <w:w w:val="115"/>
        </w:rPr>
        <w:t>プ</w:t>
      </w:r>
      <w:r>
        <w:rPr>
          <w:color w:val="414042"/>
          <w:spacing w:val="-6"/>
          <w:w w:val="105"/>
        </w:rPr>
        <w:t>ンソース監査を実施する際に活用するツー</w:t>
      </w:r>
      <w:r>
        <w:rPr>
          <w:color w:val="414042"/>
          <w:spacing w:val="5"/>
          <w:w w:val="115"/>
        </w:rPr>
        <w:t>ル</w:t>
      </w:r>
      <w:r>
        <w:rPr>
          <w:color w:val="414042"/>
          <w:w w:val="105"/>
        </w:rPr>
        <w:t>の機能で買収企業にと</w:t>
      </w:r>
      <w:r>
        <w:rPr>
          <w:color w:val="414042"/>
          <w:w w:val="115"/>
        </w:rPr>
        <w:t xml:space="preserve">っ  </w:t>
      </w:r>
      <w:r>
        <w:rPr>
          <w:color w:val="414042"/>
          <w:spacing w:val="7"/>
          <w:w w:val="115"/>
        </w:rPr>
        <w:t>て</w:t>
      </w:r>
      <w:r>
        <w:rPr>
          <w:color w:val="414042"/>
          <w:spacing w:val="-9"/>
          <w:w w:val="105"/>
        </w:rPr>
        <w:t>有意義な価値をもたらすものがあります。</w:t>
      </w:r>
      <w:r>
        <w:rPr>
          <w:color w:val="414042"/>
          <w:w w:val="115"/>
        </w:rPr>
        <w:t>そ</w:t>
      </w:r>
      <w:r>
        <w:rPr>
          <w:color w:val="414042"/>
          <w:spacing w:val="-11"/>
          <w:w w:val="105"/>
        </w:rPr>
        <w:t>の中で最も重要な機能は、買収対象企業の</w:t>
      </w:r>
      <w:r>
        <w:rPr>
          <w:color w:val="414042"/>
          <w:w w:val="115"/>
        </w:rPr>
        <w:t>プ</w:t>
      </w:r>
      <w:r>
        <w:rPr>
          <w:color w:val="414042"/>
          <w:spacing w:val="-4"/>
          <w:w w:val="105"/>
        </w:rPr>
        <w:t>ロ</w:t>
      </w:r>
      <w:r>
        <w:rPr>
          <w:color w:val="414042"/>
          <w:spacing w:val="-11"/>
          <w:w w:val="115"/>
        </w:rPr>
        <w:t>プラ</w:t>
      </w:r>
      <w:r>
        <w:rPr>
          <w:color w:val="414042"/>
          <w:spacing w:val="-22"/>
          <w:w w:val="105"/>
        </w:rPr>
        <w:t>イ</w:t>
      </w:r>
      <w:r>
        <w:rPr>
          <w:color w:val="414042"/>
          <w:w w:val="115"/>
        </w:rPr>
        <w:t>エタ</w:t>
      </w:r>
      <w:r>
        <w:rPr>
          <w:color w:val="414042"/>
          <w:spacing w:val="3"/>
          <w:w w:val="105"/>
        </w:rPr>
        <w:t>リ  コー</w:t>
      </w:r>
      <w:r>
        <w:rPr>
          <w:color w:val="414042"/>
        </w:rPr>
        <w:t>ド</w:t>
      </w:r>
      <w:r>
        <w:rPr>
          <w:color w:val="414042"/>
          <w:spacing w:val="-9"/>
          <w:w w:val="105"/>
        </w:rPr>
        <w:t>に混入</w:t>
      </w:r>
      <w:r>
        <w:rPr>
          <w:color w:val="414042"/>
          <w:spacing w:val="-19"/>
          <w:w w:val="105"/>
        </w:rPr>
        <w:t>（</w:t>
      </w:r>
      <w:r>
        <w:rPr>
          <w:color w:val="414042"/>
          <w:spacing w:val="-6"/>
          <w:w w:val="105"/>
        </w:rPr>
        <w:t>もしくは</w:t>
      </w:r>
      <w:r>
        <w:rPr>
          <w:color w:val="414042"/>
          <w:w w:val="115"/>
        </w:rPr>
        <w:t>そ</w:t>
      </w:r>
      <w:r>
        <w:rPr>
          <w:color w:val="414042"/>
          <w:spacing w:val="-5"/>
          <w:w w:val="105"/>
        </w:rPr>
        <w:t>の逆</w:t>
      </w:r>
      <w:r>
        <w:rPr>
          <w:color w:val="414042"/>
          <w:spacing w:val="-15"/>
          <w:w w:val="105"/>
        </w:rPr>
        <w:t>）してしま</w:t>
      </w:r>
      <w:r>
        <w:rPr>
          <w:color w:val="414042"/>
          <w:spacing w:val="-10"/>
          <w:w w:val="115"/>
        </w:rPr>
        <w:t>っ</w:t>
      </w:r>
      <w:r>
        <w:rPr>
          <w:color w:val="414042"/>
          <w:spacing w:val="-30"/>
          <w:w w:val="105"/>
        </w:rPr>
        <w:t>た、</w:t>
      </w:r>
      <w:r>
        <w:rPr>
          <w:color w:val="414042"/>
          <w:spacing w:val="-4"/>
          <w:w w:val="115"/>
        </w:rPr>
        <w:t>オ</w:t>
      </w:r>
      <w:r>
        <w:rPr>
          <w:color w:val="414042"/>
          <w:spacing w:val="-23"/>
          <w:w w:val="105"/>
        </w:rPr>
        <w:t>ー</w:t>
      </w:r>
      <w:r>
        <w:rPr>
          <w:color w:val="414042"/>
          <w:spacing w:val="6"/>
          <w:w w:val="115"/>
        </w:rPr>
        <w:t>プ</w:t>
      </w:r>
      <w:r>
        <w:rPr>
          <w:color w:val="414042"/>
          <w:spacing w:val="-14"/>
          <w:w w:val="105"/>
        </w:rPr>
        <w:t>ンソー</w:t>
      </w:r>
      <w:r>
        <w:rPr>
          <w:color w:val="414042"/>
          <w:spacing w:val="-2"/>
          <w:w w:val="105"/>
        </w:rPr>
        <w:t>スコー</w:t>
      </w:r>
      <w:r>
        <w:rPr>
          <w:color w:val="414042"/>
        </w:rPr>
        <w:t>ド</w:t>
      </w:r>
      <w:r>
        <w:rPr>
          <w:color w:val="414042"/>
          <w:spacing w:val="-10"/>
          <w:w w:val="105"/>
        </w:rPr>
        <w:t>のス</w:t>
      </w:r>
      <w:r>
        <w:rPr>
          <w:color w:val="414042"/>
          <w:spacing w:val="-14"/>
          <w:w w:val="115"/>
        </w:rPr>
        <w:t>ニペッ</w:t>
      </w:r>
      <w:r>
        <w:rPr>
          <w:color w:val="414042"/>
          <w:spacing w:val="5"/>
        </w:rPr>
        <w:t>ト</w:t>
      </w:r>
      <w:r>
        <w:rPr>
          <w:color w:val="414042"/>
          <w:spacing w:val="-17"/>
          <w:w w:val="105"/>
        </w:rPr>
        <w:t>を検索する機能です。また、検知した結果に対する誤検知</w:t>
      </w:r>
    </w:p>
    <w:p w:rsidR="00304724" w:rsidRDefault="009E6729">
      <w:pPr>
        <w:pStyle w:val="a3"/>
        <w:spacing w:before="5"/>
        <w:ind w:left="395" w:right="497"/>
      </w:pPr>
      <w:r>
        <w:rPr>
          <w:color w:val="414042"/>
          <w:spacing w:val="-3"/>
          <w:w w:val="105"/>
        </w:rPr>
        <w:t xml:space="preserve">（False </w:t>
      </w:r>
      <w:r>
        <w:rPr>
          <w:color w:val="414042"/>
          <w:spacing w:val="-7"/>
          <w:w w:val="105"/>
        </w:rPr>
        <w:t>positive）</w:t>
      </w:r>
      <w:r>
        <w:rPr>
          <w:color w:val="414042"/>
          <w:spacing w:val="-15"/>
          <w:w w:val="105"/>
        </w:rPr>
        <w:t>を自動的に削除してくれる機能もあり、これによって手作業を最</w:t>
      </w:r>
      <w:r>
        <w:rPr>
          <w:color w:val="414042"/>
          <w:spacing w:val="-12"/>
          <w:w w:val="105"/>
        </w:rPr>
        <w:t>小にすることができます。</w:t>
      </w:r>
    </w:p>
    <w:p w:rsidR="00304724" w:rsidRDefault="00304724">
      <w:pPr>
        <w:pStyle w:val="a3"/>
        <w:spacing w:before="8"/>
        <w:rPr>
          <w:sz w:val="37"/>
        </w:rPr>
      </w:pPr>
    </w:p>
    <w:p w:rsidR="00304724" w:rsidRDefault="009E6729">
      <w:pPr>
        <w:pStyle w:val="a3"/>
        <w:spacing w:before="1"/>
        <w:ind w:left="395"/>
      </w:pPr>
      <w:r>
        <w:rPr>
          <w:color w:val="414042"/>
          <w:w w:val="105"/>
        </w:rPr>
        <w:t>監査の手法には以下の3つがあります。</w:t>
      </w:r>
    </w:p>
    <w:p w:rsidR="00304724" w:rsidRDefault="00304724">
      <w:pPr>
        <w:pStyle w:val="a3"/>
        <w:spacing w:before="2"/>
      </w:pPr>
    </w:p>
    <w:p w:rsidR="00304724" w:rsidRDefault="009E6729">
      <w:pPr>
        <w:pStyle w:val="a4"/>
        <w:numPr>
          <w:ilvl w:val="0"/>
          <w:numId w:val="9"/>
        </w:numPr>
        <w:tabs>
          <w:tab w:val="left" w:pos="875"/>
          <w:tab w:val="left" w:pos="876"/>
        </w:tabs>
        <w:spacing w:before="0" w:line="254" w:lineRule="auto"/>
        <w:ind w:right="418" w:hanging="360"/>
        <w:rPr>
          <w:sz w:val="28"/>
        </w:rPr>
      </w:pPr>
      <w:r>
        <w:rPr>
          <w:color w:val="414042"/>
          <w:spacing w:val="-9"/>
          <w:w w:val="105"/>
          <w:sz w:val="28"/>
        </w:rPr>
        <w:t>伝統的な監査。監査人がすべてのコー</w:t>
      </w:r>
      <w:r>
        <w:rPr>
          <w:color w:val="414042"/>
          <w:sz w:val="28"/>
        </w:rPr>
        <w:t>ド</w:t>
      </w:r>
      <w:r>
        <w:rPr>
          <w:color w:val="414042"/>
          <w:spacing w:val="-5"/>
          <w:w w:val="105"/>
          <w:sz w:val="28"/>
        </w:rPr>
        <w:t>への完全な</w:t>
      </w:r>
      <w:r>
        <w:rPr>
          <w:color w:val="414042"/>
          <w:spacing w:val="-28"/>
          <w:w w:val="110"/>
          <w:sz w:val="28"/>
        </w:rPr>
        <w:t>ア</w:t>
      </w:r>
      <w:r>
        <w:rPr>
          <w:color w:val="414042"/>
          <w:spacing w:val="-12"/>
          <w:w w:val="105"/>
          <w:sz w:val="28"/>
        </w:rPr>
        <w:t>クセスを実施し、実地</w:t>
      </w:r>
      <w:r>
        <w:rPr>
          <w:color w:val="414042"/>
          <w:spacing w:val="-5"/>
          <w:w w:val="105"/>
          <w:sz w:val="28"/>
        </w:rPr>
        <w:t>もしくはリ</w:t>
      </w:r>
      <w:r>
        <w:rPr>
          <w:color w:val="414042"/>
          <w:spacing w:val="2"/>
          <w:w w:val="110"/>
          <w:sz w:val="28"/>
        </w:rPr>
        <w:t>モ</w:t>
      </w:r>
      <w:r>
        <w:rPr>
          <w:color w:val="414042"/>
          <w:w w:val="105"/>
          <w:sz w:val="28"/>
        </w:rPr>
        <w:t>ー</w:t>
      </w:r>
      <w:r>
        <w:rPr>
          <w:color w:val="414042"/>
          <w:spacing w:val="-26"/>
          <w:sz w:val="28"/>
        </w:rPr>
        <w:t>ト</w:t>
      </w:r>
      <w:r>
        <w:rPr>
          <w:color w:val="414042"/>
          <w:spacing w:val="-5"/>
          <w:w w:val="105"/>
          <w:sz w:val="28"/>
        </w:rPr>
        <w:t>で監査を実施します</w:t>
      </w:r>
    </w:p>
    <w:p w:rsidR="00304724" w:rsidRDefault="009E6729">
      <w:pPr>
        <w:pStyle w:val="a4"/>
        <w:numPr>
          <w:ilvl w:val="0"/>
          <w:numId w:val="9"/>
        </w:numPr>
        <w:tabs>
          <w:tab w:val="left" w:pos="875"/>
          <w:tab w:val="left" w:pos="876"/>
        </w:tabs>
        <w:spacing w:before="200" w:line="254" w:lineRule="auto"/>
        <w:ind w:right="859" w:hanging="360"/>
        <w:rPr>
          <w:sz w:val="28"/>
        </w:rPr>
      </w:pPr>
      <w:r>
        <w:rPr>
          <w:color w:val="414042"/>
          <w:spacing w:val="-11"/>
          <w:w w:val="110"/>
          <w:sz w:val="28"/>
        </w:rPr>
        <w:t>ブラ</w:t>
      </w:r>
      <w:r>
        <w:rPr>
          <w:color w:val="414042"/>
          <w:w w:val="105"/>
          <w:sz w:val="28"/>
        </w:rPr>
        <w:t>イ</w:t>
      </w:r>
      <w:r>
        <w:rPr>
          <w:color w:val="414042"/>
          <w:spacing w:val="-3"/>
          <w:w w:val="110"/>
          <w:sz w:val="28"/>
        </w:rPr>
        <w:t>ン</w:t>
      </w:r>
      <w:r>
        <w:rPr>
          <w:color w:val="414042"/>
          <w:spacing w:val="-12"/>
          <w:w w:val="105"/>
          <w:sz w:val="28"/>
        </w:rPr>
        <w:t>ド監査。監査人はソースコー</w:t>
      </w:r>
      <w:r>
        <w:rPr>
          <w:color w:val="414042"/>
          <w:spacing w:val="5"/>
          <w:sz w:val="28"/>
        </w:rPr>
        <w:t>ド</w:t>
      </w:r>
      <w:r>
        <w:rPr>
          <w:color w:val="414042"/>
          <w:spacing w:val="-10"/>
          <w:w w:val="105"/>
          <w:sz w:val="28"/>
        </w:rPr>
        <w:t>を見ることなく、リ</w:t>
      </w:r>
      <w:r>
        <w:rPr>
          <w:color w:val="414042"/>
          <w:spacing w:val="2"/>
          <w:w w:val="110"/>
          <w:sz w:val="28"/>
        </w:rPr>
        <w:t>モ</w:t>
      </w:r>
      <w:r>
        <w:rPr>
          <w:color w:val="414042"/>
          <w:w w:val="105"/>
          <w:sz w:val="28"/>
        </w:rPr>
        <w:t>ー</w:t>
      </w:r>
      <w:r>
        <w:rPr>
          <w:color w:val="414042"/>
          <w:spacing w:val="-26"/>
          <w:sz w:val="28"/>
        </w:rPr>
        <w:t>ト</w:t>
      </w:r>
      <w:r>
        <w:rPr>
          <w:color w:val="414042"/>
          <w:spacing w:val="-3"/>
          <w:w w:val="105"/>
          <w:sz w:val="28"/>
        </w:rPr>
        <w:t>で作業を行</w:t>
      </w:r>
      <w:r>
        <w:rPr>
          <w:color w:val="414042"/>
          <w:spacing w:val="-5"/>
          <w:w w:val="105"/>
          <w:sz w:val="28"/>
        </w:rPr>
        <w:t>います</w:t>
      </w:r>
    </w:p>
    <w:p w:rsidR="00304724" w:rsidRDefault="009E6729">
      <w:pPr>
        <w:pStyle w:val="a4"/>
        <w:numPr>
          <w:ilvl w:val="0"/>
          <w:numId w:val="9"/>
        </w:numPr>
        <w:tabs>
          <w:tab w:val="left" w:pos="875"/>
          <w:tab w:val="left" w:pos="876"/>
        </w:tabs>
        <w:spacing w:before="199" w:line="254" w:lineRule="auto"/>
        <w:ind w:right="767" w:hanging="360"/>
        <w:rPr>
          <w:sz w:val="28"/>
        </w:rPr>
      </w:pPr>
      <w:r w:rsidRPr="009E6729">
        <w:rPr>
          <w:color w:val="414042"/>
          <w:spacing w:val="-7"/>
          <w:w w:val="105"/>
          <w:sz w:val="28"/>
          <w:lang w:val="en-US"/>
        </w:rPr>
        <w:t>DIY（Do</w:t>
      </w:r>
      <w:r w:rsidRPr="009E6729">
        <w:rPr>
          <w:color w:val="414042"/>
          <w:spacing w:val="-33"/>
          <w:w w:val="105"/>
          <w:sz w:val="28"/>
          <w:lang w:val="en-US"/>
        </w:rPr>
        <w:t xml:space="preserve"> </w:t>
      </w:r>
      <w:r w:rsidRPr="009E6729">
        <w:rPr>
          <w:color w:val="414042"/>
          <w:spacing w:val="-5"/>
          <w:w w:val="105"/>
          <w:sz w:val="28"/>
          <w:lang w:val="en-US"/>
        </w:rPr>
        <w:t>It</w:t>
      </w:r>
      <w:r w:rsidRPr="009E6729">
        <w:rPr>
          <w:color w:val="414042"/>
          <w:spacing w:val="-33"/>
          <w:w w:val="105"/>
          <w:sz w:val="28"/>
          <w:lang w:val="en-US"/>
        </w:rPr>
        <w:t xml:space="preserve"> </w:t>
      </w:r>
      <w:r w:rsidRPr="009E6729">
        <w:rPr>
          <w:color w:val="414042"/>
          <w:spacing w:val="-8"/>
          <w:w w:val="105"/>
          <w:sz w:val="28"/>
          <w:lang w:val="en-US"/>
        </w:rPr>
        <w:t>Yourself）</w:t>
      </w:r>
      <w:r>
        <w:rPr>
          <w:color w:val="414042"/>
          <w:spacing w:val="-13"/>
          <w:w w:val="105"/>
          <w:sz w:val="28"/>
        </w:rPr>
        <w:t>監査。買収対象企業もしくは買収企業が自分自身</w:t>
      </w:r>
      <w:r>
        <w:rPr>
          <w:color w:val="414042"/>
          <w:spacing w:val="-17"/>
          <w:w w:val="105"/>
          <w:sz w:val="28"/>
        </w:rPr>
        <w:t>で大半の監査作業を実際に行います。監査企業からは、監査ツール、サポ</w:t>
      </w:r>
      <w:r>
        <w:rPr>
          <w:color w:val="414042"/>
          <w:spacing w:val="-13"/>
          <w:w w:val="105"/>
          <w:sz w:val="28"/>
        </w:rPr>
        <w:t>ート、さらには、監査結果に対する無作為的な検証などが提供されることがあります</w:t>
      </w:r>
    </w:p>
    <w:p w:rsidR="00304724" w:rsidRDefault="00304724">
      <w:pPr>
        <w:pStyle w:val="a3"/>
        <w:spacing w:before="7"/>
        <w:rPr>
          <w:sz w:val="29"/>
        </w:rPr>
      </w:pPr>
    </w:p>
    <w:p w:rsidR="00304724" w:rsidRDefault="00554615">
      <w:pPr>
        <w:pStyle w:val="2"/>
        <w:numPr>
          <w:ilvl w:val="1"/>
          <w:numId w:val="8"/>
        </w:numPr>
        <w:tabs>
          <w:tab w:val="left" w:pos="1140"/>
        </w:tabs>
      </w:pPr>
      <w:r>
        <w:pict>
          <v:line id="_x0000_s1074" style="position:absolute;left:0;text-align:left;z-index:251652096;mso-wrap-distance-left:0;mso-wrap-distance-right:0;mso-position-horizontal-relative:page" from="78.75pt,34.5pt" to="533.3pt,34.5pt" strokecolor="#aaaaad" strokeweight="1pt">
            <w10:wrap type="topAndBottom" anchorx="page"/>
          </v:line>
        </w:pict>
      </w:r>
      <w:r w:rsidR="009E6729">
        <w:rPr>
          <w:color w:val="414042"/>
          <w:spacing w:val="-5"/>
        </w:rPr>
        <w:t>伝統的な監査手法</w:t>
      </w:r>
    </w:p>
    <w:p w:rsidR="00304724" w:rsidRDefault="009E6729">
      <w:pPr>
        <w:pStyle w:val="a3"/>
        <w:spacing w:before="251"/>
        <w:ind w:left="395" w:right="357"/>
      </w:pPr>
      <w:r>
        <w:rPr>
          <w:color w:val="414042"/>
          <w:spacing w:val="-7"/>
          <w:w w:val="110"/>
        </w:rPr>
        <w:t>私がこの手法を「伝統的</w:t>
      </w:r>
      <w:r>
        <w:rPr>
          <w:color w:val="414042"/>
          <w:spacing w:val="-6"/>
          <w:w w:val="110"/>
        </w:rPr>
        <w:t>（Traditional）</w:t>
      </w:r>
      <w:r>
        <w:rPr>
          <w:color w:val="414042"/>
          <w:spacing w:val="-14"/>
          <w:w w:val="110"/>
        </w:rPr>
        <w:t>」と呼ぶのは、これがオープンソース コン</w:t>
      </w:r>
      <w:r>
        <w:rPr>
          <w:color w:val="414042"/>
          <w:spacing w:val="-12"/>
          <w:w w:val="110"/>
        </w:rPr>
        <w:t>プライアンスを目的としたソースコー</w:t>
      </w:r>
      <w:r>
        <w:rPr>
          <w:color w:val="414042"/>
          <w:spacing w:val="-4"/>
          <w:w w:val="105"/>
        </w:rPr>
        <w:t>ド</w:t>
      </w:r>
      <w:r>
        <w:rPr>
          <w:color w:val="414042"/>
          <w:spacing w:val="-15"/>
          <w:w w:val="110"/>
        </w:rPr>
        <w:t>スキャンのもともとの手法だったためです。伝</w:t>
      </w:r>
      <w:r>
        <w:rPr>
          <w:color w:val="414042"/>
          <w:spacing w:val="-14"/>
          <w:w w:val="105"/>
        </w:rPr>
        <w:t>統的な監査では、サードパーティの監査企業の監査人がソースコードにクラウドシ</w:t>
      </w:r>
      <w:r>
        <w:rPr>
          <w:color w:val="414042"/>
          <w:spacing w:val="-18"/>
          <w:w w:val="105"/>
        </w:rPr>
        <w:t xml:space="preserve">ステム経由でリモートからアクセスしたり、物理的に現地へ足を運んだりしてソース  </w:t>
      </w:r>
      <w:r>
        <w:rPr>
          <w:color w:val="414042"/>
          <w:spacing w:val="-2"/>
          <w:w w:val="110"/>
        </w:rPr>
        <w:t>コー</w:t>
      </w:r>
      <w:r>
        <w:rPr>
          <w:color w:val="414042"/>
          <w:spacing w:val="-4"/>
          <w:w w:val="105"/>
        </w:rPr>
        <w:t>ド</w:t>
      </w:r>
      <w:r>
        <w:rPr>
          <w:color w:val="414042"/>
          <w:spacing w:val="-12"/>
          <w:w w:val="110"/>
        </w:rPr>
        <w:t>スキャンを実施します。</w:t>
      </w:r>
    </w:p>
    <w:p w:rsidR="00304724" w:rsidRDefault="00304724">
      <w:pPr>
        <w:sectPr w:rsidR="00304724">
          <w:headerReference w:type="default" r:id="rId4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23"/>
        </w:rPr>
      </w:pPr>
    </w:p>
    <w:p w:rsidR="00304724" w:rsidRDefault="009E6729">
      <w:pPr>
        <w:pStyle w:val="a3"/>
        <w:ind w:left="425"/>
        <w:rPr>
          <w:sz w:val="20"/>
        </w:rPr>
      </w:pPr>
      <w:r>
        <w:rPr>
          <w:noProof/>
          <w:sz w:val="20"/>
          <w:lang w:val="en-US" w:bidi="ar-SA"/>
        </w:rPr>
        <w:drawing>
          <wp:inline distT="0" distB="0" distL="0" distR="0">
            <wp:extent cx="5729813" cy="4838319"/>
            <wp:effectExtent l="0" t="0" r="0" b="0"/>
            <wp:docPr id="9"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4.jpeg"/>
                    <pic:cNvPicPr/>
                  </pic:nvPicPr>
                  <pic:blipFill>
                    <a:blip r:embed="rId45" cstate="print"/>
                    <a:stretch>
                      <a:fillRect/>
                    </a:stretch>
                  </pic:blipFill>
                  <pic:spPr>
                    <a:xfrm>
                      <a:off x="0" y="0"/>
                      <a:ext cx="5729813" cy="4838319"/>
                    </a:xfrm>
                    <a:prstGeom prst="rect">
                      <a:avLst/>
                    </a:prstGeom>
                  </pic:spPr>
                </pic:pic>
              </a:graphicData>
            </a:graphic>
          </wp:inline>
        </w:drawing>
      </w:r>
    </w:p>
    <w:p w:rsidR="00304724" w:rsidRDefault="00304724">
      <w:pPr>
        <w:pStyle w:val="a3"/>
        <w:spacing w:before="6"/>
        <w:rPr>
          <w:sz w:val="18"/>
        </w:rPr>
      </w:pPr>
    </w:p>
    <w:p w:rsidR="00304724" w:rsidRDefault="009E6729">
      <w:pPr>
        <w:spacing w:before="72"/>
        <w:ind w:left="395"/>
        <w:rPr>
          <w:sz w:val="20"/>
        </w:rPr>
      </w:pPr>
      <w:r>
        <w:rPr>
          <w:color w:val="009EDA"/>
          <w:w w:val="105"/>
          <w:sz w:val="20"/>
        </w:rPr>
        <w:t>図5：M&amp;A取引における伝統的な監査手法</w:t>
      </w:r>
    </w:p>
    <w:p w:rsidR="00304724" w:rsidRDefault="00304724">
      <w:pPr>
        <w:pStyle w:val="a3"/>
        <w:spacing w:before="3"/>
        <w:rPr>
          <w:sz w:val="25"/>
        </w:rPr>
      </w:pPr>
    </w:p>
    <w:p w:rsidR="00304724" w:rsidRDefault="009E6729">
      <w:pPr>
        <w:pStyle w:val="a3"/>
        <w:spacing w:before="61"/>
        <w:ind w:left="395" w:right="423"/>
        <w:jc w:val="both"/>
      </w:pPr>
      <w:r>
        <w:rPr>
          <w:color w:val="414042"/>
          <w:w w:val="105"/>
        </w:rPr>
        <w:t>図5</w:t>
      </w:r>
      <w:r>
        <w:rPr>
          <w:color w:val="414042"/>
          <w:spacing w:val="-15"/>
          <w:w w:val="105"/>
        </w:rPr>
        <w:t>では、次に挙げる伝統的な監査手法のプロセスを示しています。このプロセス</w:t>
      </w:r>
      <w:r>
        <w:rPr>
          <w:color w:val="414042"/>
          <w:spacing w:val="-17"/>
          <w:w w:val="105"/>
        </w:rPr>
        <w:t>は、サービス</w:t>
      </w:r>
      <w:ins w:id="22" w:author="Fukuchi, Hiroyuki (SONY)" w:date="2018-02-15T15:20:00Z">
        <w:r w:rsidR="00A605FC">
          <w:rPr>
            <w:rFonts w:hint="eastAsia"/>
            <w:color w:val="414042"/>
            <w:spacing w:val="-17"/>
            <w:w w:val="105"/>
          </w:rPr>
          <w:t xml:space="preserve"> </w:t>
        </w:r>
      </w:ins>
      <w:r>
        <w:rPr>
          <w:color w:val="414042"/>
          <w:spacing w:val="-17"/>
          <w:w w:val="105"/>
        </w:rPr>
        <w:t>プロバイダ</w:t>
      </w:r>
      <w:ins w:id="23" w:author="Fukuchi, Hiroyuki (SONY)" w:date="2018-02-15T15:20:00Z">
        <w:r w:rsidR="00A605FC">
          <w:rPr>
            <w:rFonts w:hint="eastAsia"/>
            <w:color w:val="414042"/>
            <w:spacing w:val="-17"/>
            <w:w w:val="105"/>
          </w:rPr>
          <w:t>ー</w:t>
        </w:r>
      </w:ins>
      <w:r>
        <w:rPr>
          <w:color w:val="414042"/>
          <w:spacing w:val="-17"/>
          <w:w w:val="105"/>
        </w:rPr>
        <w:t xml:space="preserve">ごとに微妙に異なってくるので留意してください。伝統的な  </w:t>
      </w:r>
      <w:r>
        <w:rPr>
          <w:color w:val="414042"/>
          <w:spacing w:val="-16"/>
          <w:w w:val="110"/>
        </w:rPr>
        <w:t>監査プロセスの典型的なものとして以下のようなステップがあります。</w:t>
      </w:r>
    </w:p>
    <w:p w:rsidR="00304724" w:rsidRDefault="00304724">
      <w:pPr>
        <w:pStyle w:val="a3"/>
        <w:spacing w:before="5"/>
      </w:pPr>
    </w:p>
    <w:p w:rsidR="00304724" w:rsidRDefault="009E6729">
      <w:pPr>
        <w:pStyle w:val="a4"/>
        <w:numPr>
          <w:ilvl w:val="2"/>
          <w:numId w:val="8"/>
        </w:numPr>
        <w:tabs>
          <w:tab w:val="left" w:pos="1196"/>
        </w:tabs>
        <w:spacing w:before="0"/>
        <w:rPr>
          <w:sz w:val="28"/>
        </w:rPr>
      </w:pPr>
      <w:r>
        <w:rPr>
          <w:color w:val="414042"/>
          <w:spacing w:val="-12"/>
          <w:w w:val="105"/>
          <w:sz w:val="28"/>
        </w:rPr>
        <w:t>監査人が、作業内容をよりよく理解するために質問状を送付する</w:t>
      </w:r>
    </w:p>
    <w:p w:rsidR="00304724" w:rsidRDefault="009E6729">
      <w:pPr>
        <w:pStyle w:val="a4"/>
        <w:numPr>
          <w:ilvl w:val="2"/>
          <w:numId w:val="8"/>
        </w:numPr>
        <w:tabs>
          <w:tab w:val="left" w:pos="1196"/>
        </w:tabs>
        <w:ind w:right="925"/>
        <w:rPr>
          <w:sz w:val="28"/>
        </w:rPr>
      </w:pPr>
      <w:r>
        <w:rPr>
          <w:color w:val="414042"/>
          <w:spacing w:val="-13"/>
          <w:w w:val="105"/>
          <w:sz w:val="28"/>
        </w:rPr>
        <w:t>買収対象は、監査人が監査スコープとパラメータをよりよく理解できる</w:t>
      </w:r>
      <w:r>
        <w:rPr>
          <w:color w:val="414042"/>
          <w:spacing w:val="-9"/>
          <w:w w:val="105"/>
          <w:sz w:val="28"/>
        </w:rPr>
        <w:t>ようこれに答える</w:t>
      </w:r>
    </w:p>
    <w:p w:rsidR="00304724" w:rsidRDefault="009E6729">
      <w:pPr>
        <w:pStyle w:val="a4"/>
        <w:numPr>
          <w:ilvl w:val="2"/>
          <w:numId w:val="8"/>
        </w:numPr>
        <w:tabs>
          <w:tab w:val="left" w:pos="1196"/>
        </w:tabs>
        <w:spacing w:before="243"/>
        <w:rPr>
          <w:sz w:val="28"/>
        </w:rPr>
      </w:pPr>
      <w:r>
        <w:rPr>
          <w:color w:val="414042"/>
          <w:spacing w:val="-12"/>
          <w:w w:val="105"/>
          <w:sz w:val="28"/>
        </w:rPr>
        <w:t>監査人が、この応答をもとに見積もりを提供する</w:t>
      </w:r>
    </w:p>
    <w:p w:rsidR="00304724" w:rsidRDefault="009E6729">
      <w:pPr>
        <w:pStyle w:val="a4"/>
        <w:numPr>
          <w:ilvl w:val="2"/>
          <w:numId w:val="8"/>
        </w:numPr>
        <w:tabs>
          <w:tab w:val="left" w:pos="1196"/>
        </w:tabs>
        <w:rPr>
          <w:sz w:val="28"/>
        </w:rPr>
      </w:pPr>
      <w:r>
        <w:rPr>
          <w:color w:val="414042"/>
          <w:spacing w:val="-20"/>
          <w:w w:val="105"/>
          <w:sz w:val="28"/>
        </w:rPr>
        <w:t>見積もりについて合意され、サービス契約書、作業明細書、守秘義務契</w:t>
      </w:r>
    </w:p>
    <w:p w:rsidR="00304724" w:rsidRDefault="00304724">
      <w:pPr>
        <w:rPr>
          <w:sz w:val="28"/>
        </w:r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1195" w:right="774"/>
        <w:jc w:val="both"/>
      </w:pPr>
      <w:r>
        <w:rPr>
          <w:color w:val="414042"/>
          <w:spacing w:val="-7"/>
        </w:rPr>
        <w:t>約書</w:t>
      </w:r>
      <w:r>
        <w:rPr>
          <w:color w:val="414042"/>
          <w:spacing w:val="-10"/>
        </w:rPr>
        <w:t>（NDA）</w:t>
      </w:r>
      <w:r>
        <w:rPr>
          <w:color w:val="414042"/>
          <w:spacing w:val="-8"/>
        </w:rPr>
        <w:t>などにサインされる</w:t>
      </w:r>
      <w:r>
        <w:rPr>
          <w:color w:val="414042"/>
          <w:spacing w:val="-16"/>
        </w:rPr>
        <w:t>（</w:t>
      </w:r>
      <w:r>
        <w:rPr>
          <w:color w:val="414042"/>
          <w:spacing w:val="-14"/>
        </w:rPr>
        <w:t>注：図</w:t>
      </w:r>
      <w:r>
        <w:rPr>
          <w:color w:val="414042"/>
        </w:rPr>
        <w:t>5</w:t>
      </w:r>
      <w:r>
        <w:rPr>
          <w:color w:val="414042"/>
          <w:spacing w:val="-51"/>
        </w:rPr>
        <w:t>、</w:t>
      </w:r>
      <w:r>
        <w:rPr>
          <w:color w:val="414042"/>
        </w:rPr>
        <w:t>6</w:t>
      </w:r>
      <w:r>
        <w:rPr>
          <w:color w:val="414042"/>
          <w:spacing w:val="-59"/>
        </w:rPr>
        <w:t>、</w:t>
      </w:r>
      <w:r>
        <w:rPr>
          <w:color w:val="414042"/>
          <w:spacing w:val="-3"/>
        </w:rPr>
        <w:t>7</w:t>
      </w:r>
      <w:r>
        <w:rPr>
          <w:color w:val="414042"/>
          <w:spacing w:val="-7"/>
        </w:rPr>
        <w:t xml:space="preserve">にある「開始」は合意文書  </w:t>
      </w:r>
      <w:r>
        <w:rPr>
          <w:color w:val="414042"/>
          <w:spacing w:val="-12"/>
          <w:w w:val="105"/>
        </w:rPr>
        <w:t xml:space="preserve">すべてにサインされた後の実際の監査プロセスの開始を想定していま  </w:t>
      </w:r>
      <w:r>
        <w:rPr>
          <w:color w:val="414042"/>
          <w:spacing w:val="-54"/>
          <w:w w:val="105"/>
        </w:rPr>
        <w:t>す。</w:t>
      </w:r>
      <w:r>
        <w:rPr>
          <w:color w:val="414042"/>
          <w:spacing w:val="-56"/>
          <w:w w:val="105"/>
        </w:rPr>
        <w:t>）</w:t>
      </w:r>
    </w:p>
    <w:p w:rsidR="00304724" w:rsidRDefault="009E6729">
      <w:pPr>
        <w:pStyle w:val="a4"/>
        <w:numPr>
          <w:ilvl w:val="2"/>
          <w:numId w:val="8"/>
        </w:numPr>
        <w:tabs>
          <w:tab w:val="left" w:pos="1196"/>
        </w:tabs>
        <w:spacing w:before="146"/>
        <w:ind w:right="882"/>
        <w:rPr>
          <w:sz w:val="28"/>
        </w:rPr>
      </w:pPr>
      <w:r>
        <w:rPr>
          <w:color w:val="414042"/>
          <w:spacing w:val="-8"/>
          <w:w w:val="105"/>
          <w:sz w:val="28"/>
        </w:rPr>
        <w:t>セキュアなクラウ</w:t>
      </w:r>
      <w:r>
        <w:rPr>
          <w:color w:val="414042"/>
          <w:spacing w:val="5"/>
          <w:sz w:val="28"/>
        </w:rPr>
        <w:t>ド</w:t>
      </w:r>
      <w:r>
        <w:rPr>
          <w:color w:val="414042"/>
          <w:spacing w:val="-8"/>
          <w:w w:val="105"/>
          <w:sz w:val="28"/>
        </w:rPr>
        <w:t>経由のアップロー</w:t>
      </w:r>
      <w:r>
        <w:rPr>
          <w:color w:val="414042"/>
          <w:spacing w:val="-12"/>
          <w:sz w:val="28"/>
        </w:rPr>
        <w:t>ド</w:t>
      </w:r>
      <w:r>
        <w:rPr>
          <w:color w:val="414042"/>
          <w:spacing w:val="-68"/>
          <w:w w:val="105"/>
          <w:sz w:val="28"/>
        </w:rPr>
        <w:t>、</w:t>
      </w:r>
      <w:r>
        <w:rPr>
          <w:color w:val="414042"/>
          <w:sz w:val="28"/>
        </w:rPr>
        <w:t>も</w:t>
      </w:r>
      <w:r>
        <w:rPr>
          <w:color w:val="414042"/>
          <w:spacing w:val="-4"/>
          <w:w w:val="105"/>
          <w:sz w:val="28"/>
        </w:rPr>
        <w:t>しくは実地訪問に基づく監査</w:t>
      </w:r>
      <w:r>
        <w:rPr>
          <w:color w:val="414042"/>
          <w:spacing w:val="-6"/>
          <w:w w:val="110"/>
          <w:sz w:val="28"/>
        </w:rPr>
        <w:t>で監査人に対し対象企業のコー</w:t>
      </w:r>
      <w:r>
        <w:rPr>
          <w:color w:val="414042"/>
          <w:sz w:val="28"/>
        </w:rPr>
        <w:t>ド</w:t>
      </w:r>
      <w:r>
        <w:rPr>
          <w:color w:val="414042"/>
          <w:spacing w:val="-9"/>
          <w:w w:val="110"/>
          <w:sz w:val="28"/>
        </w:rPr>
        <w:t>へのアクセス権が与えられる</w:t>
      </w:r>
    </w:p>
    <w:p w:rsidR="00304724" w:rsidRDefault="009E6729">
      <w:pPr>
        <w:pStyle w:val="a4"/>
        <w:numPr>
          <w:ilvl w:val="2"/>
          <w:numId w:val="8"/>
        </w:numPr>
        <w:tabs>
          <w:tab w:val="left" w:pos="1196"/>
        </w:tabs>
        <w:spacing w:before="242"/>
        <w:ind w:right="827"/>
        <w:rPr>
          <w:sz w:val="28"/>
        </w:rPr>
      </w:pPr>
      <w:r>
        <w:rPr>
          <w:color w:val="414042"/>
          <w:spacing w:val="-12"/>
          <w:w w:val="105"/>
          <w:sz w:val="28"/>
        </w:rPr>
        <w:t>監査人が、対象企業のソースコー</w:t>
      </w:r>
      <w:r>
        <w:rPr>
          <w:color w:val="414042"/>
          <w:spacing w:val="5"/>
          <w:sz w:val="28"/>
        </w:rPr>
        <w:t>ド</w:t>
      </w:r>
      <w:r>
        <w:rPr>
          <w:color w:val="414042"/>
          <w:spacing w:val="-11"/>
          <w:w w:val="105"/>
          <w:sz w:val="28"/>
        </w:rPr>
        <w:t>をスキャンし、誤検知分を処理し、</w:t>
      </w:r>
      <w:r>
        <w:rPr>
          <w:color w:val="414042"/>
          <w:spacing w:val="-9"/>
          <w:w w:val="105"/>
          <w:sz w:val="28"/>
        </w:rPr>
        <w:t>結果を評価する</w:t>
      </w:r>
    </w:p>
    <w:p w:rsidR="00304724" w:rsidRDefault="009E6729">
      <w:pPr>
        <w:pStyle w:val="a4"/>
        <w:numPr>
          <w:ilvl w:val="2"/>
          <w:numId w:val="8"/>
        </w:numPr>
        <w:tabs>
          <w:tab w:val="left" w:pos="1196"/>
        </w:tabs>
        <w:spacing w:before="243"/>
        <w:rPr>
          <w:sz w:val="28"/>
        </w:rPr>
      </w:pPr>
      <w:r>
        <w:rPr>
          <w:color w:val="414042"/>
          <w:spacing w:val="-7"/>
          <w:w w:val="105"/>
          <w:sz w:val="28"/>
        </w:rPr>
        <w:t>監査人が、レポー</w:t>
      </w:r>
      <w:r>
        <w:rPr>
          <w:color w:val="414042"/>
          <w:spacing w:val="5"/>
          <w:sz w:val="28"/>
        </w:rPr>
        <w:t>ト</w:t>
      </w:r>
      <w:r>
        <w:rPr>
          <w:color w:val="414042"/>
          <w:spacing w:val="-4"/>
          <w:w w:val="105"/>
          <w:sz w:val="28"/>
        </w:rPr>
        <w:t>を生成し依頼主に送付する</w:t>
      </w:r>
    </w:p>
    <w:p w:rsidR="00304724" w:rsidRDefault="009E6729">
      <w:pPr>
        <w:pStyle w:val="a4"/>
        <w:numPr>
          <w:ilvl w:val="2"/>
          <w:numId w:val="8"/>
        </w:numPr>
        <w:tabs>
          <w:tab w:val="left" w:pos="1196"/>
        </w:tabs>
        <w:ind w:right="997"/>
        <w:rPr>
          <w:sz w:val="28"/>
        </w:rPr>
      </w:pPr>
      <w:r>
        <w:rPr>
          <w:color w:val="414042"/>
          <w:spacing w:val="-20"/>
          <w:w w:val="110"/>
          <w:sz w:val="28"/>
        </w:rPr>
        <w:t>電話会議、もしくはフェイス ツー フェイスのミーティングによって、監査</w:t>
      </w:r>
      <w:r>
        <w:rPr>
          <w:color w:val="414042"/>
          <w:spacing w:val="-12"/>
          <w:w w:val="110"/>
          <w:sz w:val="28"/>
        </w:rPr>
        <w:t>人とともに結果をレビューし、質疑のやり取りを実施する</w:t>
      </w:r>
    </w:p>
    <w:p w:rsidR="00304724" w:rsidRDefault="00304724">
      <w:pPr>
        <w:pStyle w:val="a3"/>
        <w:spacing w:before="8"/>
        <w:rPr>
          <w:sz w:val="37"/>
        </w:rPr>
      </w:pPr>
    </w:p>
    <w:p w:rsidR="00304724" w:rsidRDefault="009E6729">
      <w:pPr>
        <w:pStyle w:val="a3"/>
        <w:spacing w:before="1"/>
        <w:ind w:left="395" w:right="374"/>
        <w:jc w:val="both"/>
      </w:pPr>
      <w:r>
        <w:rPr>
          <w:color w:val="414042"/>
          <w:spacing w:val="-10"/>
          <w:w w:val="105"/>
        </w:rPr>
        <w:t>この手法は、ほとんどの監査サービス</w:t>
      </w:r>
      <w:ins w:id="24" w:author="Fukuchi, Hiroyuki (SONY)" w:date="2018-02-15T15:20:00Z">
        <w:r w:rsidR="00A605FC">
          <w:rPr>
            <w:rFonts w:hint="eastAsia"/>
            <w:color w:val="414042"/>
            <w:spacing w:val="-10"/>
            <w:w w:val="105"/>
          </w:rPr>
          <w:t xml:space="preserve"> </w:t>
        </w:r>
      </w:ins>
      <w:r>
        <w:rPr>
          <w:color w:val="414042"/>
          <w:spacing w:val="-10"/>
          <w:w w:val="105"/>
        </w:rPr>
        <w:t>プロバイダ</w:t>
      </w:r>
      <w:ins w:id="25" w:author="Fukuchi, Hiroyuki (SONY)" w:date="2018-02-15T15:20:00Z">
        <w:r w:rsidR="00A605FC">
          <w:rPr>
            <w:rFonts w:hint="eastAsia"/>
            <w:color w:val="414042"/>
            <w:spacing w:val="-10"/>
            <w:w w:val="105"/>
          </w:rPr>
          <w:t>ー</w:t>
        </w:r>
      </w:ins>
      <w:r>
        <w:rPr>
          <w:color w:val="414042"/>
          <w:spacing w:val="-10"/>
          <w:w w:val="105"/>
        </w:rPr>
        <w:t>で一般的な</w:t>
      </w:r>
      <w:r>
        <w:rPr>
          <w:color w:val="414042"/>
        </w:rPr>
        <w:t>も</w:t>
      </w:r>
      <w:r>
        <w:rPr>
          <w:color w:val="414042"/>
          <w:spacing w:val="-16"/>
          <w:w w:val="105"/>
        </w:rPr>
        <w:t xml:space="preserve">のです。そのため、  </w:t>
      </w:r>
      <w:r>
        <w:rPr>
          <w:color w:val="414042"/>
          <w:spacing w:val="-14"/>
        </w:rPr>
        <w:t xml:space="preserve">同じ監査業務に対し複数企業からの入札を集め、要求に合った最良の入札者を  </w:t>
      </w:r>
      <w:r>
        <w:rPr>
          <w:color w:val="414042"/>
          <w:spacing w:val="-18"/>
          <w:w w:val="105"/>
        </w:rPr>
        <w:t>選択することもできます。このモデルでは、買収対象企業はコー</w:t>
      </w:r>
      <w:r>
        <w:rPr>
          <w:color w:val="414042"/>
          <w:spacing w:val="5"/>
        </w:rPr>
        <w:t>ド</w:t>
      </w:r>
      <w:r>
        <w:rPr>
          <w:color w:val="414042"/>
          <w:spacing w:val="-9"/>
          <w:w w:val="105"/>
        </w:rPr>
        <w:t>を監査人へ送付</w:t>
      </w:r>
      <w:r>
        <w:rPr>
          <w:color w:val="414042"/>
          <w:spacing w:val="-9"/>
          <w:w w:val="110"/>
        </w:rPr>
        <w:t>し、監査人が実地に訪れることに協力的でなければなりません。</w:t>
      </w:r>
    </w:p>
    <w:p w:rsidR="00304724" w:rsidRDefault="00304724">
      <w:pPr>
        <w:pStyle w:val="a3"/>
      </w:pPr>
    </w:p>
    <w:p w:rsidR="00304724" w:rsidRDefault="00554615">
      <w:pPr>
        <w:pStyle w:val="2"/>
        <w:numPr>
          <w:ilvl w:val="1"/>
          <w:numId w:val="8"/>
        </w:numPr>
        <w:tabs>
          <w:tab w:val="left" w:pos="1197"/>
        </w:tabs>
        <w:spacing w:before="206"/>
        <w:ind w:left="1196" w:hanging="801"/>
      </w:pPr>
      <w:r>
        <w:pict>
          <v:line id="_x0000_s1073" style="position:absolute;left:0;text-align:left;z-index:251653120;mso-wrap-distance-left:0;mso-wrap-distance-right:0;mso-position-horizontal-relative:page" from="78.75pt,44.8pt" to="533.3pt,44.8pt" strokecolor="#aaaaad" strokeweight="1pt">
            <w10:wrap type="topAndBottom" anchorx="page"/>
          </v:line>
        </w:pict>
      </w:r>
      <w:r w:rsidR="009E6729">
        <w:rPr>
          <w:color w:val="414042"/>
          <w:spacing w:val="-7"/>
          <w:w w:val="110"/>
        </w:rPr>
        <w:t>ブラインド監査</w:t>
      </w:r>
    </w:p>
    <w:p w:rsidR="00304724" w:rsidRDefault="009E6729">
      <w:pPr>
        <w:pStyle w:val="a3"/>
        <w:spacing w:before="391"/>
        <w:ind w:left="395"/>
      </w:pPr>
      <w:r>
        <w:rPr>
          <w:color w:val="414042"/>
          <w:w w:val="110"/>
        </w:rPr>
        <w:t>ブラインド監査は、ストックホルムを拠点としたFOSSID AB社によって開発され</w:t>
      </w:r>
    </w:p>
    <w:p w:rsidR="00304724" w:rsidRDefault="009E6729">
      <w:pPr>
        <w:pStyle w:val="a3"/>
        <w:spacing w:before="1"/>
        <w:ind w:left="395" w:right="381"/>
      </w:pPr>
      <w:r>
        <w:rPr>
          <w:color w:val="414042"/>
          <w:spacing w:val="-29"/>
          <w:w w:val="105"/>
        </w:rPr>
        <w:t>た、</w:t>
      </w:r>
      <w:r>
        <w:rPr>
          <w:color w:val="414042"/>
          <w:spacing w:val="-3"/>
          <w:w w:val="105"/>
        </w:rPr>
        <w:t>M&amp;A</w:t>
      </w:r>
      <w:r>
        <w:rPr>
          <w:color w:val="414042"/>
          <w:spacing w:val="-14"/>
          <w:w w:val="105"/>
        </w:rPr>
        <w:t>取引における守秘義務要求に対応した手法です。</w:t>
      </w:r>
      <w:r>
        <w:rPr>
          <w:color w:val="414042"/>
          <w:spacing w:val="-20"/>
          <w:w w:val="105"/>
        </w:rPr>
        <w:t>（</w:t>
      </w:r>
      <w:r>
        <w:rPr>
          <w:color w:val="414042"/>
          <w:spacing w:val="-2"/>
          <w:w w:val="105"/>
        </w:rPr>
        <w:t>ここでは</w:t>
      </w:r>
      <w:r>
        <w:rPr>
          <w:color w:val="414042"/>
          <w:spacing w:val="1"/>
          <w:w w:val="105"/>
        </w:rPr>
        <w:t>FOSSID</w:t>
      </w:r>
      <w:r>
        <w:rPr>
          <w:color w:val="414042"/>
          <w:w w:val="105"/>
        </w:rPr>
        <w:t xml:space="preserve"> AB </w:t>
      </w:r>
      <w:r>
        <w:rPr>
          <w:color w:val="414042"/>
          <w:spacing w:val="-15"/>
          <w:w w:val="105"/>
        </w:rPr>
        <w:t>が会社名で、</w:t>
      </w:r>
      <w:r>
        <w:rPr>
          <w:color w:val="414042"/>
          <w:spacing w:val="1"/>
          <w:w w:val="105"/>
        </w:rPr>
        <w:t>FOSSID</w:t>
      </w:r>
      <w:r>
        <w:rPr>
          <w:color w:val="414042"/>
          <w:spacing w:val="-19"/>
          <w:w w:val="105"/>
        </w:rPr>
        <w:t>がツール名としています。</w:t>
      </w:r>
      <w:r>
        <w:rPr>
          <w:color w:val="414042"/>
          <w:spacing w:val="-56"/>
          <w:w w:val="105"/>
        </w:rPr>
        <w:t>）</w:t>
      </w:r>
    </w:p>
    <w:p w:rsidR="00304724" w:rsidRDefault="00304724">
      <w:pPr>
        <w:pStyle w:val="a3"/>
        <w:spacing w:before="4"/>
      </w:pPr>
    </w:p>
    <w:p w:rsidR="00304724" w:rsidRDefault="009E6729">
      <w:pPr>
        <w:pStyle w:val="a3"/>
        <w:ind w:left="395" w:right="335"/>
      </w:pPr>
      <w:r>
        <w:rPr>
          <w:color w:val="414042"/>
          <w:spacing w:val="1"/>
          <w:w w:val="105"/>
        </w:rPr>
        <w:t>FOSSID</w:t>
      </w:r>
      <w:r>
        <w:rPr>
          <w:color w:val="414042"/>
          <w:spacing w:val="35"/>
          <w:w w:val="105"/>
        </w:rPr>
        <w:t xml:space="preserve">  </w:t>
      </w:r>
      <w:r>
        <w:rPr>
          <w:color w:val="414042"/>
          <w:spacing w:val="3"/>
          <w:w w:val="105"/>
        </w:rPr>
        <w:t>AB</w:t>
      </w:r>
      <w:r>
        <w:rPr>
          <w:color w:val="414042"/>
          <w:spacing w:val="-16"/>
          <w:w w:val="105"/>
        </w:rPr>
        <w:t>社のプロプライエタリな技術を用いることで、ソースコードを見ることな</w:t>
      </w:r>
      <w:r>
        <w:rPr>
          <w:color w:val="414042"/>
          <w:spacing w:val="-14"/>
          <w:w w:val="105"/>
        </w:rPr>
        <w:t>く監査を実施し、レポートを生成することが可能になります。図</w:t>
      </w:r>
      <w:r>
        <w:rPr>
          <w:color w:val="414042"/>
          <w:w w:val="105"/>
        </w:rPr>
        <w:t>6</w:t>
      </w:r>
      <w:r>
        <w:rPr>
          <w:color w:val="414042"/>
          <w:spacing w:val="-21"/>
          <w:w w:val="105"/>
        </w:rPr>
        <w:t>に、</w:t>
      </w:r>
      <w:r>
        <w:rPr>
          <w:color w:val="414042"/>
          <w:spacing w:val="1"/>
          <w:w w:val="105"/>
        </w:rPr>
        <w:t>FOSSID</w:t>
      </w:r>
      <w:r>
        <w:rPr>
          <w:color w:val="414042"/>
          <w:spacing w:val="-54"/>
          <w:w w:val="105"/>
        </w:rPr>
        <w:t xml:space="preserve"> </w:t>
      </w:r>
      <w:r>
        <w:rPr>
          <w:color w:val="414042"/>
          <w:spacing w:val="3"/>
          <w:w w:val="105"/>
        </w:rPr>
        <w:t>AB</w:t>
      </w:r>
      <w:r>
        <w:rPr>
          <w:color w:val="414042"/>
          <w:w w:val="105"/>
        </w:rPr>
        <w:t>社</w:t>
      </w:r>
      <w:r>
        <w:rPr>
          <w:color w:val="414042"/>
          <w:spacing w:val="-10"/>
          <w:w w:val="105"/>
        </w:rPr>
        <w:t>が用いる、</w:t>
      </w:r>
      <w:r>
        <w:rPr>
          <w:color w:val="414042"/>
          <w:spacing w:val="-3"/>
          <w:w w:val="105"/>
        </w:rPr>
        <w:t>M&amp;A</w:t>
      </w:r>
      <w:r>
        <w:rPr>
          <w:color w:val="414042"/>
          <w:spacing w:val="-13"/>
          <w:w w:val="105"/>
        </w:rPr>
        <w:t xml:space="preserve">取引においてソースコードの機密を保つようデザインされたブライ   </w:t>
      </w:r>
      <w:r>
        <w:rPr>
          <w:color w:val="414042"/>
          <w:spacing w:val="-12"/>
          <w:w w:val="105"/>
        </w:rPr>
        <w:t xml:space="preserve">ンド監査のプロセスを例示しました。ブラインド監査の一つの大きなメリットはソー </w:t>
      </w:r>
      <w:r>
        <w:rPr>
          <w:color w:val="414042"/>
          <w:spacing w:val="-17"/>
          <w:w w:val="105"/>
        </w:rPr>
        <w:t xml:space="preserve">スコードへアクセスせずに監査人がレビューを完了できる点にあります。さらに、買  </w:t>
      </w:r>
      <w:r>
        <w:rPr>
          <w:color w:val="414042"/>
          <w:spacing w:val="-11"/>
        </w:rPr>
        <w:t xml:space="preserve">収企業が事前に十分配慮することで監査人にも買収対象を知ることをさせない、   </w:t>
      </w:r>
      <w:r>
        <w:rPr>
          <w:color w:val="414042"/>
          <w:spacing w:val="-12"/>
          <w:w w:val="105"/>
        </w:rPr>
        <w:t xml:space="preserve">といったハイレベルの機密性を提供することができます。著者の認識する範囲で  </w:t>
      </w:r>
      <w:r>
        <w:rPr>
          <w:color w:val="414042"/>
          <w:spacing w:val="-10"/>
          <w:w w:val="105"/>
        </w:rPr>
        <w:t>はありますが、オープンソース  コンプライアンス   サービスの提供企業でこういった</w:t>
      </w:r>
      <w:r>
        <w:rPr>
          <w:color w:val="414042"/>
          <w:spacing w:val="-12"/>
          <w:w w:val="105"/>
        </w:rPr>
        <w:t>手法をとれるところは他にはないようです。</w:t>
      </w:r>
    </w:p>
    <w:p w:rsidR="00304724" w:rsidRDefault="00304724">
      <w:p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spacing w:before="12"/>
        <w:rPr>
          <w:sz w:val="22"/>
        </w:rPr>
      </w:pPr>
    </w:p>
    <w:p w:rsidR="00304724" w:rsidRDefault="009E6729">
      <w:pPr>
        <w:pStyle w:val="a3"/>
        <w:ind w:left="419"/>
        <w:rPr>
          <w:sz w:val="20"/>
        </w:rPr>
      </w:pPr>
      <w:r>
        <w:rPr>
          <w:noProof/>
          <w:sz w:val="20"/>
          <w:lang w:val="en-US" w:bidi="ar-SA"/>
        </w:rPr>
        <w:drawing>
          <wp:inline distT="0" distB="0" distL="0" distR="0">
            <wp:extent cx="5764725" cy="3913060"/>
            <wp:effectExtent l="0" t="0" r="0" b="0"/>
            <wp:docPr id="1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5.jpeg"/>
                    <pic:cNvPicPr/>
                  </pic:nvPicPr>
                  <pic:blipFill>
                    <a:blip r:embed="rId46" cstate="print"/>
                    <a:stretch>
                      <a:fillRect/>
                    </a:stretch>
                  </pic:blipFill>
                  <pic:spPr>
                    <a:xfrm>
                      <a:off x="0" y="0"/>
                      <a:ext cx="5764725" cy="3913060"/>
                    </a:xfrm>
                    <a:prstGeom prst="rect">
                      <a:avLst/>
                    </a:prstGeom>
                  </pic:spPr>
                </pic:pic>
              </a:graphicData>
            </a:graphic>
          </wp:inline>
        </w:drawing>
      </w:r>
    </w:p>
    <w:p w:rsidR="00304724" w:rsidRDefault="00304724">
      <w:pPr>
        <w:pStyle w:val="a3"/>
        <w:spacing w:before="4"/>
        <w:rPr>
          <w:sz w:val="20"/>
        </w:rPr>
      </w:pPr>
    </w:p>
    <w:p w:rsidR="00304724" w:rsidRDefault="009E6729">
      <w:pPr>
        <w:spacing w:before="72"/>
        <w:ind w:left="395"/>
        <w:rPr>
          <w:sz w:val="20"/>
        </w:rPr>
      </w:pPr>
      <w:r>
        <w:rPr>
          <w:color w:val="009EDA"/>
          <w:w w:val="105"/>
          <w:sz w:val="20"/>
        </w:rPr>
        <w:t>図6：M&amp;A取引を想定したFOSSIDを用いたブラインド監査</w:t>
      </w:r>
    </w:p>
    <w:p w:rsidR="00304724" w:rsidRDefault="00304724">
      <w:pPr>
        <w:pStyle w:val="a3"/>
        <w:spacing w:before="4"/>
        <w:rPr>
          <w:sz w:val="23"/>
        </w:rPr>
      </w:pPr>
    </w:p>
    <w:p w:rsidR="00304724" w:rsidRDefault="00554615">
      <w:pPr>
        <w:pStyle w:val="2"/>
        <w:numPr>
          <w:ilvl w:val="1"/>
          <w:numId w:val="8"/>
        </w:numPr>
        <w:tabs>
          <w:tab w:val="left" w:pos="1193"/>
        </w:tabs>
        <w:ind w:left="1192" w:hanging="797"/>
      </w:pPr>
      <w:r>
        <w:pict>
          <v:line id="_x0000_s1072" style="position:absolute;left:0;text-align:left;z-index:251654144;mso-wrap-distance-left:0;mso-wrap-distance-right:0;mso-position-horizontal-relative:page" from="78.75pt,34.5pt" to="533.3pt,34.5pt" strokecolor="#aaaaad" strokeweight="1pt">
            <w10:wrap type="topAndBottom" anchorx="page"/>
          </v:line>
        </w:pict>
      </w:r>
      <w:r w:rsidR="009E6729">
        <w:rPr>
          <w:color w:val="414042"/>
          <w:spacing w:val="-5"/>
        </w:rPr>
        <w:t>DIY</w:t>
      </w:r>
      <w:r w:rsidR="009E6729">
        <w:rPr>
          <w:color w:val="414042"/>
        </w:rPr>
        <w:t>監査</w:t>
      </w:r>
    </w:p>
    <w:p w:rsidR="00304724" w:rsidRDefault="009E6729">
      <w:pPr>
        <w:pStyle w:val="a3"/>
        <w:spacing w:before="316"/>
        <w:ind w:left="395" w:right="360"/>
      </w:pPr>
      <w:r>
        <w:rPr>
          <w:color w:val="414042"/>
          <w:spacing w:val="-8"/>
          <w:w w:val="105"/>
        </w:rPr>
        <w:t>Do-It-Yourself（DIY）</w:t>
      </w:r>
      <w:r>
        <w:rPr>
          <w:color w:val="414042"/>
          <w:spacing w:val="-11"/>
          <w:w w:val="105"/>
        </w:rPr>
        <w:t>監査は買収企業もしくは買収対象が自らスキャンが実施で</w:t>
      </w:r>
      <w:r>
        <w:rPr>
          <w:color w:val="414042"/>
          <w:spacing w:val="-13"/>
          <w:w w:val="105"/>
        </w:rPr>
        <w:t>きるよう、時間限定でクラウドのコンプライアンス     ツールへのアクセスを提供します</w:t>
      </w:r>
      <w:r>
        <w:rPr>
          <w:color w:val="414042"/>
          <w:spacing w:val="-18"/>
          <w:w w:val="105"/>
        </w:rPr>
        <w:t>。すべてのナレッジベースやレポート機能にアクセスすることで内部監査が実施   で</w:t>
      </w:r>
      <w:r>
        <w:rPr>
          <w:color w:val="414042"/>
          <w:spacing w:val="-15"/>
          <w:w w:val="105"/>
        </w:rPr>
        <w:t>きるようになります。このアプローチは、スキャン結果を解釈しその是正手続きを提</w:t>
      </w:r>
      <w:r>
        <w:rPr>
          <w:color w:val="414042"/>
          <w:spacing w:val="-13"/>
          <w:w w:val="105"/>
        </w:rPr>
        <w:t>案する十分な知見がある従業員をもつ企業にとって特に興味深いものとなります。</w:t>
      </w:r>
      <w:r>
        <w:rPr>
          <w:color w:val="414042"/>
          <w:spacing w:val="-5"/>
          <w:w w:val="105"/>
        </w:rPr>
        <w:t>M&amp;A</w:t>
      </w:r>
      <w:r>
        <w:rPr>
          <w:color w:val="414042"/>
          <w:spacing w:val="-8"/>
          <w:w w:val="105"/>
        </w:rPr>
        <w:t>プロセスを年間数回は実施するような企業はこの手法により迅速に費用効</w:t>
      </w:r>
      <w:r>
        <w:rPr>
          <w:color w:val="414042"/>
          <w:spacing w:val="-16"/>
          <w:w w:val="105"/>
        </w:rPr>
        <w:t>率を上げることができます。さらなる監査の完全性確保を目的として、監査ツール</w:t>
      </w:r>
      <w:r>
        <w:rPr>
          <w:color w:val="414042"/>
          <w:spacing w:val="-11"/>
          <w:w w:val="105"/>
        </w:rPr>
        <w:t>のサービス</w:t>
      </w:r>
      <w:ins w:id="26" w:author="Fukuchi, Hiroyuki (SONY)" w:date="2018-02-15T15:20:00Z">
        <w:r w:rsidR="00A605FC">
          <w:rPr>
            <w:rFonts w:hint="eastAsia"/>
            <w:color w:val="414042"/>
            <w:spacing w:val="-11"/>
            <w:w w:val="105"/>
          </w:rPr>
          <w:t xml:space="preserve"> </w:t>
        </w:r>
      </w:ins>
      <w:r>
        <w:rPr>
          <w:color w:val="414042"/>
          <w:spacing w:val="-11"/>
          <w:w w:val="105"/>
        </w:rPr>
        <w:t>プロバイダ</w:t>
      </w:r>
      <w:ins w:id="27" w:author="Fukuchi, Hiroyuki (SONY)" w:date="2018-02-15T15:20:00Z">
        <w:r w:rsidR="00A605FC">
          <w:rPr>
            <w:rFonts w:hint="eastAsia"/>
            <w:color w:val="414042"/>
            <w:spacing w:val="-11"/>
            <w:w w:val="105"/>
          </w:rPr>
          <w:t>ー</w:t>
        </w:r>
      </w:ins>
      <w:r>
        <w:rPr>
          <w:color w:val="414042"/>
          <w:spacing w:val="-11"/>
          <w:w w:val="105"/>
        </w:rPr>
        <w:t>が発見事項の検証を実施し、独立した形で認定を行う  手</w:t>
      </w:r>
      <w:r>
        <w:rPr>
          <w:color w:val="414042"/>
          <w:spacing w:val="-17"/>
          <w:w w:val="105"/>
        </w:rPr>
        <w:t>法もあります。</w:t>
      </w:r>
    </w:p>
    <w:p w:rsidR="00304724" w:rsidRDefault="00304724">
      <w:pPr>
        <w:pStyle w:val="a3"/>
        <w:spacing w:before="12"/>
      </w:pPr>
    </w:p>
    <w:p w:rsidR="00304724" w:rsidRDefault="009E6729">
      <w:pPr>
        <w:pStyle w:val="a3"/>
        <w:ind w:left="395"/>
      </w:pPr>
      <w:r>
        <w:rPr>
          <w:color w:val="414042"/>
          <w:w w:val="110"/>
        </w:rPr>
        <w:t>図7</w:t>
      </w:r>
      <w:r>
        <w:rPr>
          <w:color w:val="414042"/>
          <w:spacing w:val="2"/>
          <w:w w:val="110"/>
        </w:rPr>
        <w:t>は</w:t>
      </w:r>
      <w:r>
        <w:rPr>
          <w:color w:val="414042"/>
          <w:spacing w:val="1"/>
          <w:w w:val="110"/>
        </w:rPr>
        <w:t>FOSSID</w:t>
      </w:r>
      <w:r>
        <w:rPr>
          <w:color w:val="414042"/>
          <w:w w:val="110"/>
        </w:rPr>
        <w:t xml:space="preserve"> </w:t>
      </w:r>
      <w:r>
        <w:rPr>
          <w:color w:val="414042"/>
          <w:spacing w:val="3"/>
          <w:w w:val="110"/>
        </w:rPr>
        <w:t>AB</w:t>
      </w:r>
      <w:r>
        <w:rPr>
          <w:color w:val="414042"/>
          <w:spacing w:val="-16"/>
          <w:w w:val="110"/>
        </w:rPr>
        <w:t>社のツールを用いた監査手法を例示しています。このアプロー</w:t>
      </w:r>
    </w:p>
    <w:p w:rsidR="00304724" w:rsidRDefault="00304724">
      <w:p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right="424"/>
        <w:jc w:val="both"/>
      </w:pPr>
      <w:r>
        <w:rPr>
          <w:color w:val="414042"/>
          <w:spacing w:val="-16"/>
          <w:w w:val="105"/>
        </w:rPr>
        <w:t xml:space="preserve">チにはいくつかメリットがあります。たとえば社内リソースを使用するのでサードパー  </w:t>
      </w:r>
      <w:r>
        <w:rPr>
          <w:color w:val="414042"/>
          <w:spacing w:val="-12"/>
          <w:w w:val="105"/>
        </w:rPr>
        <w:t>ティの監査人の対応可能状況に依存せず必要なときにすぐに監査を開始できる</w:t>
      </w:r>
      <w:r>
        <w:rPr>
          <w:color w:val="414042"/>
          <w:spacing w:val="-13"/>
          <w:w w:val="105"/>
        </w:rPr>
        <w:t>点が挙げられます。時間の短縮の可能性、社外のコストの削減といったこともあり</w:t>
      </w:r>
      <w:r>
        <w:rPr>
          <w:color w:val="414042"/>
          <w:spacing w:val="-18"/>
          <w:w w:val="105"/>
        </w:rPr>
        <w:t xml:space="preserve">ます。コンプライアンスの問題がどんなものでも、直接コードにアクセスし、解決で   </w:t>
      </w:r>
      <w:r>
        <w:rPr>
          <w:color w:val="414042"/>
          <w:spacing w:val="-19"/>
          <w:w w:val="105"/>
        </w:rPr>
        <w:t xml:space="preserve">きる人によって実施されるので、すぐに取り組むことができます。また最終的にこの </w:t>
      </w:r>
      <w:r>
        <w:rPr>
          <w:color w:val="414042"/>
          <w:spacing w:val="-15"/>
          <w:w w:val="105"/>
        </w:rPr>
        <w:t>監査における正確性や網羅性を確保するため、監査ツール提供者によって検証</w:t>
      </w:r>
      <w:r>
        <w:rPr>
          <w:color w:val="414042"/>
          <w:spacing w:val="-16"/>
          <w:w w:val="105"/>
        </w:rPr>
        <w:t>することもできます。</w:t>
      </w:r>
      <w:r>
        <w:rPr>
          <w:color w:val="414042"/>
          <w:spacing w:val="1"/>
          <w:w w:val="105"/>
        </w:rPr>
        <w:t>FOSSID</w:t>
      </w:r>
      <w:r>
        <w:rPr>
          <w:color w:val="414042"/>
          <w:spacing w:val="75"/>
          <w:w w:val="105"/>
        </w:rPr>
        <w:t xml:space="preserve"> </w:t>
      </w:r>
      <w:r>
        <w:rPr>
          <w:color w:val="414042"/>
          <w:spacing w:val="3"/>
          <w:w w:val="105"/>
        </w:rPr>
        <w:t>AB</w:t>
      </w:r>
      <w:r>
        <w:rPr>
          <w:color w:val="414042"/>
          <w:spacing w:val="-6"/>
          <w:w w:val="105"/>
        </w:rPr>
        <w:t>社における</w:t>
      </w:r>
      <w:r>
        <w:rPr>
          <w:color w:val="414042"/>
          <w:spacing w:val="-7"/>
          <w:w w:val="105"/>
        </w:rPr>
        <w:t>DIY</w:t>
      </w:r>
      <w:r>
        <w:rPr>
          <w:color w:val="414042"/>
          <w:spacing w:val="-13"/>
          <w:w w:val="105"/>
        </w:rPr>
        <w:t>サービスの一部として、対象企業</w:t>
      </w:r>
      <w:r>
        <w:rPr>
          <w:color w:val="414042"/>
          <w:spacing w:val="-10"/>
          <w:w w:val="105"/>
        </w:rPr>
        <w:t>で監査されるべきものと示されたファイルの</w:t>
      </w:r>
      <w:r>
        <w:rPr>
          <w:color w:val="414042"/>
          <w:spacing w:val="-12"/>
          <w:w w:val="105"/>
        </w:rPr>
        <w:t>X%（</w:t>
      </w:r>
      <w:r>
        <w:rPr>
          <w:color w:val="414042"/>
          <w:spacing w:val="-13"/>
          <w:w w:val="105"/>
        </w:rPr>
        <w:t>この</w:t>
      </w:r>
      <w:r>
        <w:rPr>
          <w:color w:val="414042"/>
          <w:w w:val="105"/>
        </w:rPr>
        <w:t>X</w:t>
      </w:r>
      <w:r>
        <w:rPr>
          <w:color w:val="414042"/>
          <w:spacing w:val="-5"/>
          <w:w w:val="105"/>
        </w:rPr>
        <w:t>%は見積もりの合意の一部と</w:t>
      </w:r>
      <w:r>
        <w:rPr>
          <w:color w:val="414042"/>
          <w:spacing w:val="-13"/>
          <w:w w:val="105"/>
        </w:rPr>
        <w:t>して決定されます</w:t>
      </w:r>
      <w:r>
        <w:rPr>
          <w:color w:val="414042"/>
          <w:spacing w:val="-16"/>
          <w:w w:val="105"/>
        </w:rPr>
        <w:t>）</w:t>
      </w:r>
      <w:r>
        <w:rPr>
          <w:color w:val="414042"/>
          <w:spacing w:val="-11"/>
          <w:w w:val="105"/>
        </w:rPr>
        <w:t>に対し無作為抽出検証が提供されています。</w:t>
      </w:r>
    </w:p>
    <w:p w:rsidR="00304724" w:rsidRDefault="00304724">
      <w:pPr>
        <w:pStyle w:val="a3"/>
        <w:rPr>
          <w:sz w:val="20"/>
        </w:rPr>
      </w:pPr>
    </w:p>
    <w:p w:rsidR="00304724" w:rsidRDefault="00304724">
      <w:pPr>
        <w:pStyle w:val="a3"/>
        <w:rPr>
          <w:sz w:val="20"/>
        </w:rPr>
      </w:pPr>
    </w:p>
    <w:p w:rsidR="00304724" w:rsidRDefault="009E6729">
      <w:pPr>
        <w:pStyle w:val="a3"/>
        <w:spacing w:before="8"/>
        <w:rPr>
          <w:sz w:val="10"/>
        </w:rPr>
      </w:pPr>
      <w:r>
        <w:rPr>
          <w:noProof/>
          <w:lang w:val="en-US" w:bidi="ar-SA"/>
        </w:rPr>
        <w:drawing>
          <wp:anchor distT="0" distB="0" distL="0" distR="0" simplePos="0" relativeHeight="251629568" behindDoc="0" locked="0" layoutInCell="1" allowOverlap="1">
            <wp:simplePos x="0" y="0"/>
            <wp:positionH relativeFrom="page">
              <wp:posOffset>1006352</wp:posOffset>
            </wp:positionH>
            <wp:positionV relativeFrom="paragraph">
              <wp:posOffset>111793</wp:posOffset>
            </wp:positionV>
            <wp:extent cx="5762842" cy="4047744"/>
            <wp:effectExtent l="0" t="0" r="0" b="0"/>
            <wp:wrapTopAndBottom/>
            <wp:docPr id="13"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6.jpeg"/>
                    <pic:cNvPicPr/>
                  </pic:nvPicPr>
                  <pic:blipFill>
                    <a:blip r:embed="rId47" cstate="print"/>
                    <a:stretch>
                      <a:fillRect/>
                    </a:stretch>
                  </pic:blipFill>
                  <pic:spPr>
                    <a:xfrm>
                      <a:off x="0" y="0"/>
                      <a:ext cx="5762842" cy="4047744"/>
                    </a:xfrm>
                    <a:prstGeom prst="rect">
                      <a:avLst/>
                    </a:prstGeom>
                  </pic:spPr>
                </pic:pic>
              </a:graphicData>
            </a:graphic>
          </wp:anchor>
        </w:drawing>
      </w:r>
    </w:p>
    <w:p w:rsidR="00304724" w:rsidRDefault="009E6729">
      <w:pPr>
        <w:spacing w:before="101"/>
        <w:ind w:left="380"/>
        <w:rPr>
          <w:sz w:val="20"/>
        </w:rPr>
      </w:pPr>
      <w:r>
        <w:rPr>
          <w:color w:val="009EDA"/>
          <w:spacing w:val="-4"/>
          <w:sz w:val="20"/>
        </w:rPr>
        <w:t>図</w:t>
      </w:r>
      <w:r>
        <w:rPr>
          <w:color w:val="009EDA"/>
          <w:spacing w:val="-40"/>
          <w:w w:val="116"/>
          <w:sz w:val="20"/>
        </w:rPr>
        <w:t>7</w:t>
      </w:r>
      <w:r>
        <w:rPr>
          <w:color w:val="009EDA"/>
          <w:spacing w:val="-32"/>
          <w:w w:val="200"/>
          <w:sz w:val="20"/>
        </w:rPr>
        <w:t>：</w:t>
      </w:r>
      <w:r>
        <w:rPr>
          <w:color w:val="009EDA"/>
          <w:spacing w:val="2"/>
          <w:w w:val="95"/>
          <w:sz w:val="20"/>
        </w:rPr>
        <w:t>M</w:t>
      </w:r>
      <w:r>
        <w:rPr>
          <w:color w:val="009EDA"/>
          <w:spacing w:val="1"/>
          <w:w w:val="115"/>
          <w:sz w:val="20"/>
        </w:rPr>
        <w:t>&amp;</w:t>
      </w:r>
      <w:r>
        <w:rPr>
          <w:color w:val="009EDA"/>
          <w:spacing w:val="1"/>
          <w:w w:val="104"/>
          <w:sz w:val="20"/>
        </w:rPr>
        <w:t>A</w:t>
      </w:r>
      <w:r>
        <w:rPr>
          <w:color w:val="009EDA"/>
          <w:spacing w:val="-13"/>
          <w:sz w:val="20"/>
        </w:rPr>
        <w:t>取引</w:t>
      </w:r>
      <w:r>
        <w:rPr>
          <w:color w:val="009EDA"/>
          <w:spacing w:val="-2"/>
          <w:w w:val="132"/>
          <w:sz w:val="20"/>
        </w:rPr>
        <w:t>を</w:t>
      </w:r>
      <w:r>
        <w:rPr>
          <w:color w:val="009EDA"/>
          <w:spacing w:val="-11"/>
          <w:sz w:val="20"/>
        </w:rPr>
        <w:t>想定</w:t>
      </w:r>
      <w:r>
        <w:rPr>
          <w:color w:val="009EDA"/>
          <w:spacing w:val="-15"/>
          <w:w w:val="138"/>
          <w:sz w:val="20"/>
        </w:rPr>
        <w:t>し</w:t>
      </w:r>
      <w:r>
        <w:rPr>
          <w:color w:val="009EDA"/>
          <w:spacing w:val="-1"/>
          <w:w w:val="127"/>
          <w:sz w:val="20"/>
        </w:rPr>
        <w:t>た</w:t>
      </w:r>
      <w:r>
        <w:rPr>
          <w:color w:val="009EDA"/>
          <w:spacing w:val="-3"/>
          <w:w w:val="95"/>
          <w:sz w:val="20"/>
        </w:rPr>
        <w:t>F</w:t>
      </w:r>
      <w:r>
        <w:rPr>
          <w:color w:val="009EDA"/>
          <w:spacing w:val="2"/>
          <w:w w:val="90"/>
          <w:sz w:val="20"/>
        </w:rPr>
        <w:t>O</w:t>
      </w:r>
      <w:r>
        <w:rPr>
          <w:color w:val="009EDA"/>
          <w:spacing w:val="2"/>
          <w:w w:val="92"/>
          <w:sz w:val="20"/>
        </w:rPr>
        <w:t>S</w:t>
      </w:r>
      <w:r>
        <w:rPr>
          <w:color w:val="009EDA"/>
          <w:spacing w:val="5"/>
          <w:w w:val="92"/>
          <w:sz w:val="20"/>
        </w:rPr>
        <w:t>S</w:t>
      </w:r>
      <w:r>
        <w:rPr>
          <w:color w:val="009EDA"/>
          <w:spacing w:val="7"/>
          <w:w w:val="71"/>
          <w:sz w:val="20"/>
        </w:rPr>
        <w:t>I</w:t>
      </w:r>
      <w:r>
        <w:rPr>
          <w:color w:val="009EDA"/>
          <w:spacing w:val="-7"/>
          <w:w w:val="92"/>
          <w:sz w:val="20"/>
        </w:rPr>
        <w:t>D</w:t>
      </w:r>
      <w:r>
        <w:rPr>
          <w:color w:val="009EDA"/>
          <w:spacing w:val="-9"/>
          <w:w w:val="114"/>
          <w:sz w:val="20"/>
        </w:rPr>
        <w:t>を用</w:t>
      </w:r>
      <w:r>
        <w:rPr>
          <w:color w:val="009EDA"/>
          <w:spacing w:val="-7"/>
          <w:w w:val="122"/>
          <w:sz w:val="20"/>
        </w:rPr>
        <w:t>い</w:t>
      </w:r>
      <w:r>
        <w:rPr>
          <w:color w:val="009EDA"/>
          <w:spacing w:val="-7"/>
          <w:w w:val="131"/>
          <w:sz w:val="20"/>
        </w:rPr>
        <w:t>る</w:t>
      </w:r>
      <w:r>
        <w:rPr>
          <w:color w:val="009EDA"/>
          <w:spacing w:val="5"/>
          <w:w w:val="92"/>
          <w:sz w:val="20"/>
        </w:rPr>
        <w:t>D</w:t>
      </w:r>
      <w:r>
        <w:rPr>
          <w:color w:val="009EDA"/>
          <w:spacing w:val="2"/>
          <w:w w:val="71"/>
          <w:sz w:val="20"/>
        </w:rPr>
        <w:t>I</w:t>
      </w:r>
      <w:r>
        <w:rPr>
          <w:color w:val="009EDA"/>
          <w:spacing w:val="-1"/>
          <w:w w:val="107"/>
          <w:sz w:val="20"/>
        </w:rPr>
        <w:t>Y</w:t>
      </w:r>
      <w:r>
        <w:rPr>
          <w:color w:val="009EDA"/>
          <w:spacing w:val="-5"/>
          <w:sz w:val="20"/>
        </w:rPr>
        <w:t>監査</w:t>
      </w:r>
      <w:r>
        <w:rPr>
          <w:color w:val="009EDA"/>
          <w:spacing w:val="-12"/>
          <w:w w:val="132"/>
          <w:sz w:val="20"/>
        </w:rPr>
        <w:t>プ</w:t>
      </w:r>
      <w:r>
        <w:rPr>
          <w:color w:val="009EDA"/>
          <w:spacing w:val="-15"/>
          <w:w w:val="138"/>
          <w:sz w:val="20"/>
        </w:rPr>
        <w:t>ロ</w:t>
      </w:r>
      <w:r>
        <w:rPr>
          <w:color w:val="009EDA"/>
          <w:spacing w:val="-12"/>
          <w:w w:val="122"/>
          <w:sz w:val="20"/>
        </w:rPr>
        <w:t>セ</w:t>
      </w:r>
      <w:r>
        <w:rPr>
          <w:color w:val="009EDA"/>
          <w:w w:val="130"/>
          <w:sz w:val="20"/>
        </w:rPr>
        <w:t>ス</w:t>
      </w:r>
    </w:p>
    <w:p w:rsidR="00304724" w:rsidRDefault="00304724">
      <w:pPr>
        <w:rPr>
          <w:sz w:val="20"/>
        </w:rPr>
        <w:sectPr w:rsidR="00304724">
          <w:pgSz w:w="12240" w:h="15840"/>
          <w:pgMar w:top="880" w:right="1240" w:bottom="760" w:left="1180" w:header="10" w:footer="560" w:gutter="0"/>
          <w:cols w:space="720"/>
        </w:sectPr>
      </w:pPr>
    </w:p>
    <w:p w:rsidR="00304724" w:rsidRDefault="00554615">
      <w:pPr>
        <w:pStyle w:val="a3"/>
        <w:rPr>
          <w:sz w:val="20"/>
        </w:rPr>
      </w:pPr>
      <w:r>
        <w:lastRenderedPageBreak/>
        <w:pict>
          <v:line id="_x0000_s1071" style="position:absolute;z-index:251655168;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line="208" w:lineRule="auto"/>
        <w:ind w:left="2843" w:right="907"/>
      </w:pPr>
      <w:r>
        <w:pict>
          <v:shape id="_x0000_s1070" type="#_x0000_t202" style="position:absolute;left:0;text-align:left;margin-left:78.75pt;margin-top:-66.2pt;width:83.4pt;height:178.95pt;z-index:251656192;mso-position-horizontal-relative:page" filled="f" stroked="f">
            <v:textbox inset="0,0,0,0">
              <w:txbxContent>
                <w:p w:rsidR="00842AD8" w:rsidRDefault="00842AD8">
                  <w:pPr>
                    <w:spacing w:before="111"/>
                    <w:rPr>
                      <w:rFonts w:ascii="Arial"/>
                      <w:b/>
                      <w:sz w:val="300"/>
                    </w:rPr>
                  </w:pPr>
                  <w:r>
                    <w:rPr>
                      <w:rFonts w:ascii="Arial"/>
                      <w:b/>
                      <w:color w:val="009EDA"/>
                      <w:w w:val="99"/>
                      <w:sz w:val="300"/>
                    </w:rPr>
                    <w:t>6</w:t>
                  </w:r>
                </w:p>
              </w:txbxContent>
            </v:textbox>
            <w10:wrap anchorx="page"/>
          </v:shape>
        </w:pict>
      </w:r>
      <w:bookmarkStart w:id="28" w:name="_bookmark5"/>
      <w:bookmarkEnd w:id="28"/>
      <w:r w:rsidR="009E6729">
        <w:rPr>
          <w:color w:val="009EDA"/>
          <w:w w:val="105"/>
        </w:rPr>
        <w:t>最終レポートに関する留意事項</w:t>
      </w:r>
    </w:p>
    <w:p w:rsidR="00304724" w:rsidRDefault="00304724">
      <w:pPr>
        <w:spacing w:line="208" w:lineRule="auto"/>
        <w:sectPr w:rsidR="00304724">
          <w:headerReference w:type="default" r:id="rId48"/>
          <w:footerReference w:type="default" r:id="rId49"/>
          <w:pgSz w:w="12240" w:h="15840"/>
          <w:pgMar w:top="820" w:right="1240" w:bottom="760" w:left="1180" w:header="0" w:footer="560" w:gutter="0"/>
          <w:pgNumType w:start="19"/>
          <w:cols w:space="720"/>
        </w:sectPr>
      </w:pPr>
    </w:p>
    <w:p w:rsidR="00304724" w:rsidRDefault="00554615">
      <w:pPr>
        <w:pStyle w:val="a3"/>
        <w:rPr>
          <w:sz w:val="20"/>
        </w:rPr>
      </w:pPr>
      <w:r>
        <w:lastRenderedPageBreak/>
        <w:pict>
          <v:group id="_x0000_s1067" style="position:absolute;margin-left:1.35pt;margin-top:.5pt;width:610.65pt;height:44.4pt;z-index:-251629568;mso-position-horizontal-relative:page;mso-position-vertical-relative:page" coordorigin="27,10" coordsize="12213,888">
            <v:rect id="_x0000_s1069" style="position:absolute;left:27;top:10;width:12213;height:888" fillcolor="#fbfbfa" stroked="f"/>
            <v:shape id="_x0000_s1068" type="#_x0000_t202" style="position:absolute;left:27;top:10;width:12213;height:888" filled="f" stroked="f">
              <v:textbox inset="0,0,0,0">
                <w:txbxContent>
                  <w:p w:rsidR="00842AD8" w:rsidRDefault="00842AD8">
                    <w:pPr>
                      <w:rPr>
                        <w:sz w:val="24"/>
                      </w:rPr>
                    </w:pPr>
                  </w:p>
                  <w:p w:rsidR="00842AD8" w:rsidRDefault="00842AD8">
                    <w:pPr>
                      <w:spacing w:before="162"/>
                      <w:ind w:left="1548"/>
                      <w:rPr>
                        <w:sz w:val="24"/>
                      </w:rPr>
                    </w:pPr>
                    <w:r>
                      <w:rPr>
                        <w:color w:val="2A476B"/>
                        <w:w w:val="120"/>
                        <w:sz w:val="24"/>
                      </w:rPr>
                      <w:t>Ｍ＆Ａ取引におけるオープンソース監査</w:t>
                    </w:r>
                  </w:p>
                </w:txbxContent>
              </v:textbox>
            </v:shape>
            <w10:wrap anchorx="page" anchory="page"/>
          </v:group>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14"/>
        </w:rPr>
      </w:pPr>
    </w:p>
    <w:p w:rsidR="00304724" w:rsidRDefault="009E6729">
      <w:pPr>
        <w:pStyle w:val="a3"/>
        <w:spacing w:before="60"/>
        <w:ind w:left="395" w:right="350"/>
      </w:pPr>
      <w:r>
        <w:rPr>
          <w:color w:val="414042"/>
          <w:spacing w:val="-9"/>
          <w:w w:val="105"/>
        </w:rPr>
        <w:t xml:space="preserve">多くの監査ツールは、存在する可能性のある問題へ焦点を当てるようチューニ   </w:t>
      </w:r>
      <w:r>
        <w:rPr>
          <w:color w:val="414042"/>
          <w:spacing w:val="-13"/>
          <w:w w:val="110"/>
        </w:rPr>
        <w:t>ングすることができます。結果を入念にレビューしてみると、多くが問題ではなか</w:t>
      </w:r>
      <w:r>
        <w:rPr>
          <w:color w:val="414042"/>
          <w:spacing w:val="-5"/>
          <w:w w:val="110"/>
        </w:rPr>
        <w:t>ったということがありますがこういったノイズとしてでてくる</w:t>
      </w:r>
      <w:r>
        <w:rPr>
          <w:color w:val="414042"/>
          <w:spacing w:val="2"/>
        </w:rPr>
        <w:t>も</w:t>
      </w:r>
      <w:r>
        <w:rPr>
          <w:color w:val="414042"/>
          <w:spacing w:val="-4"/>
          <w:w w:val="110"/>
        </w:rPr>
        <w:t>のに対しては事前に</w:t>
      </w:r>
      <w:r>
        <w:rPr>
          <w:color w:val="414042"/>
          <w:spacing w:val="-13"/>
          <w:w w:val="105"/>
        </w:rPr>
        <w:t>対応すべきです。ノイズには、コー</w:t>
      </w:r>
      <w:r>
        <w:rPr>
          <w:color w:val="414042"/>
          <w:spacing w:val="6"/>
        </w:rPr>
        <w:t>ド</w:t>
      </w:r>
      <w:r>
        <w:rPr>
          <w:color w:val="414042"/>
          <w:spacing w:val="-4"/>
          <w:w w:val="105"/>
        </w:rPr>
        <w:t>ツリーの中で使われない残存コー</w:t>
      </w:r>
      <w:r>
        <w:rPr>
          <w:color w:val="414042"/>
        </w:rPr>
        <w:t>ド</w:t>
      </w:r>
      <w:r>
        <w:rPr>
          <w:color w:val="414042"/>
          <w:spacing w:val="-6"/>
          <w:w w:val="105"/>
        </w:rPr>
        <w:t>のような</w:t>
      </w:r>
      <w:r>
        <w:rPr>
          <w:color w:val="414042"/>
        </w:rPr>
        <w:t xml:space="preserve">も </w:t>
      </w:r>
      <w:r>
        <w:rPr>
          <w:color w:val="414042"/>
          <w:spacing w:val="-4"/>
          <w:w w:val="105"/>
        </w:rPr>
        <w:t>のなどがあ</w:t>
      </w:r>
      <w:r>
        <w:rPr>
          <w:color w:val="414042"/>
        </w:rPr>
        <w:t>り</w:t>
      </w:r>
      <w:r>
        <w:rPr>
          <w:color w:val="414042"/>
          <w:spacing w:val="-13"/>
          <w:w w:val="105"/>
        </w:rPr>
        <w:t>ます。このためレポー</w:t>
      </w:r>
      <w:r>
        <w:rPr>
          <w:color w:val="414042"/>
          <w:spacing w:val="5"/>
        </w:rPr>
        <w:t>ト</w:t>
      </w:r>
      <w:r>
        <w:rPr>
          <w:color w:val="414042"/>
          <w:spacing w:val="-7"/>
          <w:w w:val="105"/>
        </w:rPr>
        <w:t>は当初長い</w:t>
      </w:r>
      <w:r>
        <w:rPr>
          <w:color w:val="414042"/>
        </w:rPr>
        <w:t>も</w:t>
      </w:r>
      <w:r>
        <w:rPr>
          <w:color w:val="414042"/>
          <w:spacing w:val="-10"/>
          <w:w w:val="105"/>
        </w:rPr>
        <w:t>のとなる場合があるので、時間を</w:t>
      </w:r>
      <w:r>
        <w:rPr>
          <w:color w:val="414042"/>
          <w:w w:val="105"/>
        </w:rPr>
        <w:t>かけてで</w:t>
      </w:r>
      <w:r>
        <w:rPr>
          <w:color w:val="414042"/>
          <w:spacing w:val="-2"/>
        </w:rPr>
        <w:t>も事</w:t>
      </w:r>
      <w:r>
        <w:rPr>
          <w:color w:val="414042"/>
          <w:spacing w:val="-16"/>
          <w:w w:val="105"/>
        </w:rPr>
        <w:t>前に準備し、真の問題を発見できるようフィルターを用意しておくべき</w:t>
      </w:r>
      <w:r>
        <w:rPr>
          <w:color w:val="414042"/>
          <w:spacing w:val="-26"/>
          <w:w w:val="110"/>
        </w:rPr>
        <w:t>なのです。</w:t>
      </w:r>
    </w:p>
    <w:p w:rsidR="00304724" w:rsidRDefault="00304724">
      <w:pPr>
        <w:pStyle w:val="a3"/>
        <w:spacing w:before="10"/>
      </w:pPr>
    </w:p>
    <w:p w:rsidR="00304724" w:rsidRDefault="009E6729">
      <w:pPr>
        <w:pStyle w:val="a3"/>
        <w:ind w:left="395" w:right="284"/>
      </w:pPr>
      <w:r>
        <w:rPr>
          <w:color w:val="414042"/>
          <w:spacing w:val="-3"/>
          <w:w w:val="105"/>
        </w:rPr>
        <w:t>通常</w:t>
      </w:r>
      <w:r>
        <w:rPr>
          <w:color w:val="414042"/>
          <w:w w:val="105"/>
        </w:rPr>
        <w:t xml:space="preserve">Software Package Data </w:t>
      </w:r>
      <w:r>
        <w:rPr>
          <w:color w:val="414042"/>
          <w:spacing w:val="-3"/>
          <w:w w:val="105"/>
        </w:rPr>
        <w:t>Exchange</w:t>
      </w:r>
      <w:r>
        <w:rPr>
          <w:color w:val="414042"/>
          <w:spacing w:val="-21"/>
          <w:w w:val="105"/>
        </w:rPr>
        <w:t xml:space="preserve"> (</w:t>
      </w:r>
      <w:r>
        <w:rPr>
          <w:color w:val="414042"/>
          <w:spacing w:val="-3"/>
          <w:w w:val="105"/>
        </w:rPr>
        <w:t>SPDX</w:t>
      </w:r>
      <w:r>
        <w:rPr>
          <w:color w:val="414042"/>
          <w:spacing w:val="-9"/>
          <w:w w:val="105"/>
        </w:rPr>
        <w:t>) に準拠したレポートが要求に応</w:t>
      </w:r>
      <w:r>
        <w:rPr>
          <w:color w:val="414042"/>
          <w:spacing w:val="-16"/>
          <w:w w:val="105"/>
        </w:rPr>
        <w:t xml:space="preserve">じ提供されることにも留意しましょう。したがって、監査サービス提供者にそのような </w:t>
      </w:r>
      <w:r>
        <w:rPr>
          <w:color w:val="414042"/>
          <w:spacing w:val="-15"/>
          <w:w w:val="105"/>
        </w:rPr>
        <w:t xml:space="preserve">レポートを用意してもらいたいときには、それを事前に要求することが必要となるで </w:t>
      </w:r>
      <w:r>
        <w:rPr>
          <w:color w:val="414042"/>
          <w:spacing w:val="-7"/>
          <w:w w:val="105"/>
        </w:rPr>
        <w:t>しょう。</w:t>
      </w:r>
    </w:p>
    <w:p w:rsidR="00304724" w:rsidRDefault="00304724">
      <w:pPr>
        <w:sectPr w:rsidR="00304724">
          <w:headerReference w:type="default" r:id="rId50"/>
          <w:footerReference w:type="default" r:id="rId51"/>
          <w:pgSz w:w="12240" w:h="15840"/>
          <w:pgMar w:top="0" w:right="1240" w:bottom="760" w:left="1180" w:header="0" w:footer="560" w:gutter="0"/>
          <w:pgNumType w:start="20"/>
          <w:cols w:space="720"/>
        </w:sectPr>
      </w:pPr>
    </w:p>
    <w:p w:rsidR="00304724" w:rsidRDefault="00554615">
      <w:pPr>
        <w:pStyle w:val="a3"/>
        <w:rPr>
          <w:sz w:val="20"/>
        </w:rPr>
      </w:pPr>
      <w:r>
        <w:lastRenderedPageBreak/>
        <w:pict>
          <v:line id="_x0000_s1066" style="position:absolute;z-index:251657216;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line="208" w:lineRule="auto"/>
        <w:ind w:left="2613" w:right="2946"/>
      </w:pPr>
      <w:r>
        <w:pict>
          <v:shape id="_x0000_s1065" type="#_x0000_t202" style="position:absolute;left:0;text-align:left;margin-left:77.75pt;margin-top:-66.2pt;width:83.4pt;height:178.95pt;z-index:251658240;mso-position-horizontal-relative:page" filled="f" stroked="f">
            <v:textbox inset="0,0,0,0">
              <w:txbxContent>
                <w:p w:rsidR="00842AD8" w:rsidRDefault="00842AD8">
                  <w:pPr>
                    <w:spacing w:before="111"/>
                    <w:rPr>
                      <w:rFonts w:ascii="Arial"/>
                      <w:b/>
                      <w:sz w:val="300"/>
                    </w:rPr>
                  </w:pPr>
                  <w:r>
                    <w:rPr>
                      <w:rFonts w:ascii="Arial"/>
                      <w:b/>
                      <w:color w:val="009EDA"/>
                      <w:w w:val="99"/>
                      <w:sz w:val="300"/>
                    </w:rPr>
                    <w:t>7</w:t>
                  </w:r>
                </w:p>
              </w:txbxContent>
            </v:textbox>
            <w10:wrap anchorx="page"/>
          </v:shape>
        </w:pict>
      </w:r>
      <w:bookmarkStart w:id="29" w:name="_bookmark6"/>
      <w:bookmarkEnd w:id="29"/>
      <w:r w:rsidR="009E6729">
        <w:rPr>
          <w:color w:val="009EDA"/>
          <w:spacing w:val="-45"/>
          <w:w w:val="120"/>
        </w:rPr>
        <w:t xml:space="preserve">セキュリティと </w:t>
      </w:r>
      <w:r w:rsidR="009E6729">
        <w:rPr>
          <w:color w:val="009EDA"/>
          <w:spacing w:val="-17"/>
          <w:w w:val="110"/>
        </w:rPr>
        <w:t>バージョン管理</w:t>
      </w:r>
    </w:p>
    <w:p w:rsidR="00304724" w:rsidRDefault="00304724">
      <w:pPr>
        <w:spacing w:line="208" w:lineRule="auto"/>
        <w:sectPr w:rsidR="00304724">
          <w:headerReference w:type="default" r:id="rId52"/>
          <w:footerReference w:type="default" r:id="rId53"/>
          <w:pgSz w:w="12240" w:h="15840"/>
          <w:pgMar w:top="820" w:right="1240" w:bottom="760" w:left="1180" w:header="0" w:footer="560" w:gutter="0"/>
          <w:pgNumType w:start="21"/>
          <w:cols w:space="720"/>
        </w:sectPr>
      </w:pPr>
    </w:p>
    <w:p w:rsidR="00304724" w:rsidRDefault="00554615">
      <w:pPr>
        <w:pStyle w:val="a3"/>
        <w:rPr>
          <w:sz w:val="20"/>
        </w:rPr>
      </w:pPr>
      <w:r>
        <w:lastRenderedPageBreak/>
        <w:pict>
          <v:group id="_x0000_s1062" style="position:absolute;margin-left:1.35pt;margin-top:.5pt;width:610.65pt;height:44.4pt;z-index:-251628544;mso-position-horizontal-relative:page;mso-position-vertical-relative:page" coordorigin="27,10" coordsize="12213,888">
            <v:rect id="_x0000_s1064" style="position:absolute;left:27;top:10;width:12213;height:888" fillcolor="#fbfbfa" stroked="f"/>
            <v:shape id="_x0000_s1063" type="#_x0000_t202" style="position:absolute;left:27;top:10;width:12213;height:888" filled="f" stroked="f">
              <v:textbox inset="0,0,0,0">
                <w:txbxContent>
                  <w:p w:rsidR="00842AD8" w:rsidRDefault="00842AD8">
                    <w:pPr>
                      <w:rPr>
                        <w:sz w:val="24"/>
                      </w:rPr>
                    </w:pPr>
                  </w:p>
                  <w:p w:rsidR="00842AD8" w:rsidRDefault="00842AD8">
                    <w:pPr>
                      <w:spacing w:before="162"/>
                      <w:ind w:left="1548"/>
                      <w:rPr>
                        <w:sz w:val="24"/>
                      </w:rPr>
                    </w:pPr>
                    <w:r>
                      <w:rPr>
                        <w:color w:val="2A476B"/>
                        <w:w w:val="120"/>
                        <w:sz w:val="24"/>
                      </w:rPr>
                      <w:t>Ｍ＆Ａ取引におけるオープンソース監査</w:t>
                    </w:r>
                  </w:p>
                </w:txbxContent>
              </v:textbox>
            </v:shape>
            <w10:wrap anchorx="page" anchory="page"/>
          </v:group>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14"/>
        </w:rPr>
      </w:pPr>
    </w:p>
    <w:p w:rsidR="00304724" w:rsidRDefault="009E6729">
      <w:pPr>
        <w:pStyle w:val="a3"/>
        <w:spacing w:before="60"/>
        <w:ind w:left="395" w:right="344"/>
      </w:pPr>
      <w:r>
        <w:rPr>
          <w:color w:val="414042"/>
          <w:spacing w:val="2"/>
          <w:w w:val="110"/>
        </w:rPr>
        <w:t>ソフ</w:t>
      </w:r>
      <w:r>
        <w:rPr>
          <w:color w:val="414042"/>
        </w:rPr>
        <w:t>ト</w:t>
      </w:r>
      <w:r>
        <w:rPr>
          <w:color w:val="414042"/>
          <w:spacing w:val="-5"/>
          <w:w w:val="110"/>
        </w:rPr>
        <w:t>ウェアはワインのような</w:t>
      </w:r>
      <w:r>
        <w:rPr>
          <w:color w:val="414042"/>
          <w:spacing w:val="2"/>
        </w:rPr>
        <w:t>も</w:t>
      </w:r>
      <w:r>
        <w:rPr>
          <w:color w:val="414042"/>
          <w:spacing w:val="-4"/>
          <w:w w:val="110"/>
        </w:rPr>
        <w:t>のでなく牛乳のように経年劣化する</w:t>
      </w:r>
      <w:r>
        <w:rPr>
          <w:color w:val="414042"/>
          <w:spacing w:val="2"/>
        </w:rPr>
        <w:t>も</w:t>
      </w:r>
      <w:r>
        <w:rPr>
          <w:color w:val="414042"/>
          <w:spacing w:val="-5"/>
          <w:w w:val="110"/>
        </w:rPr>
        <w:t>の、というの</w:t>
      </w:r>
      <w:r>
        <w:rPr>
          <w:color w:val="414042"/>
          <w:spacing w:val="-12"/>
          <w:w w:val="110"/>
        </w:rPr>
        <w:t>は一般的に受け入れられていることです。そして</w:t>
      </w:r>
      <w:r>
        <w:rPr>
          <w:color w:val="414042"/>
          <w:spacing w:val="-4"/>
          <w:w w:val="115"/>
        </w:rPr>
        <w:t>オ</w:t>
      </w:r>
      <w:r>
        <w:rPr>
          <w:color w:val="414042"/>
          <w:spacing w:val="-14"/>
          <w:w w:val="110"/>
        </w:rPr>
        <w:t xml:space="preserve">ープンソースであれ、それ以 </w:t>
      </w:r>
      <w:r>
        <w:rPr>
          <w:color w:val="414042"/>
          <w:spacing w:val="1"/>
          <w:w w:val="110"/>
        </w:rPr>
        <w:t>外の</w:t>
      </w:r>
      <w:r>
        <w:rPr>
          <w:color w:val="414042"/>
        </w:rPr>
        <w:t>も</w:t>
      </w:r>
      <w:r>
        <w:rPr>
          <w:color w:val="414042"/>
          <w:spacing w:val="-15"/>
          <w:w w:val="110"/>
        </w:rPr>
        <w:t>のであれ、すべてのコー</w:t>
      </w:r>
      <w:r>
        <w:rPr>
          <w:color w:val="414042"/>
        </w:rPr>
        <w:t>ド</w:t>
      </w:r>
      <w:r>
        <w:rPr>
          <w:color w:val="414042"/>
          <w:spacing w:val="-7"/>
          <w:w w:val="110"/>
        </w:rPr>
        <w:t>にはセキュリ</w:t>
      </w:r>
      <w:r>
        <w:rPr>
          <w:color w:val="414042"/>
          <w:spacing w:val="-31"/>
          <w:w w:val="115"/>
        </w:rPr>
        <w:t>テ</w:t>
      </w:r>
      <w:r>
        <w:rPr>
          <w:color w:val="414042"/>
          <w:spacing w:val="-6"/>
          <w:w w:val="110"/>
        </w:rPr>
        <w:t>ィの脆弱性がついて回</w:t>
      </w:r>
      <w:r>
        <w:rPr>
          <w:color w:val="414042"/>
        </w:rPr>
        <w:t>り</w:t>
      </w:r>
      <w:r>
        <w:rPr>
          <w:color w:val="414042"/>
          <w:spacing w:val="-22"/>
          <w:w w:val="110"/>
        </w:rPr>
        <w:t>ます。しか</w:t>
      </w:r>
      <w:r>
        <w:rPr>
          <w:color w:val="414042"/>
          <w:spacing w:val="-24"/>
          <w:w w:val="110"/>
        </w:rPr>
        <w:t>し、</w:t>
      </w:r>
      <w:r>
        <w:rPr>
          <w:color w:val="414042"/>
          <w:spacing w:val="-4"/>
          <w:w w:val="115"/>
        </w:rPr>
        <w:t>オ</w:t>
      </w:r>
      <w:r>
        <w:rPr>
          <w:color w:val="414042"/>
          <w:spacing w:val="-11"/>
          <w:w w:val="110"/>
        </w:rPr>
        <w:t>ープンソースのプロジ</w:t>
      </w:r>
      <w:r>
        <w:rPr>
          <w:color w:val="414042"/>
          <w:spacing w:val="-12"/>
          <w:w w:val="115"/>
        </w:rPr>
        <w:t>ェ</w:t>
      </w:r>
      <w:r>
        <w:rPr>
          <w:color w:val="414042"/>
          <w:spacing w:val="-5"/>
          <w:w w:val="110"/>
        </w:rPr>
        <w:t>ク</w:t>
      </w:r>
      <w:r>
        <w:rPr>
          <w:color w:val="414042"/>
        </w:rPr>
        <w:t>ト</w:t>
      </w:r>
      <w:r>
        <w:rPr>
          <w:color w:val="414042"/>
          <w:spacing w:val="-14"/>
          <w:w w:val="110"/>
        </w:rPr>
        <w:t>においては、こうい</w:t>
      </w:r>
      <w:r>
        <w:rPr>
          <w:color w:val="414042"/>
          <w:spacing w:val="-10"/>
          <w:w w:val="115"/>
        </w:rPr>
        <w:t>っ</w:t>
      </w:r>
      <w:r>
        <w:rPr>
          <w:color w:val="414042"/>
          <w:spacing w:val="-2"/>
          <w:w w:val="110"/>
        </w:rPr>
        <w:t>た脆弱性はその解決プロセ</w:t>
      </w:r>
      <w:r>
        <w:rPr>
          <w:color w:val="414042"/>
          <w:spacing w:val="-7"/>
          <w:w w:val="105"/>
        </w:rPr>
        <w:t>スと同じように公衆の面前にさらされることにな</w:t>
      </w:r>
      <w:r>
        <w:rPr>
          <w:color w:val="414042"/>
        </w:rPr>
        <w:t>り</w:t>
      </w:r>
      <w:r>
        <w:rPr>
          <w:color w:val="414042"/>
          <w:spacing w:val="-9"/>
          <w:w w:val="105"/>
        </w:rPr>
        <w:t>ます。脆弱性情報が公開される</w:t>
      </w:r>
      <w:r>
        <w:rPr>
          <w:color w:val="414042"/>
          <w:spacing w:val="-15"/>
          <w:w w:val="105"/>
        </w:rPr>
        <w:t xml:space="preserve">のは改修策が実装される前と後、両方のケースがありますが、更新されなくなった </w:t>
      </w:r>
      <w:r>
        <w:rPr>
          <w:color w:val="414042"/>
          <w:spacing w:val="-10"/>
          <w:w w:val="105"/>
        </w:rPr>
        <w:t>ようなオープンソースのコー</w:t>
      </w:r>
      <w:r>
        <w:rPr>
          <w:color w:val="414042"/>
          <w:spacing w:val="5"/>
        </w:rPr>
        <w:t>ド</w:t>
      </w:r>
      <w:r>
        <w:rPr>
          <w:color w:val="414042"/>
          <w:spacing w:val="-10"/>
          <w:w w:val="105"/>
        </w:rPr>
        <w:t xml:space="preserve">は、世界中からの攻撃を受けやすい脆弱性を潜在 </w:t>
      </w:r>
      <w:r>
        <w:rPr>
          <w:color w:val="414042"/>
          <w:spacing w:val="-10"/>
          <w:w w:val="110"/>
        </w:rPr>
        <w:t>的に含みやすい</w:t>
      </w:r>
      <w:r>
        <w:rPr>
          <w:color w:val="414042"/>
        </w:rPr>
        <w:t>も</w:t>
      </w:r>
      <w:r>
        <w:rPr>
          <w:color w:val="414042"/>
          <w:spacing w:val="-4"/>
          <w:w w:val="110"/>
        </w:rPr>
        <w:t>ので</w:t>
      </w:r>
      <w:r>
        <w:rPr>
          <w:color w:val="414042"/>
          <w:spacing w:val="2"/>
        </w:rPr>
        <w:t>も</w:t>
      </w:r>
      <w:r>
        <w:rPr>
          <w:color w:val="414042"/>
          <w:spacing w:val="-18"/>
          <w:w w:val="110"/>
        </w:rPr>
        <w:t>あるといえます。セキュリ</w:t>
      </w:r>
      <w:r>
        <w:rPr>
          <w:color w:val="414042"/>
          <w:spacing w:val="-31"/>
          <w:w w:val="115"/>
        </w:rPr>
        <w:t>テ</w:t>
      </w:r>
      <w:r>
        <w:rPr>
          <w:color w:val="414042"/>
          <w:spacing w:val="-12"/>
          <w:w w:val="110"/>
        </w:rPr>
        <w:t>ィとバージョン管理は、</w:t>
      </w:r>
      <w:r>
        <w:rPr>
          <w:color w:val="414042"/>
          <w:spacing w:val="-4"/>
          <w:w w:val="115"/>
        </w:rPr>
        <w:t>オ</w:t>
      </w:r>
      <w:r>
        <w:rPr>
          <w:color w:val="414042"/>
          <w:spacing w:val="-6"/>
          <w:w w:val="110"/>
        </w:rPr>
        <w:t>ープン</w:t>
      </w:r>
      <w:r>
        <w:rPr>
          <w:color w:val="414042"/>
          <w:spacing w:val="-8"/>
          <w:w w:val="110"/>
        </w:rPr>
        <w:t>ソース コンプライアンスのデューデリジ</w:t>
      </w:r>
      <w:r>
        <w:rPr>
          <w:color w:val="414042"/>
          <w:spacing w:val="-3"/>
          <w:w w:val="115"/>
        </w:rPr>
        <w:t>ェ</w:t>
      </w:r>
      <w:r>
        <w:rPr>
          <w:color w:val="414042"/>
          <w:spacing w:val="-1"/>
          <w:w w:val="110"/>
        </w:rPr>
        <w:t>ンスの範疇ではあ</w:t>
      </w:r>
      <w:r>
        <w:rPr>
          <w:color w:val="414042"/>
        </w:rPr>
        <w:t>り</w:t>
      </w:r>
      <w:r>
        <w:rPr>
          <w:color w:val="414042"/>
          <w:spacing w:val="-14"/>
          <w:w w:val="110"/>
        </w:rPr>
        <w:t>ませんが、特定した</w:t>
      </w:r>
      <w:r>
        <w:rPr>
          <w:color w:val="414042"/>
          <w:spacing w:val="-4"/>
          <w:w w:val="115"/>
        </w:rPr>
        <w:t>オ</w:t>
      </w:r>
      <w:r>
        <w:rPr>
          <w:color w:val="414042"/>
          <w:spacing w:val="-10"/>
          <w:w w:val="110"/>
        </w:rPr>
        <w:t>ープンソースのコンポーネントを既知の</w:t>
      </w:r>
      <w:r>
        <w:rPr>
          <w:color w:val="414042"/>
          <w:spacing w:val="-4"/>
          <w:w w:val="115"/>
        </w:rPr>
        <w:t>オ</w:t>
      </w:r>
      <w:r>
        <w:rPr>
          <w:color w:val="414042"/>
          <w:spacing w:val="-11"/>
          <w:w w:val="110"/>
        </w:rPr>
        <w:t>ープンソースのセキュリ</w:t>
      </w:r>
      <w:r>
        <w:rPr>
          <w:color w:val="414042"/>
          <w:spacing w:val="-31"/>
          <w:w w:val="115"/>
        </w:rPr>
        <w:t>テ</w:t>
      </w:r>
      <w:r>
        <w:rPr>
          <w:color w:val="414042"/>
          <w:spacing w:val="-2"/>
          <w:w w:val="110"/>
        </w:rPr>
        <w:t xml:space="preserve">ィ脆弱性と </w:t>
      </w:r>
      <w:r>
        <w:rPr>
          <w:color w:val="414042"/>
          <w:spacing w:val="-3"/>
          <w:w w:val="110"/>
        </w:rPr>
        <w:t>照らし合わせ</w:t>
      </w:r>
      <w:r>
        <w:rPr>
          <w:color w:val="414042"/>
          <w:spacing w:val="-3"/>
          <w:w w:val="115"/>
        </w:rPr>
        <w:t>マッ</w:t>
      </w:r>
      <w:r>
        <w:rPr>
          <w:color w:val="414042"/>
          <w:spacing w:val="-11"/>
          <w:w w:val="110"/>
        </w:rPr>
        <w:t>ピングするようなサービスが合わせてソースコー</w:t>
      </w:r>
      <w:r>
        <w:rPr>
          <w:color w:val="414042"/>
          <w:spacing w:val="27"/>
        </w:rPr>
        <w:t xml:space="preserve">ド </w:t>
      </w:r>
      <w:r>
        <w:rPr>
          <w:color w:val="414042"/>
          <w:spacing w:val="-8"/>
          <w:w w:val="110"/>
        </w:rPr>
        <w:t>スキャンのサ</w:t>
      </w:r>
      <w:r>
        <w:rPr>
          <w:color w:val="414042"/>
          <w:spacing w:val="-3"/>
          <w:w w:val="110"/>
        </w:rPr>
        <w:t>ービス企業から提供されることがあ</w:t>
      </w:r>
      <w:r>
        <w:rPr>
          <w:color w:val="414042"/>
        </w:rPr>
        <w:t>り</w:t>
      </w:r>
      <w:r>
        <w:rPr>
          <w:color w:val="414042"/>
          <w:spacing w:val="-18"/>
          <w:w w:val="110"/>
        </w:rPr>
        <w:t>ます。</w:t>
      </w:r>
    </w:p>
    <w:p w:rsidR="00304724" w:rsidRDefault="00304724">
      <w:pPr>
        <w:sectPr w:rsidR="00304724">
          <w:headerReference w:type="default" r:id="rId54"/>
          <w:footerReference w:type="default" r:id="rId55"/>
          <w:pgSz w:w="12240" w:h="15840"/>
          <w:pgMar w:top="0" w:right="1240" w:bottom="760" w:left="1180" w:header="0" w:footer="560" w:gutter="0"/>
          <w:pgNumType w:start="22"/>
          <w:cols w:space="720"/>
        </w:sectPr>
      </w:pPr>
    </w:p>
    <w:p w:rsidR="00304724" w:rsidRDefault="00554615">
      <w:pPr>
        <w:pStyle w:val="a3"/>
        <w:rPr>
          <w:sz w:val="20"/>
        </w:rPr>
      </w:pPr>
      <w:r>
        <w:lastRenderedPageBreak/>
        <w:pict>
          <v:line id="_x0000_s1061" style="position:absolute;z-index:251659264;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11"/>
      </w:pPr>
    </w:p>
    <w:p w:rsidR="00304724" w:rsidRDefault="009E6729">
      <w:pPr>
        <w:pStyle w:val="1"/>
        <w:spacing w:before="211"/>
        <w:ind w:left="395"/>
      </w:pPr>
      <w:bookmarkStart w:id="30" w:name="_bookmark7"/>
      <w:bookmarkEnd w:id="30"/>
      <w:r>
        <w:rPr>
          <w:rFonts w:ascii="Arial" w:eastAsia="Arial"/>
          <w:b/>
          <w:color w:val="009EDA"/>
          <w:sz w:val="300"/>
        </w:rPr>
        <w:t>8</w:t>
      </w:r>
      <w:r>
        <w:rPr>
          <w:rFonts w:ascii="Arial" w:eastAsia="Arial"/>
          <w:b/>
          <w:color w:val="009EDA"/>
          <w:spacing w:val="-53"/>
          <w:sz w:val="300"/>
        </w:rPr>
        <w:t xml:space="preserve"> </w:t>
      </w:r>
      <w:r>
        <w:rPr>
          <w:color w:val="009EDA"/>
          <w:spacing w:val="-46"/>
        </w:rPr>
        <w:t>買収前、買収後の改善</w:t>
      </w:r>
    </w:p>
    <w:p w:rsidR="00304724" w:rsidRDefault="00304724">
      <w:pPr>
        <w:sectPr w:rsidR="00304724">
          <w:headerReference w:type="default" r:id="rId56"/>
          <w:footerReference w:type="default" r:id="rId57"/>
          <w:pgSz w:w="12240" w:h="15840"/>
          <w:pgMar w:top="820" w:right="1240" w:bottom="760" w:left="1180" w:header="0" w:footer="560" w:gutter="0"/>
          <w:pgNumType w:start="23"/>
          <w:cols w:space="720"/>
        </w:sectPr>
      </w:pPr>
    </w:p>
    <w:p w:rsidR="00304724" w:rsidRDefault="00554615">
      <w:pPr>
        <w:pStyle w:val="a3"/>
        <w:rPr>
          <w:sz w:val="20"/>
        </w:rPr>
      </w:pPr>
      <w:r>
        <w:lastRenderedPageBreak/>
        <w:pict>
          <v:group id="_x0000_s1058" style="position:absolute;margin-left:1.35pt;margin-top:.5pt;width:610.65pt;height:44.4pt;z-index:-251627520;mso-position-horizontal-relative:page;mso-position-vertical-relative:page" coordorigin="27,10" coordsize="12213,888">
            <v:rect id="_x0000_s1060" style="position:absolute;left:27;top:10;width:12213;height:888" fillcolor="#fbfbfa" stroked="f"/>
            <v:shape id="_x0000_s1059" type="#_x0000_t202" style="position:absolute;left:27;top:10;width:12213;height:888" filled="f" stroked="f">
              <v:textbox inset="0,0,0,0">
                <w:txbxContent>
                  <w:p w:rsidR="00842AD8" w:rsidRDefault="00842AD8">
                    <w:pPr>
                      <w:rPr>
                        <w:sz w:val="24"/>
                      </w:rPr>
                    </w:pPr>
                  </w:p>
                  <w:p w:rsidR="00842AD8" w:rsidRDefault="00842AD8">
                    <w:pPr>
                      <w:spacing w:before="162"/>
                      <w:ind w:left="1548"/>
                      <w:rPr>
                        <w:sz w:val="24"/>
                      </w:rPr>
                    </w:pPr>
                    <w:r>
                      <w:rPr>
                        <w:color w:val="2A476B"/>
                        <w:w w:val="120"/>
                        <w:sz w:val="24"/>
                      </w:rPr>
                      <w:t>Ｍ＆Ａ取引におけるオープンソース監査</w:t>
                    </w:r>
                  </w:p>
                </w:txbxContent>
              </v:textbox>
            </v:shape>
            <w10:wrap anchorx="page" anchory="page"/>
          </v:group>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14"/>
        </w:rPr>
      </w:pPr>
    </w:p>
    <w:p w:rsidR="00304724" w:rsidRDefault="009E6729">
      <w:pPr>
        <w:pStyle w:val="a3"/>
        <w:spacing w:before="60"/>
        <w:ind w:left="395" w:right="346"/>
      </w:pPr>
      <w:r>
        <w:rPr>
          <w:color w:val="414042"/>
          <w:spacing w:val="-10"/>
          <w:w w:val="105"/>
        </w:rPr>
        <w:t xml:space="preserve">この段階で買収企業は、買収対象がどのようにオープンソースを使用し管理し </w:t>
      </w:r>
      <w:r>
        <w:rPr>
          <w:color w:val="414042"/>
          <w:spacing w:val="-10"/>
          <w:w w:val="110"/>
        </w:rPr>
        <w:t>ているか、オープンソース ライセンスの義務履行についてうまくやってきたか、と</w:t>
      </w:r>
      <w:r>
        <w:rPr>
          <w:color w:val="414042"/>
          <w:spacing w:val="2"/>
          <w:w w:val="110"/>
        </w:rPr>
        <w:t>いった点で明確な情報を</w:t>
      </w:r>
      <w:r>
        <w:rPr>
          <w:color w:val="414042"/>
          <w:spacing w:val="-11"/>
        </w:rPr>
        <w:t>も</w:t>
      </w:r>
      <w:r>
        <w:rPr>
          <w:color w:val="414042"/>
          <w:spacing w:val="-13"/>
          <w:w w:val="110"/>
        </w:rPr>
        <w:t>っているべきです。こういった情報は、さまざまなコン</w:t>
      </w:r>
      <w:r>
        <w:rPr>
          <w:color w:val="414042"/>
          <w:spacing w:val="-12"/>
          <w:w w:val="105"/>
        </w:rPr>
        <w:t>プライアンス上の問題に対する是正策を両社で協議するために用いられるべき</w:t>
      </w:r>
      <w:r>
        <w:rPr>
          <w:color w:val="414042"/>
        </w:rPr>
        <w:t>も</w:t>
      </w:r>
      <w:r>
        <w:rPr>
          <w:color w:val="414042"/>
          <w:spacing w:val="-18"/>
          <w:w w:val="105"/>
        </w:rPr>
        <w:t xml:space="preserve">のとなります。監査において問題が明らかになった場合、目下の取引の一部として </w:t>
      </w:r>
      <w:r>
        <w:rPr>
          <w:color w:val="414042"/>
          <w:spacing w:val="-13"/>
          <w:w w:val="105"/>
        </w:rPr>
        <w:t>それらを解決するためにはいくつかの選択肢が考えられます。最初の選択肢は問</w:t>
      </w:r>
      <w:r>
        <w:rPr>
          <w:color w:val="414042"/>
          <w:spacing w:val="-6"/>
          <w:w w:val="110"/>
        </w:rPr>
        <w:t>題を引き起こすコー</w:t>
      </w:r>
      <w:r>
        <w:rPr>
          <w:color w:val="414042"/>
        </w:rPr>
        <w:t>ド</w:t>
      </w:r>
      <w:r>
        <w:rPr>
          <w:color w:val="414042"/>
          <w:spacing w:val="-14"/>
          <w:w w:val="110"/>
        </w:rPr>
        <w:t>すべてを単純に削除することです。その</w:t>
      </w:r>
      <w:r>
        <w:rPr>
          <w:color w:val="414042"/>
          <w:spacing w:val="-4"/>
          <w:w w:val="115"/>
        </w:rPr>
        <w:t>オ</w:t>
      </w:r>
      <w:r>
        <w:rPr>
          <w:color w:val="414042"/>
          <w:spacing w:val="-11"/>
          <w:w w:val="110"/>
        </w:rPr>
        <w:t>ープンソース ソ</w:t>
      </w:r>
      <w:r>
        <w:rPr>
          <w:color w:val="414042"/>
          <w:w w:val="115"/>
        </w:rPr>
        <w:t>フ</w:t>
      </w:r>
      <w:r>
        <w:rPr>
          <w:color w:val="414042"/>
        </w:rPr>
        <w:t>ト</w:t>
      </w:r>
      <w:r>
        <w:rPr>
          <w:color w:val="414042"/>
          <w:spacing w:val="-16"/>
          <w:w w:val="110"/>
        </w:rPr>
        <w:t>ウ</w:t>
      </w:r>
      <w:r>
        <w:rPr>
          <w:color w:val="414042"/>
          <w:spacing w:val="-27"/>
          <w:w w:val="115"/>
        </w:rPr>
        <w:t>ェ</w:t>
      </w:r>
      <w:r>
        <w:rPr>
          <w:color w:val="414042"/>
          <w:spacing w:val="-9"/>
          <w:w w:val="110"/>
        </w:rPr>
        <w:t>アが単にプロプライ</w:t>
      </w:r>
      <w:r>
        <w:rPr>
          <w:color w:val="414042"/>
          <w:w w:val="115"/>
        </w:rPr>
        <w:t>エ</w:t>
      </w:r>
      <w:r>
        <w:rPr>
          <w:color w:val="414042"/>
          <w:spacing w:val="-1"/>
          <w:w w:val="110"/>
        </w:rPr>
        <w:t>タリのコー</w:t>
      </w:r>
      <w:r>
        <w:rPr>
          <w:color w:val="414042"/>
          <w:spacing w:val="5"/>
        </w:rPr>
        <w:t>ド</w:t>
      </w:r>
      <w:r>
        <w:rPr>
          <w:color w:val="414042"/>
          <w:spacing w:val="-10"/>
          <w:w w:val="110"/>
        </w:rPr>
        <w:t>を補っているだけというのであれば、完全に</w:t>
      </w:r>
      <w:r>
        <w:rPr>
          <w:color w:val="414042"/>
          <w:spacing w:val="-4"/>
          <w:w w:val="105"/>
        </w:rPr>
        <w:t>削除できる</w:t>
      </w:r>
      <w:r>
        <w:rPr>
          <w:color w:val="414042"/>
        </w:rPr>
        <w:t>も</w:t>
      </w:r>
      <w:r>
        <w:rPr>
          <w:color w:val="414042"/>
          <w:w w:val="105"/>
        </w:rPr>
        <w:t>のか</w:t>
      </w:r>
      <w:r>
        <w:rPr>
          <w:color w:val="414042"/>
        </w:rPr>
        <w:t>も</w:t>
      </w:r>
      <w:r>
        <w:rPr>
          <w:color w:val="414042"/>
          <w:spacing w:val="-18"/>
          <w:w w:val="105"/>
        </w:rPr>
        <w:t>しれません。</w:t>
      </w:r>
      <w:r>
        <w:rPr>
          <w:color w:val="414042"/>
          <w:spacing w:val="-20"/>
        </w:rPr>
        <w:t>も</w:t>
      </w:r>
      <w:r>
        <w:rPr>
          <w:color w:val="414042"/>
          <w:spacing w:val="-10"/>
          <w:w w:val="105"/>
        </w:rPr>
        <w:t xml:space="preserve">う一つの選択肢は、問題となっているコンポーネ </w:t>
      </w:r>
      <w:r>
        <w:rPr>
          <w:color w:val="414042"/>
          <w:spacing w:val="-3"/>
          <w:w w:val="105"/>
        </w:rPr>
        <w:t>ン</w:t>
      </w:r>
      <w:r>
        <w:rPr>
          <w:color w:val="414042"/>
          <w:spacing w:val="-10"/>
        </w:rPr>
        <w:t>ト</w:t>
      </w:r>
      <w:r>
        <w:rPr>
          <w:color w:val="414042"/>
          <w:spacing w:val="-13"/>
          <w:w w:val="105"/>
        </w:rPr>
        <w:t>周辺をくまなく設計するか、またはクリーンルーム方式</w:t>
      </w:r>
      <w:r>
        <w:rPr>
          <w:color w:val="414042"/>
          <w:spacing w:val="-25"/>
          <w:w w:val="105"/>
        </w:rPr>
        <w:t>（</w:t>
      </w:r>
      <w:r>
        <w:rPr>
          <w:color w:val="414042"/>
          <w:spacing w:val="-3"/>
          <w:w w:val="105"/>
        </w:rPr>
        <w:t xml:space="preserve">他社の著作権やトレー </w:t>
      </w:r>
      <w:r>
        <w:rPr>
          <w:color w:val="414042"/>
          <w:spacing w:val="-7"/>
        </w:rPr>
        <w:t>ド</w:t>
      </w:r>
      <w:r>
        <w:rPr>
          <w:color w:val="414042"/>
          <w:spacing w:val="-2"/>
          <w:w w:val="105"/>
        </w:rPr>
        <w:t>シークレッ</w:t>
      </w:r>
      <w:r>
        <w:rPr>
          <w:color w:val="414042"/>
          <w:spacing w:val="5"/>
        </w:rPr>
        <w:t>ト</w:t>
      </w:r>
      <w:r>
        <w:rPr>
          <w:color w:val="414042"/>
          <w:spacing w:val="-11"/>
          <w:w w:val="105"/>
        </w:rPr>
        <w:t>を侵すことなく独自開発する手法</w:t>
      </w:r>
      <w:r>
        <w:rPr>
          <w:color w:val="414042"/>
          <w:spacing w:val="-17"/>
          <w:w w:val="105"/>
        </w:rPr>
        <w:t>）</w:t>
      </w:r>
      <w:r>
        <w:rPr>
          <w:color w:val="414042"/>
          <w:spacing w:val="-8"/>
          <w:w w:val="105"/>
        </w:rPr>
        <w:t>ですべてのコー</w:t>
      </w:r>
      <w:r>
        <w:rPr>
          <w:color w:val="414042"/>
          <w:spacing w:val="5"/>
        </w:rPr>
        <w:t>ド</w:t>
      </w:r>
      <w:r>
        <w:rPr>
          <w:color w:val="414042"/>
          <w:spacing w:val="-5"/>
          <w:w w:val="105"/>
        </w:rPr>
        <w:t xml:space="preserve">を書き直すこと  </w:t>
      </w:r>
      <w:r>
        <w:rPr>
          <w:color w:val="414042"/>
          <w:spacing w:val="-36"/>
          <w:w w:val="110"/>
        </w:rPr>
        <w:t>です。</w:t>
      </w:r>
    </w:p>
    <w:p w:rsidR="00304724" w:rsidRDefault="00304724">
      <w:pPr>
        <w:pStyle w:val="a3"/>
        <w:spacing w:before="8"/>
        <w:rPr>
          <w:sz w:val="38"/>
        </w:rPr>
      </w:pPr>
    </w:p>
    <w:p w:rsidR="00304724" w:rsidRDefault="009E6729">
      <w:pPr>
        <w:pStyle w:val="a3"/>
        <w:ind w:left="395" w:right="352"/>
      </w:pPr>
      <w:r>
        <w:rPr>
          <w:color w:val="414042"/>
          <w:spacing w:val="-5"/>
          <w:w w:val="105"/>
        </w:rPr>
        <w:t>そのコードが必須の</w:t>
      </w:r>
      <w:r>
        <w:rPr>
          <w:color w:val="414042"/>
        </w:rPr>
        <w:t>も</w:t>
      </w:r>
      <w:r>
        <w:rPr>
          <w:color w:val="414042"/>
          <w:spacing w:val="-13"/>
          <w:w w:val="105"/>
        </w:rPr>
        <w:t>の、以前に頒布されていた</w:t>
      </w:r>
      <w:r>
        <w:rPr>
          <w:color w:val="414042"/>
        </w:rPr>
        <w:t>も</w:t>
      </w:r>
      <w:r>
        <w:rPr>
          <w:color w:val="414042"/>
          <w:spacing w:val="-6"/>
          <w:w w:val="105"/>
        </w:rPr>
        <w:t>のだとすれば、残される選択肢</w:t>
      </w:r>
      <w:r>
        <w:rPr>
          <w:color w:val="414042"/>
          <w:spacing w:val="-5"/>
          <w:w w:val="110"/>
        </w:rPr>
        <w:t>はそのコー</w:t>
      </w:r>
      <w:r>
        <w:rPr>
          <w:color w:val="414042"/>
          <w:spacing w:val="5"/>
        </w:rPr>
        <w:t>ド</w:t>
      </w:r>
      <w:r>
        <w:rPr>
          <w:color w:val="414042"/>
          <w:spacing w:val="-13"/>
          <w:w w:val="110"/>
        </w:rPr>
        <w:t>をコンプライアンス状態にすることしかありません。それぞれの選択</w:t>
      </w:r>
      <w:r>
        <w:rPr>
          <w:color w:val="414042"/>
          <w:spacing w:val="-7"/>
          <w:w w:val="105"/>
        </w:rPr>
        <w:t>肢で要するコス</w:t>
      </w:r>
      <w:r>
        <w:rPr>
          <w:color w:val="414042"/>
          <w:spacing w:val="5"/>
        </w:rPr>
        <w:t>ト</w:t>
      </w:r>
      <w:r>
        <w:rPr>
          <w:color w:val="414042"/>
          <w:spacing w:val="-9"/>
          <w:w w:val="105"/>
        </w:rPr>
        <w:t>は対象企業の買収価格を決定する際に考慮されうる</w:t>
      </w:r>
      <w:r>
        <w:rPr>
          <w:color w:val="414042"/>
        </w:rPr>
        <w:t>も</w:t>
      </w:r>
      <w:r>
        <w:rPr>
          <w:color w:val="414042"/>
          <w:spacing w:val="-3"/>
          <w:w w:val="105"/>
        </w:rPr>
        <w:t>のとなり</w:t>
      </w:r>
      <w:r>
        <w:rPr>
          <w:color w:val="414042"/>
          <w:spacing w:val="-18"/>
          <w:w w:val="105"/>
        </w:rPr>
        <w:t>えます。いずれを選択するのであっても、オープンソースのコー</w:t>
      </w:r>
      <w:r>
        <w:rPr>
          <w:color w:val="414042"/>
          <w:spacing w:val="5"/>
        </w:rPr>
        <w:t>ド</w:t>
      </w:r>
      <w:r>
        <w:rPr>
          <w:color w:val="414042"/>
          <w:spacing w:val="-3"/>
          <w:w w:val="105"/>
        </w:rPr>
        <w:t xml:space="preserve">を取り込むのに誰  </w:t>
      </w:r>
      <w:r>
        <w:rPr>
          <w:color w:val="414042"/>
          <w:spacing w:val="-15"/>
          <w:w w:val="105"/>
        </w:rPr>
        <w:t>が関わったのかを特定し、その人たちに是正作業に参加して</w:t>
      </w:r>
      <w:r>
        <w:rPr>
          <w:color w:val="414042"/>
        </w:rPr>
        <w:t>も</w:t>
      </w:r>
      <w:r>
        <w:rPr>
          <w:color w:val="414042"/>
          <w:spacing w:val="-6"/>
          <w:w w:val="105"/>
        </w:rPr>
        <w:t>らうことは非常に大</w:t>
      </w:r>
      <w:r>
        <w:rPr>
          <w:color w:val="414042"/>
          <w:spacing w:val="-12"/>
          <w:w w:val="105"/>
        </w:rPr>
        <w:t>事なことになります。問題を解決するのに有益な資料や知識を彼らが</w:t>
      </w:r>
      <w:r>
        <w:rPr>
          <w:color w:val="414042"/>
          <w:spacing w:val="-14"/>
        </w:rPr>
        <w:t>も</w:t>
      </w:r>
      <w:r>
        <w:rPr>
          <w:color w:val="414042"/>
          <w:spacing w:val="-6"/>
          <w:w w:val="105"/>
        </w:rPr>
        <w:t xml:space="preserve">っている </w:t>
      </w:r>
      <w:r>
        <w:rPr>
          <w:color w:val="414042"/>
          <w:spacing w:val="-14"/>
          <w:w w:val="110"/>
        </w:rPr>
        <w:t>可能性があるからです。</w:t>
      </w:r>
    </w:p>
    <w:p w:rsidR="00304724" w:rsidRDefault="00304724">
      <w:pPr>
        <w:sectPr w:rsidR="00304724">
          <w:headerReference w:type="default" r:id="rId58"/>
          <w:footerReference w:type="default" r:id="rId59"/>
          <w:pgSz w:w="12240" w:h="15840"/>
          <w:pgMar w:top="0" w:right="1240" w:bottom="760" w:left="1180" w:header="0" w:footer="560" w:gutter="0"/>
          <w:pgNumType w:start="24"/>
          <w:cols w:space="720"/>
        </w:sectPr>
      </w:pPr>
    </w:p>
    <w:p w:rsidR="00304724" w:rsidRDefault="00554615">
      <w:pPr>
        <w:pStyle w:val="a3"/>
        <w:rPr>
          <w:sz w:val="20"/>
        </w:rPr>
      </w:pPr>
      <w:r>
        <w:lastRenderedPageBreak/>
        <w:pict>
          <v:line id="_x0000_s1057" style="position:absolute;z-index:251660288;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line="208" w:lineRule="auto"/>
        <w:ind w:left="2780" w:right="1592"/>
      </w:pPr>
      <w:r>
        <w:pict>
          <v:shape id="_x0000_s1056" type="#_x0000_t202" style="position:absolute;left:0;text-align:left;margin-left:78.75pt;margin-top:-66.2pt;width:83.4pt;height:178.95pt;z-index:251661312;mso-position-horizontal-relative:page" filled="f" stroked="f">
            <v:textbox inset="0,0,0,0">
              <w:txbxContent>
                <w:p w:rsidR="00842AD8" w:rsidRDefault="00842AD8">
                  <w:pPr>
                    <w:spacing w:before="111"/>
                    <w:rPr>
                      <w:rFonts w:ascii="Arial"/>
                      <w:b/>
                      <w:sz w:val="300"/>
                    </w:rPr>
                  </w:pPr>
                  <w:r>
                    <w:rPr>
                      <w:rFonts w:ascii="Arial"/>
                      <w:b/>
                      <w:color w:val="009EDA"/>
                      <w:w w:val="99"/>
                      <w:sz w:val="300"/>
                    </w:rPr>
                    <w:t>9</w:t>
                  </w:r>
                </w:p>
              </w:txbxContent>
            </v:textbox>
            <w10:wrap anchorx="page"/>
          </v:shape>
        </w:pict>
      </w:r>
      <w:bookmarkStart w:id="31" w:name="_bookmark8"/>
      <w:bookmarkEnd w:id="31"/>
      <w:r w:rsidR="009E6729">
        <w:rPr>
          <w:color w:val="009EDA"/>
          <w:spacing w:val="-37"/>
        </w:rPr>
        <w:t>買収対象企業として</w:t>
      </w:r>
      <w:r w:rsidR="009E6729">
        <w:rPr>
          <w:color w:val="009EDA"/>
          <w:spacing w:val="-36"/>
          <w:w w:val="105"/>
        </w:rPr>
        <w:t>監査に備える</w:t>
      </w:r>
    </w:p>
    <w:p w:rsidR="00304724" w:rsidRDefault="00304724">
      <w:pPr>
        <w:spacing w:line="208" w:lineRule="auto"/>
        <w:sectPr w:rsidR="00304724">
          <w:headerReference w:type="default" r:id="rId60"/>
          <w:footerReference w:type="default" r:id="rId61"/>
          <w:pgSz w:w="12240" w:h="15840"/>
          <w:pgMar w:top="820" w:right="1240" w:bottom="760" w:left="1180" w:header="0" w:footer="560" w:gutter="0"/>
          <w:pgNumType w:start="25"/>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24"/>
        </w:rPr>
      </w:pPr>
    </w:p>
    <w:p w:rsidR="00304724" w:rsidRDefault="009E6729">
      <w:pPr>
        <w:pStyle w:val="a3"/>
        <w:spacing w:before="61"/>
        <w:ind w:left="395" w:right="373"/>
      </w:pPr>
      <w:r>
        <w:rPr>
          <w:color w:val="414042"/>
          <w:spacing w:val="-8"/>
          <w:w w:val="110"/>
        </w:rPr>
        <w:t>オープンソース監査を通過することは、きちんと備えていればそう大変なことで</w:t>
      </w:r>
      <w:r>
        <w:rPr>
          <w:color w:val="414042"/>
          <w:spacing w:val="-11"/>
          <w:w w:val="110"/>
        </w:rPr>
        <w:t>はありません。しかし買収企業が関心を見せたときに初めてその準備を始める、といったことだとするとそうとはいえないでしょう。ここで示す活動は、日常のビ</w:t>
      </w:r>
      <w:r>
        <w:rPr>
          <w:color w:val="414042"/>
          <w:spacing w:val="-21"/>
          <w:w w:val="110"/>
        </w:rPr>
        <w:t>ジネスや開発と密接に関係しています。その目的はすべてのオープンソース コン</w:t>
      </w:r>
      <w:r>
        <w:rPr>
          <w:color w:val="414042"/>
          <w:spacing w:val="-18"/>
          <w:w w:val="110"/>
        </w:rPr>
        <w:t>ポーネントを追跡し、自分たちが使っているオープンソース コンポーネントから生</w:t>
      </w:r>
      <w:r>
        <w:rPr>
          <w:color w:val="414042"/>
          <w:spacing w:val="-14"/>
          <w:w w:val="110"/>
        </w:rPr>
        <w:t>じるオープンソース ライセンスの義務を尊重することを企業に対し確かなものに</w:t>
      </w:r>
      <w:r>
        <w:rPr>
          <w:color w:val="414042"/>
          <w:spacing w:val="-16"/>
          <w:w w:val="105"/>
        </w:rPr>
        <w:t xml:space="preserve">していくことにあるからです。その企業が企業取引の対象になったときに、これらの </w:t>
      </w:r>
      <w:r>
        <w:rPr>
          <w:color w:val="414042"/>
          <w:spacing w:val="-15"/>
          <w:w w:val="105"/>
        </w:rPr>
        <w:t xml:space="preserve">取り組みは、好ましくないサプライズのリスクを最小にしてくれる点で大きな助けと  </w:t>
      </w:r>
      <w:r>
        <w:rPr>
          <w:color w:val="414042"/>
          <w:spacing w:val="-19"/>
          <w:w w:val="110"/>
        </w:rPr>
        <w:t>なってくれます。</w:t>
      </w:r>
    </w:p>
    <w:p w:rsidR="00304724" w:rsidRDefault="00304724">
      <w:pPr>
        <w:pStyle w:val="a3"/>
      </w:pPr>
    </w:p>
    <w:p w:rsidR="00304724" w:rsidRDefault="00554615">
      <w:pPr>
        <w:pStyle w:val="2"/>
        <w:numPr>
          <w:ilvl w:val="1"/>
          <w:numId w:val="7"/>
        </w:numPr>
        <w:tabs>
          <w:tab w:val="left" w:pos="1138"/>
        </w:tabs>
        <w:spacing w:before="213"/>
      </w:pPr>
      <w:r>
        <w:pict>
          <v:line id="_x0000_s1055" style="position:absolute;left:0;text-align:left;z-index:251662336;mso-wrap-distance-left:0;mso-wrap-distance-right:0;mso-position-horizontal-relative:page" from="78.75pt,45.15pt" to="533.3pt,45.15pt" strokecolor="#aaaaad" strokeweight="1pt">
            <w10:wrap type="topAndBottom" anchorx="page"/>
          </v:line>
        </w:pict>
      </w:r>
      <w:r w:rsidR="009E6729">
        <w:rPr>
          <w:color w:val="414042"/>
          <w:spacing w:val="-10"/>
          <w:w w:val="110"/>
        </w:rPr>
        <w:t>コードの中身を知る</w:t>
      </w:r>
    </w:p>
    <w:p w:rsidR="00304724" w:rsidRDefault="009E6729">
      <w:pPr>
        <w:pStyle w:val="a3"/>
        <w:spacing w:before="271"/>
        <w:ind w:left="395"/>
      </w:pPr>
      <w:r>
        <w:rPr>
          <w:color w:val="414042"/>
          <w:w w:val="110"/>
        </w:rPr>
        <w:t>コードの中に何があるのかを知ることはコンプライアンスにおける黄金律（Golden</w:t>
      </w:r>
    </w:p>
    <w:p w:rsidR="00304724" w:rsidRDefault="009E6729">
      <w:pPr>
        <w:pStyle w:val="a3"/>
        <w:spacing w:before="1"/>
        <w:ind w:left="395" w:right="383"/>
      </w:pPr>
      <w:r>
        <w:rPr>
          <w:color w:val="414042"/>
          <w:spacing w:val="-9"/>
          <w:w w:val="110"/>
        </w:rPr>
        <w:t>rule）</w:t>
      </w:r>
      <w:r>
        <w:rPr>
          <w:color w:val="414042"/>
          <w:spacing w:val="-24"/>
          <w:w w:val="110"/>
        </w:rPr>
        <w:t>です。すべてのソフ</w:t>
      </w:r>
      <w:r>
        <w:rPr>
          <w:color w:val="414042"/>
        </w:rPr>
        <w:t>ト</w:t>
      </w:r>
      <w:r>
        <w:rPr>
          <w:color w:val="414042"/>
          <w:spacing w:val="-5"/>
          <w:w w:val="110"/>
        </w:rPr>
        <w:t>ウェア コンポーネン</w:t>
      </w:r>
      <w:r>
        <w:rPr>
          <w:color w:val="414042"/>
        </w:rPr>
        <w:t>ト</w:t>
      </w:r>
      <w:r>
        <w:rPr>
          <w:color w:val="414042"/>
          <w:spacing w:val="-17"/>
          <w:w w:val="110"/>
        </w:rPr>
        <w:t>について、起源やライセンス情報な</w:t>
      </w:r>
      <w:r>
        <w:rPr>
          <w:color w:val="414042"/>
          <w:spacing w:val="-9"/>
          <w:w w:val="105"/>
        </w:rPr>
        <w:t>どを伴いつつそれらを網羅した目録を保持していく必要があ</w:t>
      </w:r>
      <w:r>
        <w:rPr>
          <w:color w:val="414042"/>
        </w:rPr>
        <w:t>り</w:t>
      </w:r>
      <w:r>
        <w:rPr>
          <w:color w:val="414042"/>
          <w:spacing w:val="-22"/>
          <w:w w:val="105"/>
        </w:rPr>
        <w:t>ます。目録には、自</w:t>
      </w:r>
      <w:r>
        <w:rPr>
          <w:color w:val="414042"/>
          <w:spacing w:val="-12"/>
          <w:w w:val="110"/>
        </w:rPr>
        <w:t>身の組織で作成されたコンポーネントやオープンソース コンポーネン</w:t>
      </w:r>
      <w:r>
        <w:rPr>
          <w:color w:val="414042"/>
          <w:spacing w:val="-4"/>
        </w:rPr>
        <w:t>ト</w:t>
      </w:r>
      <w:r>
        <w:rPr>
          <w:color w:val="414042"/>
          <w:spacing w:val="-24"/>
          <w:w w:val="110"/>
        </w:rPr>
        <w:t>、そしてサ</w:t>
      </w:r>
      <w:r>
        <w:rPr>
          <w:color w:val="414042"/>
          <w:spacing w:val="-24"/>
          <w:w w:val="105"/>
        </w:rPr>
        <w:t>ー</w:t>
      </w:r>
      <w:r>
        <w:rPr>
          <w:color w:val="414042"/>
          <w:spacing w:val="-17"/>
        </w:rPr>
        <w:t>ド</w:t>
      </w:r>
      <w:r>
        <w:rPr>
          <w:color w:val="414042"/>
          <w:spacing w:val="-9"/>
          <w:w w:val="105"/>
        </w:rPr>
        <w:t>パーティを起源としたコンポーネン</w:t>
      </w:r>
      <w:r>
        <w:rPr>
          <w:color w:val="414042"/>
          <w:spacing w:val="5"/>
        </w:rPr>
        <w:t>ト</w:t>
      </w:r>
      <w:r>
        <w:rPr>
          <w:color w:val="414042"/>
          <w:spacing w:val="-16"/>
          <w:w w:val="105"/>
        </w:rPr>
        <w:t xml:space="preserve">を記載します。ここで一番大事なのは、オ  </w:t>
      </w:r>
      <w:r>
        <w:rPr>
          <w:color w:val="414042"/>
          <w:spacing w:val="-11"/>
          <w:w w:val="110"/>
        </w:rPr>
        <w:t>ープンソースのコンポーネン</w:t>
      </w:r>
      <w:r>
        <w:rPr>
          <w:color w:val="414042"/>
          <w:spacing w:val="5"/>
        </w:rPr>
        <w:t>ト</w:t>
      </w:r>
      <w:r>
        <w:rPr>
          <w:color w:val="414042"/>
          <w:spacing w:val="-15"/>
          <w:w w:val="110"/>
        </w:rPr>
        <w:t>を特定し追跡するプロセスをもつことにあります。必</w:t>
      </w:r>
      <w:r>
        <w:rPr>
          <w:color w:val="414042"/>
          <w:spacing w:val="-10"/>
          <w:w w:val="110"/>
        </w:rPr>
        <w:t>ずしも複雑なコンプライアンス プログラムが求められるわけではないのですが、「</w:t>
      </w:r>
      <w:r>
        <w:rPr>
          <w:color w:val="414042"/>
          <w:spacing w:val="-23"/>
          <w:w w:val="105"/>
        </w:rPr>
        <w:t>ポリシー」、「プロセス」、「スタッフ」、「</w:t>
      </w:r>
      <w:r>
        <w:rPr>
          <w:color w:val="414042"/>
          <w:spacing w:val="-3"/>
        </w:rPr>
        <w:t>ト</w:t>
      </w:r>
      <w:r>
        <w:rPr>
          <w:color w:val="414042"/>
          <w:spacing w:val="-20"/>
          <w:w w:val="105"/>
        </w:rPr>
        <w:t>レーニング」、「ツール」の</w:t>
      </w:r>
      <w:r>
        <w:rPr>
          <w:color w:val="414042"/>
          <w:spacing w:val="-6"/>
          <w:w w:val="105"/>
        </w:rPr>
        <w:t>5</w:t>
      </w:r>
      <w:r>
        <w:rPr>
          <w:color w:val="414042"/>
          <w:spacing w:val="-1"/>
          <w:w w:val="105"/>
        </w:rPr>
        <w:t xml:space="preserve">つの基本要素は具 </w:t>
      </w:r>
      <w:r>
        <w:rPr>
          <w:color w:val="414042"/>
          <w:spacing w:val="-11"/>
          <w:w w:val="110"/>
        </w:rPr>
        <w:t>備しておくべきでしょう。</w:t>
      </w:r>
    </w:p>
    <w:p w:rsidR="00304724" w:rsidRDefault="00304724">
      <w:pPr>
        <w:pStyle w:val="a3"/>
        <w:spacing w:before="4"/>
        <w:rPr>
          <w:sz w:val="41"/>
        </w:rPr>
      </w:pPr>
    </w:p>
    <w:p w:rsidR="00304724" w:rsidRDefault="009E6729">
      <w:pPr>
        <w:pStyle w:val="3"/>
        <w:numPr>
          <w:ilvl w:val="2"/>
          <w:numId w:val="7"/>
        </w:numPr>
        <w:tabs>
          <w:tab w:val="left" w:pos="1185"/>
        </w:tabs>
        <w:spacing w:before="1"/>
        <w:ind w:hanging="789"/>
      </w:pPr>
      <w:r>
        <w:rPr>
          <w:color w:val="414042"/>
          <w:spacing w:val="-7"/>
          <w:w w:val="120"/>
        </w:rPr>
        <w:t>ポリシーとプロセス</w:t>
      </w:r>
    </w:p>
    <w:p w:rsidR="00304724" w:rsidRDefault="009E6729">
      <w:pPr>
        <w:pStyle w:val="a3"/>
        <w:spacing w:before="338"/>
        <w:ind w:left="395"/>
      </w:pPr>
      <w:r>
        <w:rPr>
          <w:color w:val="414042"/>
          <w:w w:val="120"/>
        </w:rPr>
        <w:t>オ</w:t>
      </w:r>
      <w:r>
        <w:rPr>
          <w:color w:val="414042"/>
          <w:w w:val="110"/>
        </w:rPr>
        <w:t>ープンソース コンプライアンス ポリシーは、</w:t>
      </w:r>
      <w:r>
        <w:rPr>
          <w:color w:val="414042"/>
          <w:w w:val="120"/>
        </w:rPr>
        <w:t>オ</w:t>
      </w:r>
      <w:r>
        <w:rPr>
          <w:color w:val="414042"/>
          <w:w w:val="110"/>
        </w:rPr>
        <w:t>ープンソース ソフ</w:t>
      </w:r>
      <w:r>
        <w:rPr>
          <w:color w:val="414042"/>
        </w:rPr>
        <w:t>ト</w:t>
      </w:r>
      <w:r>
        <w:rPr>
          <w:color w:val="414042"/>
          <w:w w:val="110"/>
        </w:rPr>
        <w:t>ウ</w:t>
      </w:r>
      <w:r>
        <w:rPr>
          <w:color w:val="414042"/>
          <w:w w:val="120"/>
        </w:rPr>
        <w:t>ェ</w:t>
      </w:r>
      <w:r>
        <w:rPr>
          <w:color w:val="414042"/>
          <w:w w:val="110"/>
        </w:rPr>
        <w:t>アの管理</w:t>
      </w:r>
    </w:p>
    <w:p w:rsidR="00304724" w:rsidRDefault="009E6729">
      <w:pPr>
        <w:pStyle w:val="a3"/>
        <w:spacing w:before="2"/>
        <w:ind w:left="395" w:right="380"/>
      </w:pPr>
      <w:r>
        <w:rPr>
          <w:color w:val="414042"/>
          <w:spacing w:val="-22"/>
          <w:w w:val="105"/>
        </w:rPr>
        <w:t>（</w:t>
      </w:r>
      <w:r>
        <w:rPr>
          <w:color w:val="414042"/>
          <w:spacing w:val="-7"/>
          <w:w w:val="105"/>
        </w:rPr>
        <w:t>使用とコン</w:t>
      </w:r>
      <w:r>
        <w:rPr>
          <w:color w:val="414042"/>
        </w:rPr>
        <w:t>ト</w:t>
      </w:r>
      <w:r>
        <w:rPr>
          <w:color w:val="414042"/>
          <w:spacing w:val="-10"/>
          <w:w w:val="105"/>
        </w:rPr>
        <w:t>リビューションの両方</w:t>
      </w:r>
      <w:r>
        <w:rPr>
          <w:color w:val="414042"/>
          <w:spacing w:val="-13"/>
          <w:w w:val="105"/>
        </w:rPr>
        <w:t>）</w:t>
      </w:r>
      <w:r>
        <w:rPr>
          <w:color w:val="414042"/>
          <w:spacing w:val="-16"/>
          <w:w w:val="105"/>
        </w:rPr>
        <w:t xml:space="preserve">を統制する一連のルールです。プロセスは、企 </w:t>
      </w:r>
      <w:r>
        <w:rPr>
          <w:color w:val="414042"/>
          <w:spacing w:val="-15"/>
          <w:w w:val="105"/>
        </w:rPr>
        <w:t xml:space="preserve">業がこれらのルールを日常ベースで実践していく方法に関する具体的な仕様の  </w:t>
      </w:r>
      <w:r>
        <w:rPr>
          <w:color w:val="414042"/>
          <w:spacing w:val="-15"/>
          <w:w w:val="110"/>
        </w:rPr>
        <w:t>ことをいいます。コンプライアンス  ポリシーとプロセスが、</w:t>
      </w:r>
      <w:r>
        <w:rPr>
          <w:color w:val="414042"/>
          <w:spacing w:val="-4"/>
          <w:w w:val="115"/>
        </w:rPr>
        <w:t>オ</w:t>
      </w:r>
      <w:r>
        <w:rPr>
          <w:color w:val="414042"/>
          <w:spacing w:val="-7"/>
          <w:w w:val="110"/>
        </w:rPr>
        <w:t>ープンソース  ソ</w:t>
      </w:r>
      <w:r>
        <w:rPr>
          <w:color w:val="414042"/>
          <w:spacing w:val="-3"/>
          <w:w w:val="115"/>
        </w:rPr>
        <w:t>フ</w:t>
      </w:r>
      <w:r>
        <w:rPr>
          <w:color w:val="414042"/>
        </w:rPr>
        <w:t>ト</w:t>
      </w:r>
      <w:r>
        <w:rPr>
          <w:color w:val="414042"/>
          <w:spacing w:val="-16"/>
          <w:w w:val="110"/>
        </w:rPr>
        <w:t>ウ</w:t>
      </w:r>
      <w:r>
        <w:rPr>
          <w:color w:val="414042"/>
          <w:w w:val="115"/>
        </w:rPr>
        <w:t>ェ</w:t>
      </w:r>
    </w:p>
    <w:p w:rsidR="00304724" w:rsidRDefault="00304724">
      <w:pPr>
        <w:sectPr w:rsidR="00304724">
          <w:headerReference w:type="default" r:id="rId62"/>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2"/>
        </w:rPr>
      </w:pPr>
    </w:p>
    <w:p w:rsidR="00304724" w:rsidRDefault="009E6729">
      <w:pPr>
        <w:pStyle w:val="a3"/>
        <w:ind w:left="424"/>
        <w:rPr>
          <w:sz w:val="20"/>
        </w:rPr>
      </w:pPr>
      <w:r>
        <w:rPr>
          <w:noProof/>
          <w:sz w:val="20"/>
          <w:lang w:val="en-US" w:bidi="ar-SA"/>
        </w:rPr>
        <w:drawing>
          <wp:inline distT="0" distB="0" distL="0" distR="0">
            <wp:extent cx="5745034" cy="2115788"/>
            <wp:effectExtent l="0" t="0" r="0" b="0"/>
            <wp:docPr id="1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7.jpeg"/>
                    <pic:cNvPicPr/>
                  </pic:nvPicPr>
                  <pic:blipFill>
                    <a:blip r:embed="rId63" cstate="print"/>
                    <a:stretch>
                      <a:fillRect/>
                    </a:stretch>
                  </pic:blipFill>
                  <pic:spPr>
                    <a:xfrm>
                      <a:off x="0" y="0"/>
                      <a:ext cx="5745034" cy="2115788"/>
                    </a:xfrm>
                    <a:prstGeom prst="rect">
                      <a:avLst/>
                    </a:prstGeom>
                  </pic:spPr>
                </pic:pic>
              </a:graphicData>
            </a:graphic>
          </wp:inline>
        </w:drawing>
      </w:r>
    </w:p>
    <w:p w:rsidR="00304724" w:rsidRDefault="00304724">
      <w:pPr>
        <w:pStyle w:val="a3"/>
        <w:spacing w:before="2"/>
        <w:rPr>
          <w:sz w:val="9"/>
        </w:rPr>
      </w:pPr>
    </w:p>
    <w:p w:rsidR="00304724" w:rsidRDefault="009E6729">
      <w:pPr>
        <w:spacing w:before="72"/>
        <w:ind w:left="395"/>
        <w:rPr>
          <w:sz w:val="20"/>
        </w:rPr>
      </w:pPr>
      <w:r>
        <w:rPr>
          <w:color w:val="009EDA"/>
          <w:w w:val="110"/>
          <w:sz w:val="20"/>
        </w:rPr>
        <w:t>図8：オープンソース コンプライアンス プロセスの開始からから終了まで（サンプル）</w:t>
      </w:r>
    </w:p>
    <w:p w:rsidR="00304724" w:rsidRDefault="009E6729">
      <w:pPr>
        <w:pStyle w:val="a3"/>
        <w:spacing w:before="160"/>
        <w:ind w:left="395" w:right="427"/>
      </w:pPr>
      <w:r>
        <w:rPr>
          <w:color w:val="414042"/>
          <w:spacing w:val="-15"/>
          <w:w w:val="105"/>
        </w:rPr>
        <w:t>アの使用、コン</w:t>
      </w:r>
      <w:r>
        <w:rPr>
          <w:color w:val="414042"/>
        </w:rPr>
        <w:t>ト</w:t>
      </w:r>
      <w:r>
        <w:rPr>
          <w:color w:val="414042"/>
          <w:spacing w:val="-17"/>
          <w:w w:val="105"/>
        </w:rPr>
        <w:t xml:space="preserve">リビューション、監査、頒布といったさまざまな側面から統制してい </w:t>
      </w:r>
      <w:r>
        <w:rPr>
          <w:color w:val="414042"/>
          <w:spacing w:val="-13"/>
          <w:w w:val="110"/>
        </w:rPr>
        <w:t>くことになります。</w:t>
      </w:r>
    </w:p>
    <w:p w:rsidR="00304724" w:rsidRDefault="00304724">
      <w:pPr>
        <w:pStyle w:val="a3"/>
        <w:spacing w:before="12"/>
        <w:rPr>
          <w:sz w:val="25"/>
        </w:rPr>
      </w:pPr>
    </w:p>
    <w:p w:rsidR="00304724" w:rsidRDefault="009E6729">
      <w:pPr>
        <w:pStyle w:val="a3"/>
        <w:ind w:left="395" w:right="453"/>
        <w:jc w:val="both"/>
      </w:pPr>
      <w:r>
        <w:rPr>
          <w:color w:val="414042"/>
          <w:w w:val="105"/>
        </w:rPr>
        <w:t>図8</w:t>
      </w:r>
      <w:r>
        <w:rPr>
          <w:color w:val="414042"/>
          <w:spacing w:val="-17"/>
          <w:w w:val="105"/>
        </w:rPr>
        <w:t>ではサンプルとしてのコンプライアンスを例示しています。企業が製品やソフ</w:t>
      </w:r>
      <w:r>
        <w:rPr>
          <w:color w:val="414042"/>
        </w:rPr>
        <w:t xml:space="preserve">ト   </w:t>
      </w:r>
      <w:r>
        <w:rPr>
          <w:color w:val="414042"/>
          <w:spacing w:val="-16"/>
          <w:w w:val="110"/>
        </w:rPr>
        <w:t>ウ</w:t>
      </w:r>
      <w:r>
        <w:rPr>
          <w:color w:val="414042"/>
          <w:spacing w:val="-27"/>
          <w:w w:val="115"/>
        </w:rPr>
        <w:t>ェ</w:t>
      </w:r>
      <w:r>
        <w:rPr>
          <w:color w:val="414042"/>
          <w:spacing w:val="5"/>
          <w:w w:val="110"/>
        </w:rPr>
        <w:t>ア スタ</w:t>
      </w:r>
      <w:r>
        <w:rPr>
          <w:color w:val="414042"/>
          <w:spacing w:val="-7"/>
          <w:w w:val="115"/>
        </w:rPr>
        <w:t>ッ</w:t>
      </w:r>
      <w:r>
        <w:rPr>
          <w:color w:val="414042"/>
          <w:spacing w:val="-12"/>
          <w:w w:val="110"/>
        </w:rPr>
        <w:t>クを開発する際に、各ソ</w:t>
      </w:r>
      <w:r>
        <w:rPr>
          <w:color w:val="414042"/>
          <w:spacing w:val="-3"/>
          <w:w w:val="115"/>
        </w:rPr>
        <w:t>フ</w:t>
      </w:r>
      <w:r>
        <w:rPr>
          <w:color w:val="414042"/>
        </w:rPr>
        <w:t>ト</w:t>
      </w:r>
      <w:r>
        <w:rPr>
          <w:color w:val="414042"/>
          <w:spacing w:val="-16"/>
          <w:w w:val="110"/>
        </w:rPr>
        <w:t>ウ</w:t>
      </w:r>
      <w:r>
        <w:rPr>
          <w:color w:val="414042"/>
          <w:spacing w:val="-27"/>
          <w:w w:val="115"/>
        </w:rPr>
        <w:t>ェ</w:t>
      </w:r>
      <w:r>
        <w:rPr>
          <w:color w:val="414042"/>
          <w:spacing w:val="-2"/>
          <w:w w:val="110"/>
        </w:rPr>
        <w:t>ア コンポーネン</w:t>
      </w:r>
      <w:r>
        <w:rPr>
          <w:color w:val="414042"/>
          <w:spacing w:val="5"/>
        </w:rPr>
        <w:t>ト</w:t>
      </w:r>
      <w:r>
        <w:rPr>
          <w:color w:val="414042"/>
          <w:spacing w:val="-6"/>
          <w:w w:val="110"/>
        </w:rPr>
        <w:t>はデューデリジ</w:t>
      </w:r>
      <w:r>
        <w:rPr>
          <w:color w:val="414042"/>
          <w:spacing w:val="-3"/>
          <w:w w:val="115"/>
        </w:rPr>
        <w:t>ェ</w:t>
      </w:r>
      <w:r>
        <w:rPr>
          <w:color w:val="414042"/>
          <w:w w:val="110"/>
        </w:rPr>
        <w:t>ン</w:t>
      </w:r>
      <w:r>
        <w:rPr>
          <w:color w:val="414042"/>
          <w:spacing w:val="-5"/>
          <w:w w:val="110"/>
        </w:rPr>
        <w:t>スの一部としてこれらのさまざまなス</w:t>
      </w:r>
      <w:r>
        <w:rPr>
          <w:color w:val="414042"/>
          <w:spacing w:val="-6"/>
          <w:w w:val="115"/>
        </w:rPr>
        <w:t>テッ</w:t>
      </w:r>
      <w:r>
        <w:rPr>
          <w:color w:val="414042"/>
          <w:spacing w:val="-5"/>
          <w:w w:val="110"/>
        </w:rPr>
        <w:t>プを経ることになります。</w:t>
      </w:r>
    </w:p>
    <w:p w:rsidR="00304724" w:rsidRDefault="00304724">
      <w:pPr>
        <w:pStyle w:val="a3"/>
        <w:spacing w:before="5"/>
      </w:pPr>
    </w:p>
    <w:p w:rsidR="00304724" w:rsidRDefault="009E6729">
      <w:pPr>
        <w:pStyle w:val="a4"/>
        <w:numPr>
          <w:ilvl w:val="0"/>
          <w:numId w:val="6"/>
        </w:numPr>
        <w:tabs>
          <w:tab w:val="left" w:pos="1196"/>
        </w:tabs>
        <w:spacing w:before="0"/>
        <w:ind w:hanging="400"/>
        <w:rPr>
          <w:sz w:val="28"/>
        </w:rPr>
      </w:pPr>
      <w:r>
        <w:rPr>
          <w:color w:val="414042"/>
          <w:spacing w:val="-16"/>
          <w:w w:val="110"/>
          <w:sz w:val="28"/>
        </w:rPr>
        <w:t>外部から入ってくるすべてソースコー</w:t>
      </w:r>
      <w:r>
        <w:rPr>
          <w:color w:val="414042"/>
          <w:spacing w:val="5"/>
          <w:sz w:val="28"/>
        </w:rPr>
        <w:t>ド</w:t>
      </w:r>
      <w:r>
        <w:rPr>
          <w:color w:val="414042"/>
          <w:spacing w:val="-7"/>
          <w:w w:val="110"/>
          <w:sz w:val="28"/>
        </w:rPr>
        <w:t>を特定する</w:t>
      </w:r>
    </w:p>
    <w:p w:rsidR="00304724" w:rsidRDefault="009E6729">
      <w:pPr>
        <w:pStyle w:val="a4"/>
        <w:numPr>
          <w:ilvl w:val="0"/>
          <w:numId w:val="6"/>
        </w:numPr>
        <w:tabs>
          <w:tab w:val="left" w:pos="1196"/>
        </w:tabs>
        <w:ind w:hanging="400"/>
        <w:rPr>
          <w:sz w:val="28"/>
        </w:rPr>
      </w:pPr>
      <w:r>
        <w:rPr>
          <w:color w:val="414042"/>
          <w:spacing w:val="-10"/>
          <w:w w:val="110"/>
          <w:sz w:val="28"/>
        </w:rPr>
        <w:t>ソースコー</w:t>
      </w:r>
      <w:r>
        <w:rPr>
          <w:color w:val="414042"/>
          <w:spacing w:val="5"/>
          <w:sz w:val="28"/>
        </w:rPr>
        <w:t>ド</w:t>
      </w:r>
      <w:r>
        <w:rPr>
          <w:color w:val="414042"/>
          <w:spacing w:val="-5"/>
          <w:w w:val="110"/>
          <w:sz w:val="28"/>
        </w:rPr>
        <w:t>を監査する</w:t>
      </w:r>
    </w:p>
    <w:p w:rsidR="00304724" w:rsidRDefault="009E6729">
      <w:pPr>
        <w:pStyle w:val="a4"/>
        <w:numPr>
          <w:ilvl w:val="0"/>
          <w:numId w:val="6"/>
        </w:numPr>
        <w:tabs>
          <w:tab w:val="left" w:pos="1196"/>
        </w:tabs>
        <w:ind w:hanging="400"/>
        <w:rPr>
          <w:sz w:val="28"/>
        </w:rPr>
      </w:pPr>
      <w:r>
        <w:rPr>
          <w:color w:val="414042"/>
          <w:spacing w:val="-5"/>
          <w:w w:val="105"/>
          <w:sz w:val="28"/>
        </w:rPr>
        <w:t>監査で明らかにされたあらゆる問題を解決する</w:t>
      </w:r>
    </w:p>
    <w:p w:rsidR="00304724" w:rsidRDefault="009E6729">
      <w:pPr>
        <w:pStyle w:val="a4"/>
        <w:numPr>
          <w:ilvl w:val="0"/>
          <w:numId w:val="6"/>
        </w:numPr>
        <w:tabs>
          <w:tab w:val="left" w:pos="1196"/>
        </w:tabs>
        <w:spacing w:before="122"/>
        <w:ind w:hanging="400"/>
        <w:rPr>
          <w:sz w:val="28"/>
        </w:rPr>
      </w:pPr>
      <w:r>
        <w:rPr>
          <w:color w:val="414042"/>
          <w:spacing w:val="-11"/>
          <w:w w:val="105"/>
          <w:sz w:val="28"/>
        </w:rPr>
        <w:t>適切なレビューを実施し、これを完遂する</w:t>
      </w:r>
    </w:p>
    <w:p w:rsidR="00304724" w:rsidRDefault="009E6729">
      <w:pPr>
        <w:pStyle w:val="a4"/>
        <w:numPr>
          <w:ilvl w:val="0"/>
          <w:numId w:val="6"/>
        </w:numPr>
        <w:tabs>
          <w:tab w:val="left" w:pos="1196"/>
        </w:tabs>
        <w:ind w:hanging="400"/>
        <w:rPr>
          <w:sz w:val="28"/>
        </w:rPr>
      </w:pPr>
      <w:r>
        <w:rPr>
          <w:color w:val="414042"/>
          <w:spacing w:val="-13"/>
          <w:w w:val="110"/>
          <w:sz w:val="28"/>
        </w:rPr>
        <w:t>オープンソースの使用についての内部承認を得る</w:t>
      </w:r>
    </w:p>
    <w:p w:rsidR="00304724" w:rsidRDefault="009E6729">
      <w:pPr>
        <w:pStyle w:val="a4"/>
        <w:numPr>
          <w:ilvl w:val="0"/>
          <w:numId w:val="6"/>
        </w:numPr>
        <w:tabs>
          <w:tab w:val="left" w:pos="1196"/>
        </w:tabs>
        <w:ind w:hanging="400"/>
        <w:rPr>
          <w:sz w:val="28"/>
        </w:rPr>
      </w:pPr>
      <w:r>
        <w:rPr>
          <w:color w:val="414042"/>
          <w:spacing w:val="2"/>
          <w:w w:val="110"/>
          <w:sz w:val="28"/>
        </w:rPr>
        <w:t>ソ</w:t>
      </w:r>
      <w:r>
        <w:rPr>
          <w:color w:val="414042"/>
          <w:spacing w:val="-3"/>
          <w:w w:val="115"/>
          <w:sz w:val="28"/>
        </w:rPr>
        <w:t>フ</w:t>
      </w:r>
      <w:r>
        <w:rPr>
          <w:color w:val="414042"/>
          <w:sz w:val="28"/>
        </w:rPr>
        <w:t>ト</w:t>
      </w:r>
      <w:r>
        <w:rPr>
          <w:color w:val="414042"/>
          <w:spacing w:val="-16"/>
          <w:w w:val="110"/>
          <w:sz w:val="28"/>
        </w:rPr>
        <w:t>ウ</w:t>
      </w:r>
      <w:r>
        <w:rPr>
          <w:color w:val="414042"/>
          <w:spacing w:val="-27"/>
          <w:w w:val="115"/>
          <w:sz w:val="28"/>
        </w:rPr>
        <w:t>ェ</w:t>
      </w:r>
      <w:r>
        <w:rPr>
          <w:color w:val="414042"/>
          <w:spacing w:val="-9"/>
          <w:w w:val="110"/>
          <w:sz w:val="28"/>
        </w:rPr>
        <w:t>ア目録に</w:t>
      </w:r>
      <w:r>
        <w:rPr>
          <w:color w:val="414042"/>
          <w:spacing w:val="-4"/>
          <w:w w:val="115"/>
          <w:sz w:val="28"/>
        </w:rPr>
        <w:t>オ</w:t>
      </w:r>
      <w:r>
        <w:rPr>
          <w:color w:val="414042"/>
          <w:spacing w:val="-9"/>
          <w:w w:val="110"/>
          <w:sz w:val="28"/>
        </w:rPr>
        <w:t>ープンソース ソ</w:t>
      </w:r>
      <w:r>
        <w:rPr>
          <w:color w:val="414042"/>
          <w:spacing w:val="-3"/>
          <w:w w:val="115"/>
          <w:sz w:val="28"/>
        </w:rPr>
        <w:t>フ</w:t>
      </w:r>
      <w:r>
        <w:rPr>
          <w:color w:val="414042"/>
          <w:sz w:val="28"/>
        </w:rPr>
        <w:t>ト</w:t>
      </w:r>
      <w:r>
        <w:rPr>
          <w:color w:val="414042"/>
          <w:spacing w:val="-16"/>
          <w:w w:val="110"/>
          <w:sz w:val="28"/>
        </w:rPr>
        <w:t>ウ</w:t>
      </w:r>
      <w:r>
        <w:rPr>
          <w:color w:val="414042"/>
          <w:spacing w:val="-27"/>
          <w:w w:val="115"/>
          <w:sz w:val="28"/>
        </w:rPr>
        <w:t>ェ</w:t>
      </w:r>
      <w:r>
        <w:rPr>
          <w:color w:val="414042"/>
          <w:spacing w:val="-6"/>
          <w:w w:val="110"/>
          <w:sz w:val="28"/>
        </w:rPr>
        <w:t>アを登録する</w:t>
      </w:r>
    </w:p>
    <w:p w:rsidR="00304724" w:rsidRDefault="009E6729">
      <w:pPr>
        <w:pStyle w:val="a4"/>
        <w:numPr>
          <w:ilvl w:val="0"/>
          <w:numId w:val="6"/>
        </w:numPr>
        <w:tabs>
          <w:tab w:val="left" w:pos="1195"/>
          <w:tab w:val="left" w:pos="1196"/>
        </w:tabs>
        <w:ind w:hanging="400"/>
        <w:rPr>
          <w:sz w:val="28"/>
        </w:rPr>
      </w:pPr>
      <w:r>
        <w:rPr>
          <w:color w:val="414042"/>
          <w:spacing w:val="-14"/>
          <w:w w:val="110"/>
          <w:sz w:val="28"/>
        </w:rPr>
        <w:t>製品の関連文書にオープンソース ソフトウェアの使用状況を反映する</w:t>
      </w:r>
    </w:p>
    <w:p w:rsidR="00304724" w:rsidRDefault="009E6729">
      <w:pPr>
        <w:pStyle w:val="a4"/>
        <w:numPr>
          <w:ilvl w:val="0"/>
          <w:numId w:val="6"/>
        </w:numPr>
        <w:tabs>
          <w:tab w:val="left" w:pos="1196"/>
        </w:tabs>
        <w:spacing w:before="122"/>
        <w:ind w:hanging="400"/>
        <w:rPr>
          <w:sz w:val="28"/>
        </w:rPr>
      </w:pPr>
      <w:r>
        <w:rPr>
          <w:color w:val="414042"/>
          <w:spacing w:val="-14"/>
          <w:w w:val="110"/>
          <w:sz w:val="28"/>
        </w:rPr>
        <w:t>頒布に先立ちすべてのステップに対する検証を行う</w:t>
      </w:r>
    </w:p>
    <w:p w:rsidR="00304724" w:rsidRDefault="009E6729">
      <w:pPr>
        <w:pStyle w:val="a4"/>
        <w:numPr>
          <w:ilvl w:val="0"/>
          <w:numId w:val="6"/>
        </w:numPr>
        <w:tabs>
          <w:tab w:val="left" w:pos="1107"/>
        </w:tabs>
        <w:ind w:left="1106" w:hanging="311"/>
        <w:rPr>
          <w:sz w:val="28"/>
        </w:rPr>
      </w:pPr>
      <w:r>
        <w:rPr>
          <w:color w:val="414042"/>
          <w:spacing w:val="-10"/>
          <w:w w:val="105"/>
          <w:sz w:val="28"/>
        </w:rPr>
        <w:t>ソースコー</w:t>
      </w:r>
      <w:r>
        <w:rPr>
          <w:color w:val="414042"/>
          <w:spacing w:val="5"/>
          <w:sz w:val="28"/>
        </w:rPr>
        <w:t>ド</w:t>
      </w:r>
      <w:r>
        <w:rPr>
          <w:color w:val="414042"/>
          <w:spacing w:val="-10"/>
          <w:w w:val="105"/>
          <w:sz w:val="28"/>
        </w:rPr>
        <w:t>を頒布し、頒布に関する最終検証を行う</w:t>
      </w:r>
    </w:p>
    <w:p w:rsidR="00304724" w:rsidRDefault="00304724">
      <w:pPr>
        <w:pStyle w:val="a3"/>
        <w:spacing w:before="2"/>
      </w:pPr>
    </w:p>
    <w:p w:rsidR="00304724" w:rsidRDefault="009E6729">
      <w:pPr>
        <w:pStyle w:val="a3"/>
        <w:ind w:left="395" w:right="332"/>
      </w:pPr>
      <w:r>
        <w:rPr>
          <w:color w:val="414042"/>
          <w:spacing w:val="-5"/>
          <w:w w:val="110"/>
        </w:rPr>
        <w:t>このプロセスからのアウ</w:t>
      </w:r>
      <w:r>
        <w:rPr>
          <w:color w:val="414042"/>
          <w:spacing w:val="-30"/>
          <w:w w:val="105"/>
        </w:rPr>
        <w:t>ト</w:t>
      </w:r>
      <w:r>
        <w:rPr>
          <w:color w:val="414042"/>
          <w:spacing w:val="-8"/>
          <w:w w:val="110"/>
        </w:rPr>
        <w:t>プッ</w:t>
      </w:r>
      <w:r>
        <w:rPr>
          <w:color w:val="414042"/>
          <w:spacing w:val="5"/>
          <w:w w:val="105"/>
        </w:rPr>
        <w:t>ト</w:t>
      </w:r>
      <w:r>
        <w:rPr>
          <w:color w:val="414042"/>
          <w:spacing w:val="-13"/>
          <w:w w:val="110"/>
        </w:rPr>
        <w:t>は、公開可能なオープンソースの部品表</w:t>
      </w:r>
      <w:r>
        <w:rPr>
          <w:color w:val="414042"/>
          <w:w w:val="110"/>
        </w:rPr>
        <w:t xml:space="preserve">（BoM: </w:t>
      </w:r>
      <w:r>
        <w:rPr>
          <w:color w:val="414042"/>
          <w:w w:val="105"/>
        </w:rPr>
        <w:t>Bill</w:t>
      </w:r>
      <w:r>
        <w:rPr>
          <w:color w:val="414042"/>
          <w:spacing w:val="55"/>
          <w:w w:val="105"/>
        </w:rPr>
        <w:t xml:space="preserve"> </w:t>
      </w:r>
      <w:r>
        <w:rPr>
          <w:color w:val="414042"/>
          <w:spacing w:val="-3"/>
          <w:w w:val="105"/>
        </w:rPr>
        <w:t>of</w:t>
      </w:r>
      <w:r>
        <w:rPr>
          <w:color w:val="414042"/>
          <w:spacing w:val="55"/>
          <w:w w:val="105"/>
        </w:rPr>
        <w:t xml:space="preserve"> </w:t>
      </w:r>
      <w:r>
        <w:rPr>
          <w:color w:val="414042"/>
          <w:spacing w:val="-6"/>
          <w:w w:val="105"/>
        </w:rPr>
        <w:t>Materials）</w:t>
      </w:r>
      <w:r>
        <w:rPr>
          <w:color w:val="414042"/>
          <w:spacing w:val="-13"/>
          <w:w w:val="105"/>
        </w:rPr>
        <w:t>ですが、それに書面による申し入れ</w:t>
      </w:r>
      <w:r>
        <w:rPr>
          <w:color w:val="414042"/>
          <w:spacing w:val="-4"/>
          <w:w w:val="105"/>
        </w:rPr>
        <w:t>（Written</w:t>
      </w:r>
      <w:r>
        <w:rPr>
          <w:color w:val="414042"/>
          <w:spacing w:val="55"/>
          <w:w w:val="105"/>
        </w:rPr>
        <w:t xml:space="preserve"> </w:t>
      </w:r>
      <w:r>
        <w:rPr>
          <w:color w:val="414042"/>
          <w:spacing w:val="-13"/>
          <w:w w:val="105"/>
        </w:rPr>
        <w:t>offer）</w:t>
      </w:r>
      <w:r>
        <w:rPr>
          <w:color w:val="414042"/>
          <w:spacing w:val="-21"/>
          <w:w w:val="105"/>
        </w:rPr>
        <w:t>、著作権、ラ</w:t>
      </w:r>
      <w:r>
        <w:rPr>
          <w:color w:val="414042"/>
          <w:spacing w:val="-16"/>
          <w:w w:val="105"/>
        </w:rPr>
        <w:t>イセンス、帰属表示の告知文など、部品表にあるコンポーネントの法的義務を履</w:t>
      </w:r>
      <w:r>
        <w:rPr>
          <w:color w:val="414042"/>
          <w:spacing w:val="-12"/>
          <w:w w:val="110"/>
        </w:rPr>
        <w:t>行していることを示すものを伴います。オープンソース コンプライアンス プロセス</w:t>
      </w:r>
    </w:p>
    <w:p w:rsidR="00304724" w:rsidRDefault="00304724">
      <w:p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right="579"/>
      </w:pPr>
      <w:r>
        <w:rPr>
          <w:color w:val="414042"/>
          <w:spacing w:val="-13"/>
          <w:w w:val="105"/>
        </w:rPr>
        <w:t>の詳細については、</w:t>
      </w:r>
      <w:r>
        <w:rPr>
          <w:color w:val="414042"/>
          <w:w w:val="105"/>
        </w:rPr>
        <w:t xml:space="preserve">The Linux </w:t>
      </w:r>
      <w:r>
        <w:rPr>
          <w:color w:val="414042"/>
          <w:spacing w:val="-4"/>
          <w:w w:val="105"/>
        </w:rPr>
        <w:t>Foundation</w:t>
      </w:r>
      <w:r>
        <w:rPr>
          <w:color w:val="414042"/>
          <w:spacing w:val="-7"/>
          <w:w w:val="105"/>
        </w:rPr>
        <w:t>から公開されているフリーの電子書</w:t>
      </w:r>
      <w:r>
        <w:rPr>
          <w:color w:val="414042"/>
          <w:spacing w:val="-23"/>
          <w:w w:val="110"/>
        </w:rPr>
        <w:t>籍「</w:t>
      </w:r>
      <w:r>
        <w:rPr>
          <w:color w:val="0096D6"/>
          <w:w w:val="110"/>
        </w:rPr>
        <w:t>Open</w:t>
      </w:r>
      <w:r>
        <w:rPr>
          <w:color w:val="0096D6"/>
          <w:spacing w:val="-52"/>
          <w:w w:val="110"/>
        </w:rPr>
        <w:t xml:space="preserve"> </w:t>
      </w:r>
      <w:r>
        <w:rPr>
          <w:color w:val="0096D6"/>
          <w:w w:val="110"/>
        </w:rPr>
        <w:t>Source</w:t>
      </w:r>
      <w:r>
        <w:rPr>
          <w:color w:val="0096D6"/>
          <w:spacing w:val="-52"/>
          <w:w w:val="110"/>
        </w:rPr>
        <w:t xml:space="preserve"> </w:t>
      </w:r>
      <w:r>
        <w:rPr>
          <w:color w:val="0096D6"/>
          <w:spacing w:val="-3"/>
          <w:w w:val="110"/>
        </w:rPr>
        <w:t xml:space="preserve">Compliance </w:t>
      </w:r>
      <w:r>
        <w:rPr>
          <w:color w:val="0096D6"/>
          <w:w w:val="110"/>
        </w:rPr>
        <w:t>in</w:t>
      </w:r>
      <w:r>
        <w:rPr>
          <w:color w:val="0096D6"/>
          <w:spacing w:val="-52"/>
          <w:w w:val="110"/>
        </w:rPr>
        <w:t xml:space="preserve"> </w:t>
      </w:r>
      <w:r>
        <w:rPr>
          <w:color w:val="0096D6"/>
          <w:w w:val="110"/>
        </w:rPr>
        <w:t>the</w:t>
      </w:r>
      <w:r>
        <w:rPr>
          <w:color w:val="0096D6"/>
          <w:spacing w:val="-52"/>
          <w:w w:val="110"/>
        </w:rPr>
        <w:t xml:space="preserve"> </w:t>
      </w:r>
      <w:r>
        <w:rPr>
          <w:color w:val="0096D6"/>
          <w:spacing w:val="-6"/>
          <w:w w:val="110"/>
        </w:rPr>
        <w:t>Enterprise</w:t>
      </w:r>
      <w:r>
        <w:rPr>
          <w:color w:val="414042"/>
          <w:spacing w:val="-12"/>
          <w:w w:val="110"/>
        </w:rPr>
        <w:t>」を参考にしてみてください。</w:t>
      </w:r>
    </w:p>
    <w:p w:rsidR="00304724" w:rsidRDefault="00304724">
      <w:pPr>
        <w:pStyle w:val="a3"/>
        <w:spacing w:before="2"/>
        <w:rPr>
          <w:sz w:val="33"/>
        </w:rPr>
      </w:pPr>
    </w:p>
    <w:p w:rsidR="00304724" w:rsidRDefault="009E6729">
      <w:pPr>
        <w:pStyle w:val="3"/>
        <w:numPr>
          <w:ilvl w:val="2"/>
          <w:numId w:val="7"/>
        </w:numPr>
        <w:tabs>
          <w:tab w:val="left" w:pos="1227"/>
        </w:tabs>
        <w:ind w:left="1226" w:hanging="831"/>
      </w:pPr>
      <w:r>
        <w:rPr>
          <w:color w:val="414042"/>
          <w:spacing w:val="-9"/>
          <w:w w:val="125"/>
        </w:rPr>
        <w:t>スタッフ</w:t>
      </w:r>
    </w:p>
    <w:p w:rsidR="00304724" w:rsidRDefault="009E6729">
      <w:pPr>
        <w:pStyle w:val="a3"/>
        <w:spacing w:before="339"/>
        <w:ind w:left="395" w:right="404"/>
      </w:pPr>
      <w:r>
        <w:rPr>
          <w:color w:val="414042"/>
          <w:spacing w:val="-16"/>
          <w:w w:val="110"/>
        </w:rPr>
        <w:t>大企業におけるオープンソース  コンプライアンスチームは、オープンソース  コン</w:t>
      </w:r>
      <w:r>
        <w:rPr>
          <w:color w:val="414042"/>
          <w:spacing w:val="-3"/>
          <w:w w:val="105"/>
        </w:rPr>
        <w:t>プ</w:t>
      </w:r>
      <w:r>
        <w:rPr>
          <w:color w:val="414042"/>
          <w:spacing w:val="-16"/>
          <w:w w:val="105"/>
        </w:rPr>
        <w:t>ライアンスを確実にするという目標をもつ、さまざまな個人で構成される分野横 断的なグループとなります。中核となるチーム</w:t>
      </w:r>
      <w:r>
        <w:rPr>
          <w:color w:val="414042"/>
          <w:spacing w:val="-6"/>
          <w:w w:val="105"/>
        </w:rPr>
        <w:t>（Core</w:t>
      </w:r>
      <w:r>
        <w:rPr>
          <w:color w:val="414042"/>
          <w:w w:val="105"/>
        </w:rPr>
        <w:t xml:space="preserve">  </w:t>
      </w:r>
      <w:r>
        <w:rPr>
          <w:color w:val="414042"/>
          <w:spacing w:val="-5"/>
          <w:w w:val="105"/>
        </w:rPr>
        <w:t>team）</w:t>
      </w:r>
      <w:r>
        <w:rPr>
          <w:color w:val="414042"/>
          <w:spacing w:val="-7"/>
          <w:w w:val="105"/>
        </w:rPr>
        <w:t>はしばしば「オープンソ</w:t>
      </w:r>
      <w:r>
        <w:rPr>
          <w:color w:val="414042"/>
          <w:spacing w:val="-16"/>
          <w:w w:val="110"/>
        </w:rPr>
        <w:t>ース</w:t>
      </w:r>
      <w:r>
        <w:rPr>
          <w:color w:val="414042"/>
          <w:spacing w:val="-57"/>
          <w:w w:val="110"/>
        </w:rPr>
        <w:t xml:space="preserve"> </w:t>
      </w:r>
      <w:r>
        <w:rPr>
          <w:color w:val="414042"/>
          <w:spacing w:val="-7"/>
          <w:w w:val="110"/>
        </w:rPr>
        <w:t>レビューボー</w:t>
      </w:r>
      <w:r>
        <w:rPr>
          <w:color w:val="414042"/>
          <w:spacing w:val="-18"/>
          <w:w w:val="105"/>
        </w:rPr>
        <w:t>ド</w:t>
      </w:r>
      <w:r>
        <w:rPr>
          <w:color w:val="414042"/>
          <w:spacing w:val="-6"/>
          <w:w w:val="110"/>
        </w:rPr>
        <w:t>（Open</w:t>
      </w:r>
      <w:r>
        <w:rPr>
          <w:color w:val="414042"/>
          <w:spacing w:val="-57"/>
          <w:w w:val="110"/>
        </w:rPr>
        <w:t xml:space="preserve"> </w:t>
      </w:r>
      <w:r>
        <w:rPr>
          <w:color w:val="414042"/>
          <w:w w:val="110"/>
        </w:rPr>
        <w:t>Source</w:t>
      </w:r>
      <w:r>
        <w:rPr>
          <w:color w:val="414042"/>
          <w:spacing w:val="-57"/>
          <w:w w:val="110"/>
        </w:rPr>
        <w:t xml:space="preserve"> </w:t>
      </w:r>
      <w:r>
        <w:rPr>
          <w:color w:val="414042"/>
          <w:spacing w:val="-5"/>
          <w:w w:val="110"/>
        </w:rPr>
        <w:t>Review</w:t>
      </w:r>
      <w:r>
        <w:rPr>
          <w:color w:val="414042"/>
          <w:spacing w:val="-57"/>
          <w:w w:val="110"/>
        </w:rPr>
        <w:t xml:space="preserve"> </w:t>
      </w:r>
      <w:r>
        <w:rPr>
          <w:color w:val="414042"/>
          <w:w w:val="110"/>
        </w:rPr>
        <w:t>Board</w:t>
      </w:r>
      <w:r>
        <w:rPr>
          <w:color w:val="414042"/>
          <w:spacing w:val="-29"/>
          <w:w w:val="110"/>
        </w:rPr>
        <w:t xml:space="preserve">: </w:t>
      </w:r>
      <w:r>
        <w:rPr>
          <w:color w:val="414042"/>
          <w:spacing w:val="-10"/>
          <w:w w:val="110"/>
        </w:rPr>
        <w:t>OSRB）」と呼ばれ、エンジニア</w:t>
      </w:r>
      <w:r>
        <w:rPr>
          <w:color w:val="414042"/>
          <w:spacing w:val="-11"/>
          <w:w w:val="105"/>
        </w:rPr>
        <w:t>リン</w:t>
      </w:r>
      <w:r>
        <w:rPr>
          <w:color w:val="414042"/>
          <w:spacing w:val="-18"/>
          <w:w w:val="105"/>
        </w:rPr>
        <w:t xml:space="preserve">グや製品チームからの代表者、一人以上の法務専門家、およびコンプライア  </w:t>
      </w:r>
      <w:r>
        <w:rPr>
          <w:color w:val="414042"/>
          <w:spacing w:val="-5"/>
          <w:w w:val="110"/>
        </w:rPr>
        <w:t>ンス</w:t>
      </w:r>
      <w:r>
        <w:rPr>
          <w:color w:val="414042"/>
          <w:spacing w:val="-12"/>
          <w:w w:val="110"/>
        </w:rPr>
        <w:t xml:space="preserve"> </w:t>
      </w:r>
      <w:r>
        <w:rPr>
          <w:color w:val="414042"/>
          <w:spacing w:val="-18"/>
          <w:w w:val="110"/>
        </w:rPr>
        <w:t>オフィサーで構成されます。また、</w:t>
      </w:r>
      <w:r>
        <w:rPr>
          <w:color w:val="414042"/>
          <w:w w:val="105"/>
        </w:rPr>
        <w:t>ド</w:t>
      </w:r>
      <w:r>
        <w:rPr>
          <w:color w:val="414042"/>
          <w:spacing w:val="-6"/>
          <w:w w:val="110"/>
        </w:rPr>
        <w:t>キュメン</w:t>
      </w:r>
      <w:r>
        <w:rPr>
          <w:color w:val="414042"/>
          <w:spacing w:val="-4"/>
          <w:w w:val="105"/>
        </w:rPr>
        <w:t>ト</w:t>
      </w:r>
      <w:r>
        <w:rPr>
          <w:color w:val="414042"/>
          <w:spacing w:val="-21"/>
          <w:w w:val="110"/>
        </w:rPr>
        <w:t>、サプライチェーン、経営企画、情報</w:t>
      </w:r>
      <w:r>
        <w:rPr>
          <w:color w:val="414042"/>
          <w:spacing w:val="-19"/>
          <w:w w:val="110"/>
        </w:rPr>
        <w:t xml:space="preserve">システム、ローカライゼーションなど、コンプライアンスの取り組みに継続的 </w:t>
      </w:r>
      <w:r>
        <w:rPr>
          <w:color w:val="414042"/>
          <w:spacing w:val="-7"/>
          <w:w w:val="105"/>
        </w:rPr>
        <w:t>な貢</w:t>
      </w:r>
      <w:r>
        <w:rPr>
          <w:color w:val="414042"/>
          <w:spacing w:val="-15"/>
          <w:w w:val="105"/>
        </w:rPr>
        <w:t>献をする、複数の部門に亘るさまざまな個人によって拡張チーム</w:t>
      </w:r>
      <w:r>
        <w:rPr>
          <w:color w:val="414042"/>
          <w:spacing w:val="-3"/>
          <w:w w:val="105"/>
        </w:rPr>
        <w:t>（Extended</w:t>
      </w:r>
    </w:p>
    <w:p w:rsidR="00304724" w:rsidRDefault="009E6729">
      <w:pPr>
        <w:pStyle w:val="a3"/>
        <w:spacing w:before="10"/>
        <w:ind w:left="395" w:right="441"/>
        <w:jc w:val="both"/>
      </w:pPr>
      <w:r>
        <w:rPr>
          <w:color w:val="414042"/>
          <w:spacing w:val="-5"/>
          <w:w w:val="105"/>
        </w:rPr>
        <w:t>team）</w:t>
      </w:r>
      <w:r>
        <w:rPr>
          <w:color w:val="414042"/>
          <w:spacing w:val="-22"/>
          <w:w w:val="105"/>
        </w:rPr>
        <w:t>が形成されます。しかし、小規模企業やスタートアップにおいては、一人のエ</w:t>
      </w:r>
      <w:r>
        <w:rPr>
          <w:color w:val="414042"/>
          <w:spacing w:val="-15"/>
          <w:w w:val="105"/>
        </w:rPr>
        <w:t>ンジニアリング  マネージャと一人の法務専門家というシンプルな構成もありえるでしょう。どういった構成になるかはそれぞれの会社で違ってきます。</w:t>
      </w:r>
    </w:p>
    <w:p w:rsidR="00304724" w:rsidRDefault="00304724">
      <w:pPr>
        <w:pStyle w:val="a3"/>
        <w:spacing w:before="11"/>
        <w:rPr>
          <w:sz w:val="40"/>
        </w:rPr>
      </w:pPr>
    </w:p>
    <w:p w:rsidR="00304724" w:rsidRDefault="009E6729">
      <w:pPr>
        <w:pStyle w:val="3"/>
        <w:numPr>
          <w:ilvl w:val="2"/>
          <w:numId w:val="7"/>
        </w:numPr>
        <w:tabs>
          <w:tab w:val="left" w:pos="1224"/>
        </w:tabs>
        <w:ind w:left="1223" w:hanging="828"/>
      </w:pPr>
      <w:r>
        <w:rPr>
          <w:color w:val="414042"/>
          <w:spacing w:val="-4"/>
          <w:w w:val="110"/>
        </w:rPr>
        <w:t>トレーニング</w:t>
      </w:r>
    </w:p>
    <w:p w:rsidR="00304724" w:rsidRDefault="009E6729">
      <w:pPr>
        <w:pStyle w:val="a3"/>
        <w:spacing w:before="339"/>
        <w:ind w:left="395" w:right="367"/>
      </w:pPr>
      <w:r>
        <w:rPr>
          <w:color w:val="414042"/>
          <w:spacing w:val="-11"/>
          <w:w w:val="105"/>
        </w:rPr>
        <w:t>教育は、コンプライアンス プログラムで本質的に重要な構成要素とな</w:t>
      </w:r>
      <w:r>
        <w:rPr>
          <w:color w:val="414042"/>
        </w:rPr>
        <w:t>り</w:t>
      </w:r>
      <w:r>
        <w:rPr>
          <w:color w:val="414042"/>
          <w:spacing w:val="-21"/>
          <w:w w:val="105"/>
        </w:rPr>
        <w:t>ます。教育</w:t>
      </w:r>
      <w:r>
        <w:rPr>
          <w:color w:val="414042"/>
          <w:spacing w:val="-12"/>
          <w:w w:val="110"/>
        </w:rPr>
        <w:t>によって従業員に対し</w:t>
      </w:r>
      <w:r>
        <w:rPr>
          <w:color w:val="414042"/>
          <w:spacing w:val="-4"/>
          <w:w w:val="120"/>
        </w:rPr>
        <w:t>オ</w:t>
      </w:r>
      <w:r>
        <w:rPr>
          <w:color w:val="414042"/>
          <w:spacing w:val="-13"/>
          <w:w w:val="110"/>
        </w:rPr>
        <w:t>ープンソース ソフ</w:t>
      </w:r>
      <w:r>
        <w:rPr>
          <w:color w:val="414042"/>
        </w:rPr>
        <w:t>ト</w:t>
      </w:r>
      <w:r>
        <w:rPr>
          <w:color w:val="414042"/>
          <w:spacing w:val="-16"/>
          <w:w w:val="110"/>
        </w:rPr>
        <w:t>ウ</w:t>
      </w:r>
      <w:r>
        <w:rPr>
          <w:color w:val="414042"/>
          <w:spacing w:val="-27"/>
          <w:w w:val="120"/>
        </w:rPr>
        <w:t>ェ</w:t>
      </w:r>
      <w:r>
        <w:rPr>
          <w:color w:val="414042"/>
          <w:spacing w:val="-8"/>
          <w:w w:val="110"/>
        </w:rPr>
        <w:t>アの使用を統制しているポリシー</w:t>
      </w:r>
      <w:r>
        <w:rPr>
          <w:color w:val="414042"/>
          <w:spacing w:val="-14"/>
          <w:w w:val="110"/>
        </w:rPr>
        <w:t>についてきちんとした理解をもつことを確実にすることができます。</w:t>
      </w:r>
      <w:r>
        <w:rPr>
          <w:color w:val="414042"/>
          <w:spacing w:val="-4"/>
          <w:w w:val="120"/>
        </w:rPr>
        <w:t>オ</w:t>
      </w:r>
      <w:r>
        <w:rPr>
          <w:color w:val="414042"/>
          <w:spacing w:val="-12"/>
          <w:w w:val="110"/>
        </w:rPr>
        <w:t>ープンソース</w:t>
      </w:r>
      <w:r>
        <w:rPr>
          <w:color w:val="414042"/>
          <w:spacing w:val="-7"/>
          <w:w w:val="110"/>
        </w:rPr>
        <w:t>とコンプライアンスの</w:t>
      </w:r>
      <w:r>
        <w:rPr>
          <w:color w:val="414042"/>
          <w:spacing w:val="-3"/>
        </w:rPr>
        <w:t>ト</w:t>
      </w:r>
      <w:r>
        <w:rPr>
          <w:color w:val="414042"/>
          <w:spacing w:val="-6"/>
          <w:w w:val="110"/>
        </w:rPr>
        <w:t>レー</w:t>
      </w:r>
      <w:r>
        <w:rPr>
          <w:color w:val="414042"/>
          <w:w w:val="120"/>
        </w:rPr>
        <w:t>ニ</w:t>
      </w:r>
      <w:r>
        <w:rPr>
          <w:color w:val="414042"/>
          <w:spacing w:val="-12"/>
          <w:w w:val="110"/>
        </w:rPr>
        <w:t>ングを提供することのゴールは、</w:t>
      </w:r>
      <w:r>
        <w:rPr>
          <w:color w:val="414042"/>
          <w:spacing w:val="-4"/>
          <w:w w:val="120"/>
        </w:rPr>
        <w:t>オ</w:t>
      </w:r>
      <w:r>
        <w:rPr>
          <w:color w:val="414042"/>
          <w:spacing w:val="-10"/>
          <w:w w:val="110"/>
        </w:rPr>
        <w:t>ープンソースに関</w:t>
      </w:r>
      <w:r>
        <w:rPr>
          <w:color w:val="414042"/>
          <w:spacing w:val="-8"/>
          <w:w w:val="110"/>
        </w:rPr>
        <w:t>するポリシーと戦略への理解を底上げし、</w:t>
      </w:r>
      <w:r>
        <w:rPr>
          <w:color w:val="414042"/>
          <w:spacing w:val="-4"/>
          <w:w w:val="120"/>
        </w:rPr>
        <w:t>オ</w:t>
      </w:r>
      <w:r>
        <w:rPr>
          <w:color w:val="414042"/>
          <w:spacing w:val="-16"/>
          <w:w w:val="110"/>
        </w:rPr>
        <w:t>ープンソースのライセンスについての</w:t>
      </w:r>
      <w:r>
        <w:rPr>
          <w:color w:val="414042"/>
          <w:spacing w:val="-17"/>
          <w:w w:val="105"/>
        </w:rPr>
        <w:t>事実と課題について共通した理解を構築することにあるのです。また、</w:t>
      </w:r>
      <w:r>
        <w:rPr>
          <w:color w:val="414042"/>
          <w:spacing w:val="-3"/>
        </w:rPr>
        <w:t>ト</w:t>
      </w:r>
      <w:r>
        <w:rPr>
          <w:color w:val="414042"/>
          <w:spacing w:val="-3"/>
          <w:w w:val="105"/>
        </w:rPr>
        <w:t xml:space="preserve">レーニン  </w:t>
      </w:r>
      <w:r>
        <w:rPr>
          <w:color w:val="414042"/>
          <w:spacing w:val="-3"/>
          <w:w w:val="110"/>
        </w:rPr>
        <w:t>グは製品やソフ</w:t>
      </w:r>
      <w:r>
        <w:rPr>
          <w:color w:val="414042"/>
        </w:rPr>
        <w:t>ト</w:t>
      </w:r>
      <w:r>
        <w:rPr>
          <w:color w:val="414042"/>
          <w:spacing w:val="-16"/>
          <w:w w:val="110"/>
        </w:rPr>
        <w:t>ウ</w:t>
      </w:r>
      <w:r>
        <w:rPr>
          <w:color w:val="414042"/>
          <w:spacing w:val="-27"/>
          <w:w w:val="120"/>
        </w:rPr>
        <w:t>ェ</w:t>
      </w:r>
      <w:r>
        <w:rPr>
          <w:color w:val="414042"/>
          <w:w w:val="110"/>
        </w:rPr>
        <w:t>ア ポー</w:t>
      </w:r>
      <w:r>
        <w:rPr>
          <w:color w:val="414042"/>
          <w:spacing w:val="-30"/>
        </w:rPr>
        <w:t>ト</w:t>
      </w:r>
      <w:r>
        <w:rPr>
          <w:color w:val="414042"/>
          <w:spacing w:val="-10"/>
          <w:w w:val="110"/>
        </w:rPr>
        <w:t>フォリ</w:t>
      </w:r>
      <w:r>
        <w:rPr>
          <w:color w:val="414042"/>
          <w:spacing w:val="-5"/>
          <w:w w:val="120"/>
        </w:rPr>
        <w:t>オ</w:t>
      </w:r>
      <w:r>
        <w:rPr>
          <w:color w:val="414042"/>
          <w:spacing w:val="2"/>
          <w:w w:val="110"/>
        </w:rPr>
        <w:t>に</w:t>
      </w:r>
      <w:r>
        <w:rPr>
          <w:color w:val="414042"/>
          <w:spacing w:val="-4"/>
          <w:w w:val="120"/>
        </w:rPr>
        <w:t>オ</w:t>
      </w:r>
      <w:r>
        <w:rPr>
          <w:color w:val="414042"/>
          <w:spacing w:val="-8"/>
          <w:w w:val="110"/>
        </w:rPr>
        <w:t>ープンソース ソフ</w:t>
      </w:r>
      <w:r>
        <w:rPr>
          <w:color w:val="414042"/>
        </w:rPr>
        <w:t>ト</w:t>
      </w:r>
      <w:r>
        <w:rPr>
          <w:color w:val="414042"/>
          <w:spacing w:val="-16"/>
          <w:w w:val="110"/>
        </w:rPr>
        <w:t>ウ</w:t>
      </w:r>
      <w:r>
        <w:rPr>
          <w:color w:val="414042"/>
          <w:spacing w:val="-27"/>
          <w:w w:val="120"/>
        </w:rPr>
        <w:t>ェ</w:t>
      </w:r>
      <w:r>
        <w:rPr>
          <w:color w:val="414042"/>
          <w:spacing w:val="-4"/>
          <w:w w:val="110"/>
        </w:rPr>
        <w:t>アを取り込むこ</w:t>
      </w:r>
      <w:r>
        <w:rPr>
          <w:color w:val="414042"/>
          <w:spacing w:val="-18"/>
          <w:w w:val="110"/>
        </w:rPr>
        <w:t>とのビジネス上、法務上のリスクについてもカバーすべきでしょう。</w:t>
      </w:r>
    </w:p>
    <w:p w:rsidR="00304724" w:rsidRDefault="00304724">
      <w:pPr>
        <w:pStyle w:val="a3"/>
        <w:spacing w:before="3"/>
        <w:rPr>
          <w:sz w:val="38"/>
        </w:rPr>
      </w:pPr>
    </w:p>
    <w:p w:rsidR="00304724" w:rsidRDefault="009E6729">
      <w:pPr>
        <w:pStyle w:val="a3"/>
        <w:ind w:left="395" w:right="348"/>
        <w:jc w:val="both"/>
      </w:pPr>
      <w:r>
        <w:rPr>
          <w:color w:val="414042"/>
          <w:spacing w:val="-15"/>
          <w:w w:val="105"/>
        </w:rPr>
        <w:t>トレーニングとして形式的なもの、非形式的なもの両方を活用できます。形式的な</w:t>
      </w:r>
      <w:r>
        <w:rPr>
          <w:color w:val="414042"/>
          <w:spacing w:val="-18"/>
          <w:w w:val="105"/>
        </w:rPr>
        <w:t>手法には、コース修了のために従業員が確認試験に合格する必要がある、インス</w:t>
      </w:r>
      <w:r>
        <w:rPr>
          <w:color w:val="414042"/>
          <w:spacing w:val="-21"/>
          <w:w w:val="105"/>
        </w:rPr>
        <w:t>トラクターが指導するトレーニングコースがあります。非形式的なものには、</w:t>
      </w:r>
      <w:r>
        <w:rPr>
          <w:color w:val="414042"/>
          <w:spacing w:val="-7"/>
          <w:w w:val="105"/>
        </w:rPr>
        <w:t xml:space="preserve">Webiner </w:t>
      </w:r>
      <w:r>
        <w:rPr>
          <w:color w:val="414042"/>
          <w:spacing w:val="-12"/>
          <w:w w:val="105"/>
        </w:rPr>
        <w:t>やブラウンバッグセミナー</w:t>
      </w:r>
      <w:r>
        <w:rPr>
          <w:color w:val="414042"/>
          <w:spacing w:val="-10"/>
          <w:w w:val="105"/>
        </w:rPr>
        <w:t>（</w:t>
      </w:r>
      <w:r>
        <w:rPr>
          <w:color w:val="414042"/>
          <w:spacing w:val="-9"/>
          <w:w w:val="105"/>
        </w:rPr>
        <w:t>昼食持ち込み可のセミナー</w:t>
      </w:r>
      <w:r>
        <w:rPr>
          <w:color w:val="414042"/>
          <w:spacing w:val="-16"/>
          <w:w w:val="105"/>
        </w:rPr>
        <w:t>）</w:t>
      </w:r>
      <w:r>
        <w:rPr>
          <w:color w:val="414042"/>
          <w:spacing w:val="-14"/>
          <w:w w:val="105"/>
        </w:rPr>
        <w:t xml:space="preserve">、そして採用した従業員に  </w:t>
      </w:r>
      <w:r>
        <w:rPr>
          <w:color w:val="414042"/>
          <w:spacing w:val="-12"/>
          <w:w w:val="105"/>
        </w:rPr>
        <w:t>対するオリエンテーション セッションの一部として使うプレゼンテーションといった</w:t>
      </w:r>
    </w:p>
    <w:p w:rsidR="00304724" w:rsidRDefault="00304724">
      <w:pPr>
        <w:jc w:val="both"/>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pPr>
      <w:r>
        <w:rPr>
          <w:color w:val="414042"/>
          <w:w w:val="105"/>
        </w:rPr>
        <w:t>ものがあります。</w:t>
      </w:r>
    </w:p>
    <w:p w:rsidR="00304724" w:rsidRDefault="00304724">
      <w:pPr>
        <w:pStyle w:val="a3"/>
      </w:pPr>
    </w:p>
    <w:p w:rsidR="00304724" w:rsidRDefault="009E6729">
      <w:pPr>
        <w:pStyle w:val="3"/>
        <w:numPr>
          <w:ilvl w:val="2"/>
          <w:numId w:val="7"/>
        </w:numPr>
        <w:tabs>
          <w:tab w:val="left" w:pos="1217"/>
        </w:tabs>
        <w:spacing w:before="185"/>
        <w:ind w:left="1216" w:hanging="821"/>
      </w:pPr>
      <w:r>
        <w:rPr>
          <w:color w:val="414042"/>
          <w:spacing w:val="-9"/>
          <w:w w:val="115"/>
        </w:rPr>
        <w:t>ツールの活用</w:t>
      </w:r>
    </w:p>
    <w:p w:rsidR="00304724" w:rsidRDefault="009E6729">
      <w:pPr>
        <w:pStyle w:val="a3"/>
        <w:spacing w:before="338"/>
        <w:ind w:left="395" w:right="342"/>
      </w:pPr>
      <w:r>
        <w:rPr>
          <w:color w:val="414042"/>
          <w:spacing w:val="-4"/>
          <w:w w:val="120"/>
        </w:rPr>
        <w:t>オ</w:t>
      </w:r>
      <w:r>
        <w:rPr>
          <w:color w:val="414042"/>
          <w:spacing w:val="-11"/>
          <w:w w:val="110"/>
        </w:rPr>
        <w:t>ープンソース コンプライアンス チームは、ソースコー</w:t>
      </w:r>
      <w:r>
        <w:rPr>
          <w:color w:val="414042"/>
        </w:rPr>
        <w:t>ド</w:t>
      </w:r>
      <w:r>
        <w:rPr>
          <w:color w:val="414042"/>
          <w:spacing w:val="-10"/>
          <w:w w:val="110"/>
        </w:rPr>
        <w:t>の監査の自動化、</w:t>
      </w:r>
      <w:r>
        <w:rPr>
          <w:color w:val="414042"/>
          <w:spacing w:val="-4"/>
          <w:w w:val="120"/>
        </w:rPr>
        <w:t>オ</w:t>
      </w:r>
      <w:r>
        <w:rPr>
          <w:color w:val="414042"/>
          <w:spacing w:val="-12"/>
          <w:w w:val="110"/>
        </w:rPr>
        <w:t>ープンソース コー</w:t>
      </w:r>
      <w:r>
        <w:rPr>
          <w:color w:val="414042"/>
        </w:rPr>
        <w:t>ド</w:t>
      </w:r>
      <w:r>
        <w:rPr>
          <w:color w:val="414042"/>
          <w:spacing w:val="-17"/>
          <w:w w:val="110"/>
        </w:rPr>
        <w:t>の発見、そのライセンスの特定のためにツールを頻繁に用います。</w:t>
      </w:r>
      <w:r>
        <w:rPr>
          <w:color w:val="414042"/>
          <w:spacing w:val="-12"/>
          <w:w w:val="110"/>
        </w:rPr>
        <w:t>これらのツールとしては、コンプライアンス プロジ</w:t>
      </w:r>
      <w:r>
        <w:rPr>
          <w:color w:val="414042"/>
          <w:spacing w:val="-12"/>
          <w:w w:val="120"/>
        </w:rPr>
        <w:t>ェ</w:t>
      </w:r>
      <w:r>
        <w:rPr>
          <w:color w:val="414042"/>
          <w:spacing w:val="-5"/>
          <w:w w:val="110"/>
        </w:rPr>
        <w:t>ク</w:t>
      </w:r>
      <w:r>
        <w:rPr>
          <w:color w:val="414042"/>
        </w:rPr>
        <w:t>ト管</w:t>
      </w:r>
      <w:r>
        <w:rPr>
          <w:color w:val="414042"/>
          <w:spacing w:val="-9"/>
          <w:w w:val="110"/>
        </w:rPr>
        <w:t>理のためのもの、ソフ</w:t>
      </w:r>
      <w:r>
        <w:rPr>
          <w:color w:val="414042"/>
        </w:rPr>
        <w:t>ト</w:t>
      </w:r>
      <w:r>
        <w:rPr>
          <w:color w:val="414042"/>
          <w:w w:val="110"/>
        </w:rPr>
        <w:t>ウ</w:t>
      </w:r>
      <w:r>
        <w:rPr>
          <w:color w:val="414042"/>
          <w:spacing w:val="-27"/>
          <w:w w:val="120"/>
        </w:rPr>
        <w:t>ェ</w:t>
      </w:r>
      <w:r>
        <w:rPr>
          <w:color w:val="414042"/>
          <w:spacing w:val="-7"/>
          <w:w w:val="110"/>
        </w:rPr>
        <w:t>ア目録のための</w:t>
      </w:r>
      <w:r>
        <w:rPr>
          <w:color w:val="414042"/>
        </w:rPr>
        <w:t>も</w:t>
      </w:r>
      <w:r>
        <w:rPr>
          <w:color w:val="414042"/>
          <w:spacing w:val="-10"/>
          <w:w w:val="110"/>
        </w:rPr>
        <w:t>のやソースコー</w:t>
      </w:r>
      <w:r>
        <w:rPr>
          <w:color w:val="414042"/>
          <w:spacing w:val="-5"/>
        </w:rPr>
        <w:t>ド</w:t>
      </w:r>
      <w:r>
        <w:rPr>
          <w:color w:val="414042"/>
          <w:spacing w:val="-12"/>
          <w:w w:val="110"/>
        </w:rPr>
        <w:t>やライセンスを特定するため</w:t>
      </w:r>
      <w:r>
        <w:rPr>
          <w:color w:val="414042"/>
        </w:rPr>
        <w:t>も</w:t>
      </w:r>
      <w:r>
        <w:rPr>
          <w:color w:val="414042"/>
          <w:spacing w:val="-2"/>
          <w:w w:val="110"/>
        </w:rPr>
        <w:t>のなどが挙げ</w:t>
      </w:r>
      <w:r>
        <w:rPr>
          <w:color w:val="414042"/>
          <w:spacing w:val="-23"/>
          <w:w w:val="110"/>
        </w:rPr>
        <w:t>られます。</w:t>
      </w:r>
    </w:p>
    <w:p w:rsidR="00304724" w:rsidRDefault="00304724">
      <w:pPr>
        <w:pStyle w:val="a3"/>
      </w:pPr>
    </w:p>
    <w:p w:rsidR="00304724" w:rsidRDefault="00554615">
      <w:pPr>
        <w:pStyle w:val="2"/>
        <w:numPr>
          <w:ilvl w:val="1"/>
          <w:numId w:val="7"/>
        </w:numPr>
        <w:tabs>
          <w:tab w:val="left" w:pos="1194"/>
        </w:tabs>
        <w:spacing w:before="208"/>
        <w:ind w:left="1193" w:hanging="798"/>
      </w:pPr>
      <w:r>
        <w:pict>
          <v:line id="_x0000_s1054" style="position:absolute;left:0;text-align:left;z-index:251663360;mso-wrap-distance-left:0;mso-wrap-distance-right:0;mso-position-horizontal-relative:page" from="78.75pt,44.9pt" to="533.3pt,44.9pt" strokecolor="#aaaaad" strokeweight="1pt">
            <w10:wrap type="topAndBottom" anchorx="page"/>
          </v:line>
        </w:pict>
      </w:r>
      <w:r w:rsidR="009E6729">
        <w:rPr>
          <w:color w:val="414042"/>
          <w:spacing w:val="-14"/>
          <w:w w:val="115"/>
        </w:rPr>
        <w:t>「コンプライアンス」の状態にある</w:t>
      </w:r>
    </w:p>
    <w:p w:rsidR="00304724" w:rsidRDefault="009E6729">
      <w:pPr>
        <w:pStyle w:val="a3"/>
        <w:spacing w:before="271"/>
        <w:ind w:left="395" w:right="339"/>
      </w:pPr>
      <w:r>
        <w:rPr>
          <w:color w:val="414042"/>
          <w:spacing w:val="-3"/>
          <w:w w:val="105"/>
        </w:rPr>
        <w:t>オープンソース  ソフ</w:t>
      </w:r>
      <w:r>
        <w:rPr>
          <w:color w:val="414042"/>
        </w:rPr>
        <w:t>ト</w:t>
      </w:r>
      <w:r>
        <w:rPr>
          <w:color w:val="414042"/>
          <w:spacing w:val="-14"/>
          <w:w w:val="105"/>
        </w:rPr>
        <w:t>ウェアを含む製品を出荷した場合、意図的であるかどうかに</w:t>
      </w:r>
      <w:r>
        <w:rPr>
          <w:color w:val="414042"/>
          <w:spacing w:val="-21"/>
          <w:w w:val="110"/>
        </w:rPr>
        <w:t>よらず、それらソフ</w:t>
      </w:r>
      <w:r>
        <w:rPr>
          <w:color w:val="414042"/>
        </w:rPr>
        <w:t>ト</w:t>
      </w:r>
      <w:r>
        <w:rPr>
          <w:color w:val="414042"/>
          <w:spacing w:val="-12"/>
          <w:w w:val="110"/>
        </w:rPr>
        <w:t>ウェア コンポーネン</w:t>
      </w:r>
      <w:r>
        <w:rPr>
          <w:color w:val="414042"/>
          <w:spacing w:val="5"/>
        </w:rPr>
        <w:t>ト</w:t>
      </w:r>
      <w:r>
        <w:rPr>
          <w:color w:val="414042"/>
          <w:spacing w:val="-13"/>
          <w:w w:val="110"/>
        </w:rPr>
        <w:t>を統制する各種ライセンスを順守してい</w:t>
      </w:r>
      <w:r>
        <w:rPr>
          <w:color w:val="414042"/>
          <w:spacing w:val="-8"/>
          <w:w w:val="105"/>
        </w:rPr>
        <w:t>る必要があ</w:t>
      </w:r>
      <w:r>
        <w:rPr>
          <w:color w:val="414042"/>
        </w:rPr>
        <w:t>り</w:t>
      </w:r>
      <w:r>
        <w:rPr>
          <w:color w:val="414042"/>
          <w:spacing w:val="-14"/>
          <w:w w:val="105"/>
        </w:rPr>
        <w:t>ます。これはコー</w:t>
      </w:r>
      <w:r>
        <w:rPr>
          <w:color w:val="414042"/>
        </w:rPr>
        <w:t>ド</w:t>
      </w:r>
      <w:r>
        <w:rPr>
          <w:color w:val="414042"/>
          <w:spacing w:val="-7"/>
          <w:w w:val="105"/>
        </w:rPr>
        <w:t>の中に何があるかを整った部品表</w:t>
      </w:r>
      <w:r>
        <w:rPr>
          <w:color w:val="414042"/>
          <w:spacing w:val="-8"/>
          <w:w w:val="105"/>
        </w:rPr>
        <w:t>（BoM）</w:t>
      </w:r>
      <w:r>
        <w:rPr>
          <w:color w:val="414042"/>
          <w:spacing w:val="-12"/>
          <w:w w:val="105"/>
        </w:rPr>
        <w:t xml:space="preserve">として知 </w:t>
      </w:r>
      <w:r>
        <w:rPr>
          <w:color w:val="414042"/>
          <w:spacing w:val="-12"/>
          <w:w w:val="110"/>
        </w:rPr>
        <w:t>ることに重きを置くことによってコンプライアンスが実施しやすいものになるからで</w:t>
      </w:r>
      <w:r>
        <w:rPr>
          <w:color w:val="414042"/>
          <w:spacing w:val="-51"/>
          <w:w w:val="110"/>
        </w:rPr>
        <w:t>す。</w:t>
      </w:r>
    </w:p>
    <w:p w:rsidR="00304724" w:rsidRDefault="00304724">
      <w:pPr>
        <w:pStyle w:val="a3"/>
        <w:spacing w:before="7"/>
      </w:pPr>
    </w:p>
    <w:p w:rsidR="00304724" w:rsidRDefault="009E6729">
      <w:pPr>
        <w:pStyle w:val="a3"/>
        <w:ind w:left="395" w:right="525"/>
        <w:jc w:val="both"/>
      </w:pPr>
      <w:r>
        <w:rPr>
          <w:color w:val="414042"/>
          <w:spacing w:val="-16"/>
          <w:w w:val="110"/>
        </w:rPr>
        <w:t>コンプライアンスの状態にある、というのはそう単純な話ではなく、ライセンスやコ</w:t>
      </w:r>
      <w:r>
        <w:rPr>
          <w:color w:val="414042"/>
          <w:spacing w:val="-16"/>
          <w:w w:val="105"/>
        </w:rPr>
        <w:t>ー</w:t>
      </w:r>
      <w:r>
        <w:rPr>
          <w:color w:val="414042"/>
          <w:spacing w:val="-16"/>
        </w:rPr>
        <w:t>ド</w:t>
      </w:r>
      <w:r>
        <w:rPr>
          <w:color w:val="414042"/>
          <w:spacing w:val="-18"/>
          <w:w w:val="105"/>
        </w:rPr>
        <w:t xml:space="preserve">の構造に応じて製品ごとに変わってくるものです。ハイレベルでは、コンプライ </w:t>
      </w:r>
      <w:r>
        <w:rPr>
          <w:color w:val="414042"/>
          <w:spacing w:val="-15"/>
          <w:w w:val="110"/>
        </w:rPr>
        <w:t>アンスにある状態とは、以下を意味しています。</w:t>
      </w:r>
    </w:p>
    <w:p w:rsidR="00304724" w:rsidRDefault="00304724">
      <w:pPr>
        <w:pStyle w:val="a3"/>
        <w:spacing w:before="5"/>
      </w:pPr>
    </w:p>
    <w:p w:rsidR="00304724" w:rsidRDefault="009E6729">
      <w:pPr>
        <w:pStyle w:val="a4"/>
        <w:numPr>
          <w:ilvl w:val="0"/>
          <w:numId w:val="5"/>
        </w:numPr>
        <w:tabs>
          <w:tab w:val="left" w:pos="1116"/>
        </w:tabs>
        <w:spacing w:before="0"/>
        <w:ind w:firstLine="0"/>
        <w:rPr>
          <w:sz w:val="28"/>
        </w:rPr>
      </w:pPr>
      <w:r>
        <w:rPr>
          <w:color w:val="414042"/>
          <w:spacing w:val="-4"/>
          <w:w w:val="120"/>
          <w:sz w:val="28"/>
        </w:rPr>
        <w:t>オ</w:t>
      </w:r>
      <w:r>
        <w:rPr>
          <w:color w:val="414042"/>
          <w:spacing w:val="-9"/>
          <w:w w:val="110"/>
          <w:sz w:val="28"/>
        </w:rPr>
        <w:t>ープンソース ソフ</w:t>
      </w:r>
      <w:r>
        <w:rPr>
          <w:color w:val="414042"/>
          <w:sz w:val="28"/>
        </w:rPr>
        <w:t>ト</w:t>
      </w:r>
      <w:r>
        <w:rPr>
          <w:color w:val="414042"/>
          <w:spacing w:val="-16"/>
          <w:w w:val="110"/>
          <w:sz w:val="28"/>
        </w:rPr>
        <w:t>ウ</w:t>
      </w:r>
      <w:r>
        <w:rPr>
          <w:color w:val="414042"/>
          <w:spacing w:val="-27"/>
          <w:w w:val="120"/>
          <w:sz w:val="28"/>
        </w:rPr>
        <w:t>ェ</w:t>
      </w:r>
      <w:r>
        <w:rPr>
          <w:color w:val="414042"/>
          <w:spacing w:val="-11"/>
          <w:w w:val="110"/>
          <w:sz w:val="28"/>
        </w:rPr>
        <w:t>アのすべての使用を追跡している</w:t>
      </w:r>
    </w:p>
    <w:p w:rsidR="00304724" w:rsidRDefault="009E6729">
      <w:pPr>
        <w:pStyle w:val="a4"/>
        <w:numPr>
          <w:ilvl w:val="0"/>
          <w:numId w:val="5"/>
        </w:numPr>
        <w:tabs>
          <w:tab w:val="left" w:pos="1116"/>
        </w:tabs>
        <w:spacing w:line="254" w:lineRule="auto"/>
        <w:ind w:right="822" w:firstLine="0"/>
        <w:rPr>
          <w:sz w:val="28"/>
        </w:rPr>
      </w:pPr>
      <w:r>
        <w:rPr>
          <w:color w:val="414042"/>
          <w:spacing w:val="-12"/>
          <w:w w:val="105"/>
          <w:sz w:val="28"/>
        </w:rPr>
        <w:t>製品として出荷したイメージファイルにあるソフ</w:t>
      </w:r>
      <w:r>
        <w:rPr>
          <w:color w:val="414042"/>
          <w:sz w:val="28"/>
        </w:rPr>
        <w:t>ト</w:t>
      </w:r>
      <w:r>
        <w:rPr>
          <w:color w:val="414042"/>
          <w:spacing w:val="-12"/>
          <w:w w:val="105"/>
          <w:sz w:val="28"/>
        </w:rPr>
        <w:t xml:space="preserve">ウェアに対しオープンソ  </w:t>
      </w:r>
      <w:r>
        <w:rPr>
          <w:color w:val="414042"/>
          <w:spacing w:val="-9"/>
          <w:w w:val="105"/>
          <w:sz w:val="28"/>
        </w:rPr>
        <w:t>ースの部品表</w:t>
      </w:r>
      <w:r>
        <w:rPr>
          <w:color w:val="414042"/>
          <w:spacing w:val="-8"/>
          <w:w w:val="105"/>
          <w:sz w:val="28"/>
        </w:rPr>
        <w:t>（BoM）</w:t>
      </w:r>
      <w:del w:id="32" w:author="Fukuchi, Hiroyuki (SONY)" w:date="2018-02-15T17:33:00Z">
        <w:r w:rsidDel="00842AD8">
          <w:rPr>
            <w:color w:val="414042"/>
            <w:spacing w:val="-11"/>
            <w:w w:val="105"/>
            <w:sz w:val="28"/>
          </w:rPr>
          <w:delText>として</w:delText>
        </w:r>
      </w:del>
      <w:ins w:id="33" w:author="Fukuchi, Hiroyuki (SONY)" w:date="2018-02-15T17:33:00Z">
        <w:r w:rsidR="00842AD8">
          <w:rPr>
            <w:rFonts w:hint="eastAsia"/>
            <w:color w:val="414042"/>
            <w:spacing w:val="-11"/>
            <w:w w:val="105"/>
            <w:sz w:val="28"/>
          </w:rPr>
          <w:t>を</w:t>
        </w:r>
      </w:ins>
      <w:r>
        <w:rPr>
          <w:color w:val="414042"/>
          <w:spacing w:val="-11"/>
          <w:w w:val="105"/>
          <w:sz w:val="28"/>
        </w:rPr>
        <w:t>取</w:t>
      </w:r>
      <w:r>
        <w:rPr>
          <w:color w:val="414042"/>
          <w:sz w:val="28"/>
        </w:rPr>
        <w:t>り</w:t>
      </w:r>
      <w:r>
        <w:rPr>
          <w:color w:val="414042"/>
          <w:spacing w:val="-5"/>
          <w:w w:val="105"/>
          <w:sz w:val="28"/>
        </w:rPr>
        <w:t>まとめている</w:t>
      </w:r>
    </w:p>
    <w:p w:rsidR="00304724" w:rsidRDefault="009E6729">
      <w:pPr>
        <w:pStyle w:val="a4"/>
        <w:numPr>
          <w:ilvl w:val="0"/>
          <w:numId w:val="5"/>
        </w:numPr>
        <w:tabs>
          <w:tab w:val="left" w:pos="1116"/>
        </w:tabs>
        <w:spacing w:before="200"/>
        <w:ind w:firstLine="0"/>
        <w:rPr>
          <w:sz w:val="28"/>
        </w:rPr>
      </w:pPr>
      <w:r>
        <w:rPr>
          <w:color w:val="414042"/>
          <w:spacing w:val="-14"/>
          <w:w w:val="110"/>
          <w:sz w:val="28"/>
        </w:rPr>
        <w:t>オープンソース ライセンスの義務を履行している</w:t>
      </w:r>
    </w:p>
    <w:p w:rsidR="00304724" w:rsidRDefault="009E6729">
      <w:pPr>
        <w:pStyle w:val="a4"/>
        <w:numPr>
          <w:ilvl w:val="0"/>
          <w:numId w:val="5"/>
        </w:numPr>
        <w:tabs>
          <w:tab w:val="left" w:pos="1116"/>
        </w:tabs>
        <w:spacing w:line="254" w:lineRule="auto"/>
        <w:ind w:right="787" w:firstLine="0"/>
        <w:rPr>
          <w:sz w:val="28"/>
        </w:rPr>
      </w:pPr>
      <w:r>
        <w:rPr>
          <w:color w:val="414042"/>
          <w:w w:val="110"/>
          <w:sz w:val="28"/>
        </w:rPr>
        <w:t>ソフ</w:t>
      </w:r>
      <w:r>
        <w:rPr>
          <w:color w:val="414042"/>
          <w:spacing w:val="-8"/>
          <w:sz w:val="28"/>
        </w:rPr>
        <w:t>トウ</w:t>
      </w:r>
      <w:r>
        <w:rPr>
          <w:color w:val="414042"/>
          <w:spacing w:val="-27"/>
          <w:w w:val="115"/>
          <w:sz w:val="28"/>
        </w:rPr>
        <w:t>ェ</w:t>
      </w:r>
      <w:r>
        <w:rPr>
          <w:color w:val="414042"/>
          <w:spacing w:val="-19"/>
          <w:w w:val="110"/>
          <w:sz w:val="28"/>
        </w:rPr>
        <w:t>アのア</w:t>
      </w:r>
      <w:r>
        <w:rPr>
          <w:color w:val="414042"/>
          <w:spacing w:val="-14"/>
          <w:w w:val="115"/>
          <w:sz w:val="28"/>
        </w:rPr>
        <w:t>ッ</w:t>
      </w:r>
      <w:r>
        <w:rPr>
          <w:color w:val="414042"/>
          <w:spacing w:val="-3"/>
          <w:w w:val="110"/>
          <w:sz w:val="28"/>
        </w:rPr>
        <w:t>プデー</w:t>
      </w:r>
      <w:r>
        <w:rPr>
          <w:color w:val="414042"/>
          <w:spacing w:val="5"/>
          <w:sz w:val="28"/>
        </w:rPr>
        <w:t>ト</w:t>
      </w:r>
      <w:r>
        <w:rPr>
          <w:color w:val="414042"/>
          <w:spacing w:val="-9"/>
          <w:w w:val="110"/>
          <w:sz w:val="28"/>
        </w:rPr>
        <w:t>を発行するごとに同じプロセスを繰</w:t>
      </w:r>
      <w:r>
        <w:rPr>
          <w:color w:val="414042"/>
          <w:spacing w:val="5"/>
          <w:sz w:val="28"/>
        </w:rPr>
        <w:t>り</w:t>
      </w:r>
      <w:r>
        <w:rPr>
          <w:color w:val="414042"/>
          <w:spacing w:val="-9"/>
          <w:w w:val="110"/>
          <w:sz w:val="28"/>
        </w:rPr>
        <w:t>返している</w:t>
      </w:r>
    </w:p>
    <w:p w:rsidR="00304724" w:rsidRDefault="009E6729">
      <w:pPr>
        <w:pStyle w:val="a4"/>
        <w:numPr>
          <w:ilvl w:val="0"/>
          <w:numId w:val="5"/>
        </w:numPr>
        <w:tabs>
          <w:tab w:val="left" w:pos="1116"/>
        </w:tabs>
        <w:spacing w:before="200" w:line="254" w:lineRule="auto"/>
        <w:ind w:right="833" w:firstLine="0"/>
        <w:rPr>
          <w:sz w:val="28"/>
        </w:rPr>
      </w:pPr>
      <w:r>
        <w:rPr>
          <w:color w:val="414042"/>
          <w:spacing w:val="-10"/>
          <w:w w:val="105"/>
          <w:sz w:val="28"/>
        </w:rPr>
        <w:t>コンプライアンスに関する</w:t>
      </w:r>
      <w:del w:id="34" w:author="Fukuchi, Hiroyuki (SONY)" w:date="2018-02-15T17:35:00Z">
        <w:r w:rsidDel="00842AD8">
          <w:rPr>
            <w:color w:val="414042"/>
            <w:spacing w:val="-10"/>
            <w:w w:val="105"/>
            <w:sz w:val="28"/>
          </w:rPr>
          <w:delText>と</w:delText>
        </w:r>
      </w:del>
      <w:r>
        <w:rPr>
          <w:color w:val="414042"/>
          <w:spacing w:val="-10"/>
          <w:w w:val="105"/>
          <w:sz w:val="28"/>
        </w:rPr>
        <w:t xml:space="preserve">問い合わせに対し真摯にかつ迅速に対応  </w:t>
      </w:r>
      <w:r>
        <w:rPr>
          <w:color w:val="414042"/>
          <w:spacing w:val="-9"/>
          <w:w w:val="110"/>
          <w:sz w:val="28"/>
        </w:rPr>
        <w:t>している</w:t>
      </w:r>
    </w:p>
    <w:p w:rsidR="00304724" w:rsidRDefault="00304724">
      <w:pPr>
        <w:spacing w:line="254" w:lineRule="auto"/>
        <w:rPr>
          <w:sz w:val="28"/>
        </w:r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spacing w:before="3"/>
        <w:rPr>
          <w:sz w:val="26"/>
        </w:rPr>
      </w:pPr>
    </w:p>
    <w:p w:rsidR="00304724" w:rsidRDefault="00554615">
      <w:pPr>
        <w:pStyle w:val="2"/>
        <w:numPr>
          <w:ilvl w:val="1"/>
          <w:numId w:val="7"/>
        </w:numPr>
        <w:tabs>
          <w:tab w:val="left" w:pos="1190"/>
        </w:tabs>
        <w:spacing w:before="84"/>
        <w:ind w:left="1189" w:hanging="794"/>
      </w:pPr>
      <w:r>
        <w:pict>
          <v:line id="_x0000_s1053" style="position:absolute;left:0;text-align:left;z-index:251664384;mso-wrap-distance-left:0;mso-wrap-distance-right:0;mso-position-horizontal-relative:page" from="78.75pt,38.7pt" to="533.3pt,38.7pt" strokecolor="#aaaaad" strokeweight="1pt">
            <w10:wrap type="topAndBottom" anchorx="page"/>
          </v:line>
        </w:pict>
      </w:r>
      <w:r w:rsidR="009E6729">
        <w:rPr>
          <w:color w:val="414042"/>
          <w:spacing w:val="-16"/>
          <w:w w:val="115"/>
        </w:rPr>
        <w:t>セキュリティのために最新版を使用する</w:t>
      </w:r>
    </w:p>
    <w:p w:rsidR="00304724" w:rsidRDefault="009E6729">
      <w:pPr>
        <w:pStyle w:val="a3"/>
        <w:spacing w:before="296"/>
        <w:ind w:left="395" w:right="331"/>
      </w:pPr>
      <w:r>
        <w:rPr>
          <w:color w:val="414042"/>
          <w:spacing w:val="-5"/>
          <w:w w:val="110"/>
        </w:rPr>
        <w:t>包括的なコンプライ</w:t>
      </w:r>
      <w:r>
        <w:rPr>
          <w:color w:val="414042"/>
          <w:w w:val="120"/>
        </w:rPr>
        <w:t>ア</w:t>
      </w:r>
      <w:r>
        <w:rPr>
          <w:color w:val="414042"/>
          <w:spacing w:val="-9"/>
          <w:w w:val="110"/>
        </w:rPr>
        <w:t>ンスプログラムの一つのメリ</w:t>
      </w:r>
      <w:r>
        <w:rPr>
          <w:color w:val="414042"/>
          <w:spacing w:val="-4"/>
          <w:w w:val="120"/>
        </w:rPr>
        <w:t>ッ</w:t>
      </w:r>
      <w:r>
        <w:rPr>
          <w:color w:val="414042"/>
        </w:rPr>
        <w:t>ト</w:t>
      </w:r>
      <w:r>
        <w:rPr>
          <w:color w:val="414042"/>
          <w:spacing w:val="-14"/>
          <w:w w:val="110"/>
        </w:rPr>
        <w:t>として、安全でないバージョ</w:t>
      </w:r>
      <w:r>
        <w:rPr>
          <w:color w:val="414042"/>
          <w:spacing w:val="-9"/>
          <w:w w:val="110"/>
        </w:rPr>
        <w:t>ンの</w:t>
      </w:r>
      <w:r>
        <w:rPr>
          <w:color w:val="414042"/>
          <w:spacing w:val="-4"/>
          <w:w w:val="120"/>
        </w:rPr>
        <w:t>オ</w:t>
      </w:r>
      <w:r>
        <w:rPr>
          <w:color w:val="414042"/>
          <w:spacing w:val="-11"/>
          <w:w w:val="110"/>
        </w:rPr>
        <w:t>ープンソース ソ</w:t>
      </w:r>
      <w:r>
        <w:rPr>
          <w:color w:val="414042"/>
          <w:spacing w:val="-3"/>
          <w:w w:val="120"/>
        </w:rPr>
        <w:t>フ</w:t>
      </w:r>
      <w:r>
        <w:rPr>
          <w:color w:val="414042"/>
          <w:spacing w:val="-8"/>
        </w:rPr>
        <w:t>トウ</w:t>
      </w:r>
      <w:r>
        <w:rPr>
          <w:color w:val="414042"/>
          <w:spacing w:val="-14"/>
          <w:w w:val="120"/>
        </w:rPr>
        <w:t>ェア</w:t>
      </w:r>
      <w:r>
        <w:rPr>
          <w:color w:val="414042"/>
          <w:spacing w:val="-13"/>
          <w:w w:val="110"/>
        </w:rPr>
        <w:t>を搭載した製品を見つけ、それを置き換えるのが容易になるということが挙げられます。最近では大抵のソースコー</w:t>
      </w:r>
      <w:r>
        <w:rPr>
          <w:color w:val="414042"/>
          <w:spacing w:val="-23"/>
        </w:rPr>
        <w:t xml:space="preserve">ド </w:t>
      </w:r>
      <w:r>
        <w:rPr>
          <w:color w:val="414042"/>
          <w:spacing w:val="-9"/>
          <w:w w:val="110"/>
        </w:rPr>
        <w:t>スキャンツー</w:t>
      </w:r>
      <w:r>
        <w:rPr>
          <w:color w:val="414042"/>
          <w:spacing w:val="-8"/>
          <w:w w:val="110"/>
        </w:rPr>
        <w:t>ルが古いソフトウ</w:t>
      </w:r>
      <w:r>
        <w:rPr>
          <w:color w:val="414042"/>
          <w:spacing w:val="-28"/>
          <w:w w:val="120"/>
        </w:rPr>
        <w:t xml:space="preserve">ェア </w:t>
      </w:r>
      <w:r>
        <w:rPr>
          <w:color w:val="414042"/>
          <w:spacing w:val="-7"/>
          <w:w w:val="110"/>
        </w:rPr>
        <w:t>コンポーネン</w:t>
      </w:r>
      <w:r>
        <w:rPr>
          <w:color w:val="414042"/>
          <w:spacing w:val="-26"/>
        </w:rPr>
        <w:t>ト</w:t>
      </w:r>
      <w:r>
        <w:rPr>
          <w:color w:val="414042"/>
          <w:spacing w:val="-1"/>
          <w:w w:val="110"/>
        </w:rPr>
        <w:t>で明らかにな</w:t>
      </w:r>
      <w:r>
        <w:rPr>
          <w:color w:val="414042"/>
          <w:spacing w:val="-10"/>
          <w:w w:val="120"/>
        </w:rPr>
        <w:t>っ</w:t>
      </w:r>
      <w:r>
        <w:rPr>
          <w:color w:val="414042"/>
          <w:spacing w:val="-8"/>
          <w:w w:val="110"/>
        </w:rPr>
        <w:t>たセキュリ</w:t>
      </w:r>
      <w:r>
        <w:rPr>
          <w:color w:val="414042"/>
          <w:spacing w:val="-31"/>
          <w:w w:val="120"/>
        </w:rPr>
        <w:t>テ</w:t>
      </w:r>
      <w:r>
        <w:rPr>
          <w:color w:val="414042"/>
          <w:spacing w:val="-8"/>
          <w:w w:val="110"/>
        </w:rPr>
        <w:t>ィ脆弱性に対し</w:t>
      </w:r>
      <w:r>
        <w:rPr>
          <w:color w:val="414042"/>
          <w:w w:val="120"/>
        </w:rPr>
        <w:t>フ</w:t>
      </w:r>
      <w:r>
        <w:rPr>
          <w:color w:val="414042"/>
          <w:spacing w:val="-16"/>
          <w:w w:val="110"/>
        </w:rPr>
        <w:t>ラグを付ける機能を提供しています。</w:t>
      </w:r>
      <w:r>
        <w:rPr>
          <w:color w:val="414042"/>
          <w:spacing w:val="-4"/>
          <w:w w:val="120"/>
        </w:rPr>
        <w:t>オ</w:t>
      </w:r>
      <w:r>
        <w:rPr>
          <w:color w:val="414042"/>
          <w:spacing w:val="-9"/>
          <w:w w:val="110"/>
        </w:rPr>
        <w:t>ープンソース コンポーネン</w:t>
      </w:r>
      <w:r>
        <w:rPr>
          <w:color w:val="414042"/>
          <w:spacing w:val="5"/>
        </w:rPr>
        <w:t>ト</w:t>
      </w:r>
      <w:r>
        <w:rPr>
          <w:color w:val="414042"/>
          <w:spacing w:val="-22"/>
          <w:w w:val="110"/>
        </w:rPr>
        <w:t>を</w:t>
      </w:r>
      <w:r>
        <w:rPr>
          <w:color w:val="414042"/>
          <w:spacing w:val="-17"/>
          <w:w w:val="120"/>
        </w:rPr>
        <w:t>アッ</w:t>
      </w:r>
      <w:r>
        <w:rPr>
          <w:color w:val="414042"/>
          <w:spacing w:val="-6"/>
          <w:w w:val="110"/>
        </w:rPr>
        <w:t>プグレー</w:t>
      </w:r>
      <w:r>
        <w:rPr>
          <w:color w:val="414042"/>
          <w:spacing w:val="-6"/>
        </w:rPr>
        <w:t>ド</w:t>
      </w:r>
      <w:r>
        <w:rPr>
          <w:color w:val="414042"/>
          <w:spacing w:val="-16"/>
          <w:w w:val="110"/>
        </w:rPr>
        <w:t>する際に考えるべき大事なことの一つは、前のバージョンと同じライセンスが維</w:t>
      </w:r>
      <w:r>
        <w:rPr>
          <w:color w:val="414042"/>
          <w:spacing w:val="-14"/>
          <w:w w:val="110"/>
        </w:rPr>
        <w:t>持されていることを常に確認することです。</w:t>
      </w:r>
      <w:r>
        <w:rPr>
          <w:color w:val="414042"/>
          <w:spacing w:val="-4"/>
          <w:w w:val="120"/>
        </w:rPr>
        <w:t>オ</w:t>
      </w:r>
      <w:r>
        <w:rPr>
          <w:color w:val="414042"/>
          <w:spacing w:val="-11"/>
          <w:w w:val="110"/>
        </w:rPr>
        <w:t>ープンソース プロジ</w:t>
      </w:r>
      <w:r>
        <w:rPr>
          <w:color w:val="414042"/>
          <w:spacing w:val="-12"/>
          <w:w w:val="120"/>
        </w:rPr>
        <w:t>ェ</w:t>
      </w:r>
      <w:r>
        <w:rPr>
          <w:color w:val="414042"/>
          <w:spacing w:val="-5"/>
          <w:w w:val="110"/>
        </w:rPr>
        <w:t>ク</w:t>
      </w:r>
      <w:r>
        <w:rPr>
          <w:color w:val="414042"/>
          <w:spacing w:val="-26"/>
        </w:rPr>
        <w:t>ト</w:t>
      </w:r>
      <w:r>
        <w:rPr>
          <w:color w:val="414042"/>
          <w:spacing w:val="-10"/>
          <w:w w:val="110"/>
        </w:rPr>
        <w:t>では、メジャ</w:t>
      </w:r>
      <w:r>
        <w:rPr>
          <w:color w:val="414042"/>
          <w:spacing w:val="-12"/>
          <w:w w:val="110"/>
        </w:rPr>
        <w:t>ーリリースのタイミングでライセンスが変更されることがあ</w:t>
      </w:r>
      <w:r>
        <w:rPr>
          <w:color w:val="414042"/>
        </w:rPr>
        <w:t>り</w:t>
      </w:r>
      <w:r>
        <w:rPr>
          <w:color w:val="414042"/>
          <w:spacing w:val="-24"/>
          <w:w w:val="110"/>
        </w:rPr>
        <w:t>ます。セキュリ</w:t>
      </w:r>
      <w:r>
        <w:rPr>
          <w:color w:val="414042"/>
          <w:spacing w:val="-31"/>
          <w:w w:val="120"/>
        </w:rPr>
        <w:t>テ</w:t>
      </w:r>
      <w:r>
        <w:rPr>
          <w:color w:val="414042"/>
          <w:spacing w:val="-9"/>
          <w:w w:val="110"/>
        </w:rPr>
        <w:t>ィ上の問</w:t>
      </w:r>
      <w:r>
        <w:rPr>
          <w:color w:val="414042"/>
          <w:spacing w:val="-6"/>
          <w:w w:val="110"/>
        </w:rPr>
        <w:t>題があるバージョンを使う状況を回避するために</w:t>
      </w:r>
      <w:r>
        <w:rPr>
          <w:color w:val="414042"/>
        </w:rPr>
        <w:t>も</w:t>
      </w:r>
      <w:r>
        <w:rPr>
          <w:color w:val="414042"/>
          <w:spacing w:val="-11"/>
          <w:w w:val="110"/>
        </w:rPr>
        <w:t>、企業は</w:t>
      </w:r>
      <w:r>
        <w:rPr>
          <w:color w:val="414042"/>
          <w:spacing w:val="-4"/>
          <w:w w:val="120"/>
        </w:rPr>
        <w:t>オ</w:t>
      </w:r>
      <w:r>
        <w:rPr>
          <w:color w:val="414042"/>
          <w:spacing w:val="-15"/>
          <w:w w:val="110"/>
        </w:rPr>
        <w:t>ープンソース プ</w:t>
      </w:r>
      <w:r>
        <w:rPr>
          <w:color w:val="414042"/>
          <w:w w:val="105"/>
        </w:rPr>
        <w:t>ロ</w:t>
      </w:r>
      <w:r>
        <w:rPr>
          <w:color w:val="414042"/>
          <w:spacing w:val="-10"/>
          <w:w w:val="105"/>
        </w:rPr>
        <w:t>ジェク</w:t>
      </w:r>
      <w:r>
        <w:rPr>
          <w:color w:val="414042"/>
          <w:spacing w:val="6"/>
        </w:rPr>
        <w:t>ト</w:t>
      </w:r>
      <w:r>
        <w:rPr>
          <w:color w:val="414042"/>
          <w:spacing w:val="-15"/>
          <w:w w:val="105"/>
        </w:rPr>
        <w:t xml:space="preserve">のコミュニティに積極的に参加することが望まれます。使用しているオー   </w:t>
      </w:r>
      <w:r>
        <w:rPr>
          <w:color w:val="414042"/>
          <w:spacing w:val="6"/>
          <w:w w:val="110"/>
        </w:rPr>
        <w:t>プ</w:t>
      </w:r>
      <w:r>
        <w:rPr>
          <w:color w:val="414042"/>
          <w:spacing w:val="-9"/>
          <w:w w:val="110"/>
        </w:rPr>
        <w:t>ンソース プロジ</w:t>
      </w:r>
      <w:r>
        <w:rPr>
          <w:color w:val="414042"/>
          <w:spacing w:val="-12"/>
          <w:w w:val="120"/>
        </w:rPr>
        <w:t>ェ</w:t>
      </w:r>
      <w:r>
        <w:rPr>
          <w:color w:val="414042"/>
        </w:rPr>
        <w:t>クト</w:t>
      </w:r>
      <w:r>
        <w:rPr>
          <w:color w:val="414042"/>
          <w:spacing w:val="-8"/>
          <w:w w:val="110"/>
        </w:rPr>
        <w:t>のすべてにおいて</w:t>
      </w:r>
      <w:r>
        <w:rPr>
          <w:color w:val="414042"/>
          <w:spacing w:val="-28"/>
          <w:w w:val="120"/>
        </w:rPr>
        <w:t>ア</w:t>
      </w:r>
      <w:r>
        <w:rPr>
          <w:color w:val="414042"/>
          <w:spacing w:val="-5"/>
          <w:w w:val="110"/>
        </w:rPr>
        <w:t>ク</w:t>
      </w:r>
      <w:r>
        <w:rPr>
          <w:color w:val="414042"/>
          <w:spacing w:val="-31"/>
          <w:w w:val="120"/>
        </w:rPr>
        <w:t>テ</w:t>
      </w:r>
      <w:r>
        <w:rPr>
          <w:color w:val="414042"/>
          <w:spacing w:val="-10"/>
          <w:w w:val="110"/>
        </w:rPr>
        <w:t>ィブに活動することは合理的、現</w:t>
      </w:r>
      <w:r>
        <w:rPr>
          <w:color w:val="414042"/>
          <w:w w:val="105"/>
        </w:rPr>
        <w:t>実</w:t>
      </w:r>
      <w:r>
        <w:rPr>
          <w:color w:val="414042"/>
          <w:spacing w:val="-9"/>
          <w:w w:val="105"/>
        </w:rPr>
        <w:t>的ではないため、最</w:t>
      </w:r>
      <w:r>
        <w:rPr>
          <w:color w:val="414042"/>
          <w:spacing w:val="-5"/>
        </w:rPr>
        <w:t>も</w:t>
      </w:r>
      <w:r>
        <w:rPr>
          <w:color w:val="414042"/>
          <w:spacing w:val="-8"/>
          <w:w w:val="105"/>
        </w:rPr>
        <w:t>重要なコンポーネン</w:t>
      </w:r>
      <w:r>
        <w:rPr>
          <w:color w:val="414042"/>
          <w:spacing w:val="5"/>
        </w:rPr>
        <w:t>ト</w:t>
      </w:r>
      <w:r>
        <w:rPr>
          <w:color w:val="414042"/>
          <w:spacing w:val="-9"/>
          <w:w w:val="105"/>
        </w:rPr>
        <w:t>を特定した上で一定レベルの優先度</w:t>
      </w:r>
      <w:r>
        <w:rPr>
          <w:color w:val="414042"/>
          <w:spacing w:val="-11"/>
          <w:w w:val="105"/>
        </w:rPr>
        <w:t>付けをすることが必要となります。参加のレベルは多岐にわた</w:t>
      </w:r>
      <w:r>
        <w:rPr>
          <w:color w:val="414042"/>
        </w:rPr>
        <w:t>り</w:t>
      </w:r>
      <w:r>
        <w:rPr>
          <w:color w:val="414042"/>
          <w:spacing w:val="-2"/>
          <w:w w:val="105"/>
        </w:rPr>
        <w:t>、メーリング  リス</w:t>
      </w:r>
      <w:r>
        <w:rPr>
          <w:color w:val="414042"/>
          <w:spacing w:val="5"/>
        </w:rPr>
        <w:t>ト</w:t>
      </w:r>
      <w:r>
        <w:rPr>
          <w:color w:val="414042"/>
          <w:spacing w:val="-13"/>
          <w:w w:val="105"/>
        </w:rPr>
        <w:t>への登録、技術的議論への参加や、バグ修正や小さめの機能へのコン</w:t>
      </w:r>
      <w:r>
        <w:rPr>
          <w:color w:val="414042"/>
        </w:rPr>
        <w:t>ト</w:t>
      </w:r>
      <w:r>
        <w:rPr>
          <w:color w:val="414042"/>
          <w:spacing w:val="-2"/>
          <w:w w:val="105"/>
        </w:rPr>
        <w:t xml:space="preserve">リビュ </w:t>
      </w:r>
      <w:r>
        <w:rPr>
          <w:color w:val="414042"/>
          <w:spacing w:val="-6"/>
          <w:w w:val="110"/>
        </w:rPr>
        <w:t>ー</w:t>
      </w:r>
      <w:r>
        <w:rPr>
          <w:color w:val="414042"/>
          <w:spacing w:val="-19"/>
          <w:w w:val="110"/>
        </w:rPr>
        <w:t>ション、とい</w:t>
      </w:r>
      <w:r>
        <w:rPr>
          <w:color w:val="414042"/>
          <w:spacing w:val="-10"/>
          <w:w w:val="120"/>
        </w:rPr>
        <w:t>っ</w:t>
      </w:r>
      <w:r>
        <w:rPr>
          <w:color w:val="414042"/>
          <w:spacing w:val="-8"/>
          <w:w w:val="110"/>
        </w:rPr>
        <w:t>たレベルから、さらには大規模なコン</w:t>
      </w:r>
      <w:r>
        <w:rPr>
          <w:color w:val="414042"/>
        </w:rPr>
        <w:t>ト</w:t>
      </w:r>
      <w:r>
        <w:rPr>
          <w:color w:val="414042"/>
          <w:spacing w:val="-5"/>
          <w:w w:val="110"/>
        </w:rPr>
        <w:t>リビューションまでさまざまで</w:t>
      </w:r>
      <w:r>
        <w:rPr>
          <w:color w:val="414042"/>
          <w:spacing w:val="-51"/>
          <w:w w:val="105"/>
        </w:rPr>
        <w:t>す</w:t>
      </w:r>
      <w:r>
        <w:rPr>
          <w:color w:val="414042"/>
          <w:spacing w:val="-15"/>
          <w:w w:val="105"/>
        </w:rPr>
        <w:t>。少なくと</w:t>
      </w:r>
      <w:r>
        <w:rPr>
          <w:color w:val="414042"/>
        </w:rPr>
        <w:t>も</w:t>
      </w:r>
      <w:r>
        <w:rPr>
          <w:color w:val="414042"/>
          <w:spacing w:val="-12"/>
          <w:w w:val="105"/>
        </w:rPr>
        <w:t>、特定のオープンソース プロジェク</w:t>
      </w:r>
      <w:r>
        <w:rPr>
          <w:color w:val="414042"/>
          <w:spacing w:val="-2"/>
        </w:rPr>
        <w:t>トに取り</w:t>
      </w:r>
      <w:r>
        <w:rPr>
          <w:color w:val="414042"/>
          <w:spacing w:val="-5"/>
          <w:w w:val="105"/>
        </w:rPr>
        <w:t>組んでいる企業内の開発者がメーリング リス</w:t>
      </w:r>
      <w:r>
        <w:rPr>
          <w:color w:val="414042"/>
          <w:spacing w:val="5"/>
        </w:rPr>
        <w:t>ト</w:t>
      </w:r>
      <w:r>
        <w:rPr>
          <w:color w:val="414042"/>
          <w:spacing w:val="-15"/>
          <w:w w:val="105"/>
        </w:rPr>
        <w:t>を閲覧し、セキュリティの脆弱性や修正対応に関するレポー</w:t>
      </w:r>
      <w:r>
        <w:rPr>
          <w:color w:val="414042"/>
        </w:rPr>
        <w:t>ト</w:t>
      </w:r>
      <w:r>
        <w:rPr>
          <w:color w:val="414042"/>
          <w:spacing w:val="-14"/>
          <w:w w:val="110"/>
        </w:rPr>
        <w:t>に</w:t>
      </w:r>
      <w:r>
        <w:rPr>
          <w:color w:val="414042"/>
          <w:spacing w:val="-6"/>
          <w:w w:val="110"/>
        </w:rPr>
        <w:t>目を配</w:t>
      </w:r>
      <w:r>
        <w:rPr>
          <w:color w:val="414042"/>
          <w:spacing w:val="-24"/>
          <w:w w:val="120"/>
        </w:rPr>
        <w:t>っ</w:t>
      </w:r>
      <w:r>
        <w:rPr>
          <w:color w:val="414042"/>
          <w:spacing w:val="-5"/>
          <w:w w:val="110"/>
        </w:rPr>
        <w:t>ておくことは有益な</w:t>
      </w:r>
      <w:r>
        <w:rPr>
          <w:color w:val="414042"/>
        </w:rPr>
        <w:t>も</w:t>
      </w:r>
      <w:r>
        <w:rPr>
          <w:color w:val="414042"/>
          <w:spacing w:val="-13"/>
          <w:w w:val="110"/>
        </w:rPr>
        <w:t>のといえます。</w:t>
      </w:r>
    </w:p>
    <w:p w:rsidR="00304724" w:rsidRDefault="00304724">
      <w:pPr>
        <w:pStyle w:val="a3"/>
      </w:pPr>
    </w:p>
    <w:p w:rsidR="00304724" w:rsidRDefault="00554615">
      <w:pPr>
        <w:pStyle w:val="2"/>
        <w:numPr>
          <w:ilvl w:val="1"/>
          <w:numId w:val="7"/>
        </w:numPr>
        <w:tabs>
          <w:tab w:val="left" w:pos="1143"/>
        </w:tabs>
        <w:spacing w:before="223"/>
        <w:ind w:left="1142" w:hanging="747"/>
      </w:pPr>
      <w:r>
        <w:pict>
          <v:line id="_x0000_s1052" style="position:absolute;left:0;text-align:left;z-index:251665408;mso-wrap-distance-left:0;mso-wrap-distance-right:0;mso-position-horizontal-relative:page" from="78.75pt,45.65pt" to="533.3pt,45.65pt" strokecolor="#aaaaad" strokeweight="1pt">
            <w10:wrap type="topAndBottom" anchorx="page"/>
          </v:line>
        </w:pict>
      </w:r>
      <w:r w:rsidR="009E6729">
        <w:rPr>
          <w:color w:val="414042"/>
          <w:spacing w:val="-24"/>
          <w:w w:val="115"/>
        </w:rPr>
        <w:t>コンプライアンスの取り組みを測る</w:t>
      </w:r>
    </w:p>
    <w:p w:rsidR="00304724" w:rsidRDefault="009E6729">
      <w:pPr>
        <w:pStyle w:val="a3"/>
        <w:spacing w:before="391"/>
        <w:ind w:left="395" w:right="372"/>
      </w:pPr>
      <w:r>
        <w:rPr>
          <w:color w:val="414042"/>
          <w:spacing w:val="-14"/>
          <w:w w:val="105"/>
        </w:rPr>
        <w:t>組織の規模によらず、最も簡単でかつ効果的な最初のステップは</w:t>
      </w:r>
      <w:r>
        <w:rPr>
          <w:color w:val="414042"/>
          <w:w w:val="105"/>
        </w:rPr>
        <w:t xml:space="preserve">OpenChainプ  </w:t>
      </w:r>
      <w:r>
        <w:rPr>
          <w:color w:val="414042"/>
          <w:spacing w:val="-15"/>
          <w:w w:val="105"/>
        </w:rPr>
        <w:t>ロジェクトに参加し、「</w:t>
      </w:r>
      <w:hyperlink r:id="rId64">
        <w:r>
          <w:rPr>
            <w:color w:val="0096D6"/>
            <w:spacing w:val="6"/>
            <w:w w:val="105"/>
          </w:rPr>
          <w:t>OpenChain</w:t>
        </w:r>
        <w:r>
          <w:rPr>
            <w:color w:val="0096D6"/>
            <w:spacing w:val="-5"/>
            <w:w w:val="105"/>
          </w:rPr>
          <w:t>適合</w:t>
        </w:r>
        <w:r>
          <w:rPr>
            <w:color w:val="0096D6"/>
            <w:spacing w:val="3"/>
            <w:w w:val="105"/>
          </w:rPr>
          <w:t>（OpenChain</w:t>
        </w:r>
        <w:r>
          <w:rPr>
            <w:color w:val="0096D6"/>
            <w:spacing w:val="85"/>
            <w:w w:val="105"/>
          </w:rPr>
          <w:t xml:space="preserve"> </w:t>
        </w:r>
        <w:r>
          <w:rPr>
            <w:color w:val="0096D6"/>
            <w:w w:val="105"/>
          </w:rPr>
          <w:t>Conformant）</w:t>
        </w:r>
      </w:hyperlink>
      <w:r>
        <w:rPr>
          <w:color w:val="414042"/>
          <w:spacing w:val="-11"/>
          <w:w w:val="105"/>
        </w:rPr>
        <w:t>」のステータス</w:t>
      </w:r>
      <w:r>
        <w:rPr>
          <w:color w:val="414042"/>
          <w:spacing w:val="-13"/>
          <w:w w:val="105"/>
        </w:rPr>
        <w:t>を得ることです。</w:t>
      </w:r>
      <w:hyperlink r:id="rId65">
        <w:r>
          <w:rPr>
            <w:color w:val="0096D6"/>
            <w:spacing w:val="-8"/>
            <w:w w:val="105"/>
          </w:rPr>
          <w:t>オンライン</w:t>
        </w:r>
      </w:hyperlink>
      <w:r>
        <w:rPr>
          <w:color w:val="414042"/>
          <w:spacing w:val="-1"/>
          <w:w w:val="105"/>
        </w:rPr>
        <w:t>もしくは</w:t>
      </w:r>
      <w:hyperlink r:id="rId66">
        <w:r>
          <w:rPr>
            <w:color w:val="0096D6"/>
            <w:spacing w:val="-10"/>
            <w:w w:val="105"/>
          </w:rPr>
          <w:t>机上</w:t>
        </w:r>
      </w:hyperlink>
      <w:r>
        <w:rPr>
          <w:color w:val="414042"/>
          <w:spacing w:val="-3"/>
          <w:w w:val="105"/>
        </w:rPr>
        <w:t xml:space="preserve">で一連の質問を埋めることでこの作業は </w:t>
      </w:r>
      <w:r>
        <w:rPr>
          <w:color w:val="414042"/>
          <w:spacing w:val="-15"/>
          <w:w w:val="105"/>
        </w:rPr>
        <w:t>実施できます。</w:t>
      </w:r>
      <w:r>
        <w:rPr>
          <w:color w:val="414042"/>
          <w:w w:val="105"/>
        </w:rPr>
        <w:t>OpenChain</w:t>
      </w:r>
      <w:r>
        <w:rPr>
          <w:color w:val="414042"/>
          <w:spacing w:val="-9"/>
          <w:w w:val="105"/>
        </w:rPr>
        <w:t>適合に使われる質問は、組織のオープンソース ソフト</w:t>
      </w:r>
      <w:r>
        <w:rPr>
          <w:color w:val="414042"/>
          <w:spacing w:val="-12"/>
          <w:w w:val="110"/>
        </w:rPr>
        <w:t>ウェア  コンプライアンスに対するプロセスやポリシーをチェックする助けにもなりま</w:t>
      </w:r>
      <w:r>
        <w:rPr>
          <w:color w:val="414042"/>
          <w:spacing w:val="-49"/>
          <w:w w:val="105"/>
        </w:rPr>
        <w:t>す。</w:t>
      </w:r>
      <w:r>
        <w:rPr>
          <w:color w:val="414042"/>
          <w:w w:val="105"/>
        </w:rPr>
        <w:t>OpenChain</w:t>
      </w:r>
      <w:r>
        <w:rPr>
          <w:color w:val="414042"/>
          <w:spacing w:val="2"/>
          <w:w w:val="105"/>
        </w:rPr>
        <w:t>は</w:t>
      </w:r>
      <w:r>
        <w:rPr>
          <w:color w:val="414042"/>
          <w:w w:val="105"/>
        </w:rPr>
        <w:t>ISO9001</w:t>
      </w:r>
      <w:r>
        <w:rPr>
          <w:color w:val="414042"/>
          <w:spacing w:val="-10"/>
          <w:w w:val="105"/>
        </w:rPr>
        <w:t>に似た産業標準で、全体像を描くことに焦点を当てて</w:t>
      </w:r>
      <w:r>
        <w:rPr>
          <w:color w:val="414042"/>
          <w:spacing w:val="-14"/>
          <w:w w:val="105"/>
        </w:rPr>
        <w:t xml:space="preserve">いますが、個々の組織にまでいたる適切なプロセス、ポリシーの実装も伴っていま </w:t>
      </w:r>
      <w:r>
        <w:rPr>
          <w:color w:val="414042"/>
          <w:spacing w:val="-49"/>
          <w:w w:val="110"/>
        </w:rPr>
        <w:t>す。</w:t>
      </w:r>
      <w:r>
        <w:rPr>
          <w:color w:val="414042"/>
          <w:w w:val="110"/>
        </w:rPr>
        <w:t>OpenChain</w:t>
      </w:r>
      <w:r>
        <w:rPr>
          <w:color w:val="414042"/>
          <w:spacing w:val="-12"/>
          <w:w w:val="110"/>
        </w:rPr>
        <w:t>適合していることは、オープンソース コンプライアンスのプロセス</w:t>
      </w:r>
      <w:r>
        <w:rPr>
          <w:color w:val="414042"/>
          <w:w w:val="105"/>
        </w:rPr>
        <w:t>や</w:t>
      </w:r>
      <w:r>
        <w:rPr>
          <w:color w:val="414042"/>
          <w:spacing w:val="-13"/>
          <w:w w:val="105"/>
        </w:rPr>
        <w:t>ポリシーが存在していることを示すものであり、サプライヤや顧客の求めに応じ</w:t>
      </w:r>
    </w:p>
    <w:p w:rsidR="00304724" w:rsidRDefault="00304724">
      <w:p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395" w:right="405"/>
      </w:pPr>
      <w:r>
        <w:rPr>
          <w:color w:val="414042"/>
          <w:spacing w:val="-16"/>
          <w:w w:val="105"/>
        </w:rPr>
        <w:t>て、詳細情報も提供できることも意味します。</w:t>
      </w:r>
      <w:r>
        <w:rPr>
          <w:color w:val="414042"/>
          <w:w w:val="105"/>
        </w:rPr>
        <w:t>OpenChain</w:t>
      </w:r>
      <w:r>
        <w:rPr>
          <w:color w:val="414042"/>
          <w:spacing w:val="-13"/>
          <w:w w:val="105"/>
        </w:rPr>
        <w:t>は、グローバルなサプライ</w:t>
      </w:r>
      <w:r>
        <w:rPr>
          <w:color w:val="414042"/>
          <w:spacing w:val="-11"/>
          <w:w w:val="105"/>
        </w:rPr>
        <w:t>チェーンにまたがる組織間の信頼を築き上げるために設計されているのです。</w:t>
      </w:r>
    </w:p>
    <w:p w:rsidR="00304724" w:rsidRDefault="00304724">
      <w:pPr>
        <w:pStyle w:val="a3"/>
        <w:spacing w:before="5"/>
        <w:rPr>
          <w:sz w:val="39"/>
        </w:rPr>
      </w:pPr>
    </w:p>
    <w:p w:rsidR="00304724" w:rsidRDefault="009E6729">
      <w:pPr>
        <w:pStyle w:val="a3"/>
        <w:ind w:left="395" w:right="486"/>
      </w:pPr>
      <w:r>
        <w:rPr>
          <w:color w:val="414042"/>
          <w:w w:val="110"/>
        </w:rPr>
        <w:t xml:space="preserve">The Linux </w:t>
      </w:r>
      <w:r>
        <w:rPr>
          <w:color w:val="414042"/>
          <w:spacing w:val="-5"/>
          <w:w w:val="110"/>
        </w:rPr>
        <w:t>Foundation</w:t>
      </w:r>
      <w:r>
        <w:rPr>
          <w:color w:val="414042"/>
          <w:spacing w:val="-16"/>
          <w:w w:val="110"/>
        </w:rPr>
        <w:t>の「</w:t>
      </w:r>
      <w:hyperlink r:id="rId67">
        <w:r>
          <w:rPr>
            <w:color w:val="0096D6"/>
            <w:spacing w:val="-4"/>
            <w:w w:val="110"/>
          </w:rPr>
          <w:t>自己査定用チェックリス</w:t>
        </w:r>
        <w:r>
          <w:rPr>
            <w:color w:val="0096D6"/>
            <w:spacing w:val="-10"/>
            <w:w w:val="105"/>
          </w:rPr>
          <w:t>ト</w:t>
        </w:r>
        <w:r>
          <w:rPr>
            <w:color w:val="0096D6"/>
            <w:spacing w:val="1"/>
            <w:w w:val="110"/>
          </w:rPr>
          <w:t>（Self-Assessment</w:t>
        </w:r>
      </w:hyperlink>
      <w:r>
        <w:rPr>
          <w:color w:val="0096D6"/>
          <w:spacing w:val="1"/>
          <w:w w:val="110"/>
        </w:rPr>
        <w:t xml:space="preserve"> </w:t>
      </w:r>
      <w:hyperlink r:id="rId68">
        <w:r>
          <w:rPr>
            <w:color w:val="0096D6"/>
            <w:spacing w:val="1"/>
            <w:w w:val="110"/>
          </w:rPr>
          <w:t>Checklist）</w:t>
        </w:r>
      </w:hyperlink>
      <w:r>
        <w:rPr>
          <w:color w:val="414042"/>
          <w:spacing w:val="-13"/>
          <w:w w:val="110"/>
        </w:rPr>
        <w:t>」はオープンソースコンプライアンスプログラムを成功させるために必要な要素に加え、コンプライアンスのベス</w:t>
      </w:r>
      <w:r>
        <w:rPr>
          <w:color w:val="414042"/>
          <w:spacing w:val="-30"/>
          <w:w w:val="105"/>
        </w:rPr>
        <w:t>ト</w:t>
      </w:r>
      <w:r>
        <w:rPr>
          <w:color w:val="414042"/>
          <w:spacing w:val="-14"/>
          <w:w w:val="110"/>
        </w:rPr>
        <w:t>プラクティスを提供した、幅広いチェッ</w:t>
      </w:r>
    </w:p>
    <w:p w:rsidR="00304724" w:rsidRDefault="009E6729">
      <w:pPr>
        <w:pStyle w:val="a3"/>
        <w:spacing w:before="4"/>
        <w:ind w:left="395" w:right="380"/>
        <w:jc w:val="both"/>
      </w:pPr>
      <w:r>
        <w:rPr>
          <w:color w:val="414042"/>
          <w:spacing w:val="-7"/>
          <w:w w:val="105"/>
        </w:rPr>
        <w:t>クリス</w:t>
      </w:r>
      <w:r>
        <w:rPr>
          <w:color w:val="414042"/>
          <w:spacing w:val="-26"/>
        </w:rPr>
        <w:t>ト</w:t>
      </w:r>
      <w:r>
        <w:rPr>
          <w:color w:val="414042"/>
          <w:spacing w:val="-16"/>
          <w:w w:val="105"/>
        </w:rPr>
        <w:t>です。企業はこれを社内の自主運営型のチェックリス</w:t>
      </w:r>
      <w:r>
        <w:rPr>
          <w:color w:val="414042"/>
        </w:rPr>
        <w:t>ト</w:t>
      </w:r>
      <w:r>
        <w:rPr>
          <w:color w:val="414042"/>
          <w:spacing w:val="-16"/>
          <w:w w:val="105"/>
        </w:rPr>
        <w:t>として使用し、自分た</w:t>
      </w:r>
      <w:r>
        <w:rPr>
          <w:color w:val="414042"/>
          <w:spacing w:val="-5"/>
          <w:w w:val="110"/>
        </w:rPr>
        <w:t>ちのコンプライ</w:t>
      </w:r>
      <w:r>
        <w:rPr>
          <w:color w:val="414042"/>
          <w:w w:val="115"/>
        </w:rPr>
        <w:t>ア</w:t>
      </w:r>
      <w:r>
        <w:rPr>
          <w:color w:val="414042"/>
          <w:spacing w:val="-7"/>
          <w:w w:val="110"/>
        </w:rPr>
        <w:t>ンスをベス</w:t>
      </w:r>
      <w:r>
        <w:rPr>
          <w:color w:val="414042"/>
          <w:spacing w:val="-30"/>
        </w:rPr>
        <w:t>ト</w:t>
      </w:r>
      <w:r>
        <w:rPr>
          <w:color w:val="414042"/>
          <w:spacing w:val="-8"/>
          <w:w w:val="110"/>
        </w:rPr>
        <w:t>プラク</w:t>
      </w:r>
      <w:r>
        <w:rPr>
          <w:color w:val="414042"/>
          <w:spacing w:val="-31"/>
          <w:w w:val="115"/>
        </w:rPr>
        <w:t>テ</w:t>
      </w:r>
      <w:r>
        <w:rPr>
          <w:color w:val="414042"/>
          <w:spacing w:val="-9"/>
          <w:w w:val="110"/>
        </w:rPr>
        <w:t>ィスと比較して評価することが奨励されてい</w:t>
      </w:r>
      <w:r>
        <w:rPr>
          <w:color w:val="414042"/>
          <w:spacing w:val="-37"/>
          <w:w w:val="110"/>
        </w:rPr>
        <w:t>ます。</w:t>
      </w:r>
    </w:p>
    <w:p w:rsidR="00304724" w:rsidRDefault="00304724">
      <w:pPr>
        <w:jc w:val="both"/>
        <w:sectPr w:rsidR="00304724">
          <w:pgSz w:w="12240" w:h="15840"/>
          <w:pgMar w:top="880" w:right="1240" w:bottom="760" w:left="1180" w:header="10" w:footer="560" w:gutter="0"/>
          <w:cols w:space="720"/>
        </w:sectPr>
      </w:pPr>
    </w:p>
    <w:p w:rsidR="00304724" w:rsidRDefault="00554615">
      <w:pPr>
        <w:pStyle w:val="a3"/>
        <w:rPr>
          <w:sz w:val="20"/>
        </w:rPr>
      </w:pPr>
      <w:r>
        <w:lastRenderedPageBreak/>
        <w:pict>
          <v:line id="_x0000_s1051" style="position:absolute;z-index:251666432;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line="208" w:lineRule="auto"/>
        <w:ind w:left="3694" w:right="2033"/>
      </w:pPr>
      <w:r>
        <w:pict>
          <v:shape id="_x0000_s1050" type="#_x0000_t202" style="position:absolute;left:0;text-align:left;margin-left:67.95pt;margin-top:-66.2pt;width:130.5pt;height:178.95pt;z-index:251667456;mso-position-horizontal-relative:page" filled="f" stroked="f">
            <v:textbox inset="0,0,0,0">
              <w:txbxContent>
                <w:p w:rsidR="00842AD8" w:rsidRDefault="00842AD8">
                  <w:pPr>
                    <w:spacing w:before="111"/>
                    <w:rPr>
                      <w:rFonts w:ascii="Arial"/>
                      <w:b/>
                      <w:sz w:val="300"/>
                    </w:rPr>
                  </w:pPr>
                  <w:r>
                    <w:rPr>
                      <w:rFonts w:ascii="Arial"/>
                      <w:b/>
                      <w:color w:val="009EDA"/>
                      <w:spacing w:val="-363"/>
                      <w:w w:val="95"/>
                      <w:sz w:val="300"/>
                    </w:rPr>
                    <w:t>10</w:t>
                  </w:r>
                </w:p>
              </w:txbxContent>
            </v:textbox>
            <w10:wrap anchorx="page"/>
          </v:shape>
        </w:pict>
      </w:r>
      <w:bookmarkStart w:id="35" w:name="_bookmark9"/>
      <w:bookmarkEnd w:id="35"/>
      <w:r w:rsidR="009E6729">
        <w:rPr>
          <w:color w:val="009EDA"/>
          <w:spacing w:val="-45"/>
          <w:w w:val="105"/>
        </w:rPr>
        <w:t>買収企業として</w:t>
      </w:r>
      <w:r w:rsidR="009E6729">
        <w:rPr>
          <w:color w:val="009EDA"/>
          <w:spacing w:val="-36"/>
          <w:w w:val="110"/>
        </w:rPr>
        <w:t>監査に備える</w:t>
      </w:r>
    </w:p>
    <w:p w:rsidR="00304724" w:rsidRDefault="00304724">
      <w:pPr>
        <w:spacing w:line="208" w:lineRule="auto"/>
        <w:sectPr w:rsidR="00304724">
          <w:headerReference w:type="default" r:id="rId69"/>
          <w:footerReference w:type="default" r:id="rId70"/>
          <w:pgSz w:w="12240" w:h="15840"/>
          <w:pgMar w:top="820" w:right="1240" w:bottom="760" w:left="1180" w:header="0" w:footer="560" w:gutter="0"/>
          <w:pgNumType w:start="32"/>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24"/>
        </w:rPr>
      </w:pPr>
    </w:p>
    <w:p w:rsidR="00304724" w:rsidRDefault="009E6729">
      <w:pPr>
        <w:pStyle w:val="a3"/>
        <w:spacing w:before="61"/>
        <w:ind w:left="395" w:right="441"/>
      </w:pPr>
      <w:r>
        <w:rPr>
          <w:color w:val="414042"/>
          <w:spacing w:val="-5"/>
          <w:w w:val="105"/>
        </w:rPr>
        <w:t>あなたが買収企業だとしたら、監査を依頼する前の段階および監査結果を受</w:t>
      </w:r>
      <w:r>
        <w:rPr>
          <w:color w:val="414042"/>
          <w:spacing w:val="-9"/>
          <w:w w:val="105"/>
        </w:rPr>
        <w:t>領した後の段階で、アクションをとり意思決定をしなければなりません。</w:t>
      </w:r>
    </w:p>
    <w:p w:rsidR="00304724" w:rsidRDefault="00304724">
      <w:pPr>
        <w:pStyle w:val="a3"/>
      </w:pPr>
    </w:p>
    <w:p w:rsidR="00304724" w:rsidRDefault="00554615">
      <w:pPr>
        <w:pStyle w:val="2"/>
        <w:numPr>
          <w:ilvl w:val="1"/>
          <w:numId w:val="4"/>
        </w:numPr>
        <w:tabs>
          <w:tab w:val="left" w:pos="1379"/>
        </w:tabs>
        <w:spacing w:before="204" w:line="249" w:lineRule="auto"/>
        <w:ind w:right="411" w:firstLine="0"/>
      </w:pPr>
      <w:r>
        <w:pict>
          <v:line id="_x0000_s1049" style="position:absolute;left:0;text-align:left;z-index:251668480;mso-wrap-distance-left:0;mso-wrap-distance-right:0;mso-position-horizontal-relative:page" from="78.75pt,76.7pt" to="533.3pt,76.7pt" strokecolor="#aaaaad" strokeweight="1pt">
            <w10:wrap type="topAndBottom" anchorx="page"/>
          </v:line>
        </w:pict>
      </w:r>
      <w:r w:rsidR="009E6729">
        <w:rPr>
          <w:color w:val="414042"/>
          <w:spacing w:val="-15"/>
          <w:w w:val="105"/>
        </w:rPr>
        <w:t>ニーズに合わせ適切な監査モデル・監査</w:t>
      </w:r>
      <w:r w:rsidR="009E6729">
        <w:rPr>
          <w:color w:val="414042"/>
          <w:spacing w:val="-13"/>
          <w:w w:val="110"/>
        </w:rPr>
        <w:t>人を選択する</w:t>
      </w:r>
    </w:p>
    <w:p w:rsidR="00304724" w:rsidRDefault="009E6729">
      <w:pPr>
        <w:pStyle w:val="a3"/>
        <w:spacing w:before="231"/>
        <w:ind w:left="395" w:right="348"/>
      </w:pPr>
      <w:r>
        <w:rPr>
          <w:color w:val="414042"/>
          <w:spacing w:val="-4"/>
          <w:w w:val="105"/>
        </w:rPr>
        <w:t>前述のとおり監査では主に</w:t>
      </w:r>
      <w:r>
        <w:rPr>
          <w:color w:val="414042"/>
          <w:w w:val="105"/>
        </w:rPr>
        <w:t>3</w:t>
      </w:r>
      <w:r>
        <w:rPr>
          <w:color w:val="414042"/>
          <w:spacing w:val="-11"/>
          <w:w w:val="105"/>
        </w:rPr>
        <w:t>つの手法を用いることができますが、そのどれが自社</w:t>
      </w:r>
      <w:r>
        <w:rPr>
          <w:color w:val="414042"/>
          <w:spacing w:val="-9"/>
          <w:w w:val="105"/>
        </w:rPr>
        <w:t>の具体的状況と合っているのかは決める必要があるでしょう。</w:t>
      </w:r>
    </w:p>
    <w:p w:rsidR="00304724" w:rsidRDefault="00304724">
      <w:pPr>
        <w:pStyle w:val="a3"/>
      </w:pPr>
    </w:p>
    <w:p w:rsidR="00304724" w:rsidRDefault="00554615">
      <w:pPr>
        <w:pStyle w:val="2"/>
        <w:numPr>
          <w:ilvl w:val="1"/>
          <w:numId w:val="4"/>
        </w:numPr>
        <w:tabs>
          <w:tab w:val="left" w:pos="1435"/>
        </w:tabs>
        <w:spacing w:before="203"/>
        <w:ind w:left="1434" w:hanging="1039"/>
      </w:pPr>
      <w:r>
        <w:pict>
          <v:line id="_x0000_s1048" style="position:absolute;left:0;text-align:left;z-index:251669504;mso-wrap-distance-left:0;mso-wrap-distance-right:0;mso-position-horizontal-relative:page" from="78.75pt,44.65pt" to="533.3pt,44.65pt" strokecolor="#aaaaad" strokeweight="1pt">
            <w10:wrap type="topAndBottom" anchorx="page"/>
          </v:line>
        </w:pict>
      </w:r>
      <w:r w:rsidR="009E6729">
        <w:rPr>
          <w:color w:val="414042"/>
          <w:spacing w:val="-15"/>
          <w:w w:val="115"/>
        </w:rPr>
        <w:t>何に留意すべきかを知る</w:t>
      </w:r>
    </w:p>
    <w:p w:rsidR="00304724" w:rsidRDefault="009E6729">
      <w:pPr>
        <w:pStyle w:val="a3"/>
        <w:spacing w:before="391"/>
        <w:ind w:left="395" w:right="387"/>
      </w:pPr>
      <w:r>
        <w:rPr>
          <w:color w:val="414042"/>
          <w:spacing w:val="-2"/>
          <w:w w:val="105"/>
        </w:rPr>
        <w:t>コー</w:t>
      </w:r>
      <w:r>
        <w:rPr>
          <w:color w:val="414042"/>
        </w:rPr>
        <w:t>ド</w:t>
      </w:r>
      <w:r>
        <w:rPr>
          <w:color w:val="414042"/>
          <w:spacing w:val="-13"/>
          <w:w w:val="105"/>
        </w:rPr>
        <w:t>の複雑さによっては、ソースコー</w:t>
      </w:r>
      <w:r>
        <w:rPr>
          <w:color w:val="414042"/>
        </w:rPr>
        <w:t>ド</w:t>
      </w:r>
      <w:r>
        <w:rPr>
          <w:color w:val="414042"/>
          <w:w w:val="105"/>
        </w:rPr>
        <w:t>監査レポー</w:t>
      </w:r>
      <w:r>
        <w:rPr>
          <w:color w:val="414042"/>
          <w:spacing w:val="-11"/>
        </w:rPr>
        <w:t>ト</w:t>
      </w:r>
      <w:r>
        <w:rPr>
          <w:color w:val="414042"/>
          <w:spacing w:val="-3"/>
          <w:w w:val="105"/>
        </w:rPr>
        <w:t xml:space="preserve">が膨大な情報を提供するこ </w:t>
      </w:r>
      <w:r>
        <w:rPr>
          <w:color w:val="414042"/>
          <w:w w:val="110"/>
        </w:rPr>
        <w:t>とがあ</w:t>
      </w:r>
      <w:r>
        <w:rPr>
          <w:color w:val="414042"/>
        </w:rPr>
        <w:t>り</w:t>
      </w:r>
      <w:r>
        <w:rPr>
          <w:color w:val="414042"/>
          <w:spacing w:val="-20"/>
          <w:w w:val="110"/>
        </w:rPr>
        <w:t>ます。どのライセンスやユースケースが大事だとみなすかを明確にすること</w:t>
      </w:r>
      <w:r>
        <w:rPr>
          <w:color w:val="414042"/>
          <w:spacing w:val="-10"/>
          <w:w w:val="110"/>
        </w:rPr>
        <w:t>が重要になってきます。</w:t>
      </w:r>
    </w:p>
    <w:p w:rsidR="00304724" w:rsidRDefault="00304724">
      <w:pPr>
        <w:pStyle w:val="a3"/>
      </w:pPr>
    </w:p>
    <w:p w:rsidR="00304724" w:rsidRDefault="00554615">
      <w:pPr>
        <w:pStyle w:val="2"/>
        <w:numPr>
          <w:ilvl w:val="1"/>
          <w:numId w:val="4"/>
        </w:numPr>
        <w:tabs>
          <w:tab w:val="left" w:pos="1431"/>
        </w:tabs>
        <w:spacing w:before="205"/>
        <w:ind w:left="1430" w:hanging="1035"/>
      </w:pPr>
      <w:r>
        <w:pict>
          <v:line id="_x0000_s1047" style="position:absolute;left:0;text-align:left;z-index:251670528;mso-wrap-distance-left:0;mso-wrap-distance-right:0;mso-position-horizontal-relative:page" from="78.75pt,44.75pt" to="533.3pt,44.75pt" strokecolor="#aaaaad" strokeweight="1pt">
            <w10:wrap type="topAndBottom" anchorx="page"/>
          </v:line>
        </w:pict>
      </w:r>
      <w:r w:rsidR="009E6729">
        <w:rPr>
          <w:color w:val="414042"/>
          <w:spacing w:val="-14"/>
          <w:w w:val="105"/>
        </w:rPr>
        <w:t>適切な質問をする</w:t>
      </w:r>
    </w:p>
    <w:p w:rsidR="00304724" w:rsidRDefault="009E6729">
      <w:pPr>
        <w:pStyle w:val="a3"/>
        <w:spacing w:before="271"/>
        <w:ind w:left="395" w:right="366"/>
      </w:pPr>
      <w:r>
        <w:rPr>
          <w:color w:val="414042"/>
          <w:spacing w:val="-10"/>
          <w:w w:val="105"/>
        </w:rPr>
        <w:t>オープンソース監査レポー</w:t>
      </w:r>
      <w:r>
        <w:rPr>
          <w:color w:val="414042"/>
          <w:spacing w:val="5"/>
        </w:rPr>
        <w:t>ト</w:t>
      </w:r>
      <w:r>
        <w:rPr>
          <w:color w:val="414042"/>
          <w:spacing w:val="-15"/>
          <w:w w:val="105"/>
        </w:rPr>
        <w:t>は、買収対象のソースコー</w:t>
      </w:r>
      <w:r>
        <w:rPr>
          <w:color w:val="414042"/>
          <w:spacing w:val="-7"/>
        </w:rPr>
        <w:t>ド</w:t>
      </w:r>
      <w:r>
        <w:rPr>
          <w:color w:val="414042"/>
          <w:spacing w:val="-11"/>
          <w:w w:val="105"/>
        </w:rPr>
        <w:t xml:space="preserve">と関連するライセンスにつ </w:t>
      </w:r>
      <w:r>
        <w:rPr>
          <w:color w:val="414042"/>
          <w:spacing w:val="-8"/>
          <w:w w:val="110"/>
        </w:rPr>
        <w:t>いての大量の情報を提示することにな</w:t>
      </w:r>
      <w:r>
        <w:rPr>
          <w:color w:val="414042"/>
        </w:rPr>
        <w:t>り</w:t>
      </w:r>
      <w:r>
        <w:rPr>
          <w:color w:val="414042"/>
          <w:spacing w:val="-18"/>
          <w:w w:val="110"/>
        </w:rPr>
        <w:t>ます。しかし、コンプライアンスとしての懸</w:t>
      </w:r>
      <w:r>
        <w:rPr>
          <w:color w:val="414042"/>
          <w:spacing w:val="-13"/>
          <w:w w:val="105"/>
        </w:rPr>
        <w:t xml:space="preserve">念事項を明確化し、確認するためには多くのデータ点でさらなる調査が求められ </w:t>
      </w:r>
      <w:r>
        <w:rPr>
          <w:color w:val="414042"/>
          <w:spacing w:val="-16"/>
          <w:w w:val="105"/>
        </w:rPr>
        <w:t>るでしょう。本節では、買収企業にとって必要なことが何か、買収対象とと</w:t>
      </w:r>
      <w:r>
        <w:rPr>
          <w:color w:val="414042"/>
        </w:rPr>
        <w:t>も</w:t>
      </w:r>
      <w:r>
        <w:rPr>
          <w:color w:val="414042"/>
          <w:spacing w:val="-4"/>
          <w:w w:val="105"/>
        </w:rPr>
        <w:t>に取</w:t>
      </w:r>
      <w:r>
        <w:rPr>
          <w:color w:val="414042"/>
        </w:rPr>
        <w:t>り</w:t>
      </w:r>
      <w:r>
        <w:rPr>
          <w:color w:val="414042"/>
          <w:spacing w:val="-11"/>
          <w:w w:val="105"/>
        </w:rPr>
        <w:t>組むべき問題は何か、といった枠組みを作るためのスター</w:t>
      </w:r>
      <w:r>
        <w:rPr>
          <w:color w:val="414042"/>
          <w:spacing w:val="-13"/>
        </w:rPr>
        <w:t>ト</w:t>
      </w:r>
      <w:r>
        <w:rPr>
          <w:color w:val="414042"/>
          <w:spacing w:val="-8"/>
          <w:w w:val="105"/>
        </w:rPr>
        <w:t xml:space="preserve">地点としての質問集  </w:t>
      </w:r>
      <w:r>
        <w:rPr>
          <w:color w:val="414042"/>
          <w:spacing w:val="-12"/>
          <w:w w:val="110"/>
        </w:rPr>
        <w:t>を以下に提示します。</w:t>
      </w:r>
    </w:p>
    <w:p w:rsidR="00304724" w:rsidRDefault="009E6729">
      <w:pPr>
        <w:pStyle w:val="a4"/>
        <w:numPr>
          <w:ilvl w:val="2"/>
          <w:numId w:val="4"/>
        </w:numPr>
        <w:tabs>
          <w:tab w:val="left" w:pos="1196"/>
        </w:tabs>
        <w:spacing w:before="247"/>
        <w:rPr>
          <w:sz w:val="28"/>
        </w:rPr>
      </w:pPr>
      <w:r>
        <w:rPr>
          <w:color w:val="414042"/>
          <w:spacing w:val="-14"/>
          <w:w w:val="105"/>
          <w:sz w:val="28"/>
        </w:rPr>
        <w:t>買収企業や買収対象の知財を危険にさらすようなライセンスのコー</w:t>
      </w:r>
      <w:r>
        <w:rPr>
          <w:color w:val="414042"/>
          <w:spacing w:val="5"/>
          <w:sz w:val="28"/>
        </w:rPr>
        <w:t>ド</w:t>
      </w:r>
      <w:r>
        <w:rPr>
          <w:color w:val="414042"/>
          <w:w w:val="105"/>
          <w:sz w:val="28"/>
        </w:rPr>
        <w:t>を</w:t>
      </w:r>
    </w:p>
    <w:p w:rsidR="00304724" w:rsidRDefault="00304724">
      <w:pPr>
        <w:rPr>
          <w:sz w:val="28"/>
        </w:rPr>
        <w:sectPr w:rsidR="00304724">
          <w:headerReference w:type="default" r:id="rId71"/>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1195"/>
      </w:pPr>
      <w:r>
        <w:rPr>
          <w:color w:val="414042"/>
          <w:w w:val="105"/>
        </w:rPr>
        <w:t>買収対象が使っていないか？</w:t>
      </w:r>
    </w:p>
    <w:p w:rsidR="00304724" w:rsidRDefault="009E6729">
      <w:pPr>
        <w:pStyle w:val="a4"/>
        <w:numPr>
          <w:ilvl w:val="2"/>
          <w:numId w:val="4"/>
        </w:numPr>
        <w:tabs>
          <w:tab w:val="left" w:pos="1196"/>
        </w:tabs>
        <w:spacing w:before="143"/>
        <w:rPr>
          <w:sz w:val="28"/>
        </w:rPr>
      </w:pPr>
      <w:r>
        <w:rPr>
          <w:color w:val="414042"/>
          <w:spacing w:val="-14"/>
          <w:w w:val="110"/>
          <w:sz w:val="28"/>
        </w:rPr>
        <w:t>よくわからない起源、ライセンスのコー</w:t>
      </w:r>
      <w:r>
        <w:rPr>
          <w:color w:val="414042"/>
          <w:sz w:val="28"/>
        </w:rPr>
        <w:t>ド</w:t>
      </w:r>
      <w:r>
        <w:rPr>
          <w:color w:val="414042"/>
          <w:spacing w:val="-10"/>
          <w:w w:val="110"/>
          <w:sz w:val="28"/>
        </w:rPr>
        <w:t>のス</w:t>
      </w:r>
      <w:r>
        <w:rPr>
          <w:color w:val="414042"/>
          <w:spacing w:val="-14"/>
          <w:w w:val="115"/>
          <w:sz w:val="28"/>
        </w:rPr>
        <w:t>ニ</w:t>
      </w:r>
      <w:r>
        <w:rPr>
          <w:color w:val="414042"/>
          <w:spacing w:val="-21"/>
          <w:w w:val="110"/>
          <w:sz w:val="28"/>
        </w:rPr>
        <w:t>ペ</w:t>
      </w:r>
      <w:r>
        <w:rPr>
          <w:color w:val="414042"/>
          <w:spacing w:val="-4"/>
          <w:w w:val="115"/>
          <w:sz w:val="28"/>
        </w:rPr>
        <w:t>ッ</w:t>
      </w:r>
      <w:r>
        <w:rPr>
          <w:color w:val="414042"/>
          <w:spacing w:val="5"/>
          <w:sz w:val="28"/>
        </w:rPr>
        <w:t>ト</w:t>
      </w:r>
      <w:r>
        <w:rPr>
          <w:color w:val="414042"/>
          <w:spacing w:val="-12"/>
          <w:w w:val="110"/>
          <w:sz w:val="28"/>
        </w:rPr>
        <w:t>はないか？</w:t>
      </w:r>
    </w:p>
    <w:p w:rsidR="00304724" w:rsidRDefault="009E6729">
      <w:pPr>
        <w:pStyle w:val="a4"/>
        <w:numPr>
          <w:ilvl w:val="2"/>
          <w:numId w:val="4"/>
        </w:numPr>
        <w:tabs>
          <w:tab w:val="left" w:pos="1196"/>
        </w:tabs>
        <w:spacing w:before="122"/>
        <w:ind w:right="849"/>
        <w:rPr>
          <w:sz w:val="28"/>
        </w:rPr>
      </w:pPr>
      <w:r>
        <w:rPr>
          <w:color w:val="414042"/>
          <w:spacing w:val="-18"/>
          <w:w w:val="110"/>
          <w:sz w:val="28"/>
        </w:rPr>
        <w:t>買収対象のオープンソース コンプライアンスの実務は、十分成熟して</w:t>
      </w:r>
      <w:r>
        <w:rPr>
          <w:color w:val="414042"/>
          <w:spacing w:val="-13"/>
          <w:w w:val="110"/>
          <w:sz w:val="28"/>
        </w:rPr>
        <w:t>おり、包括的なものであるか？</w:t>
      </w:r>
    </w:p>
    <w:p w:rsidR="00304724" w:rsidRDefault="009E6729">
      <w:pPr>
        <w:pStyle w:val="a4"/>
        <w:numPr>
          <w:ilvl w:val="2"/>
          <w:numId w:val="4"/>
        </w:numPr>
        <w:tabs>
          <w:tab w:val="left" w:pos="1196"/>
        </w:tabs>
        <w:spacing w:before="242"/>
        <w:ind w:right="902"/>
        <w:rPr>
          <w:sz w:val="28"/>
        </w:rPr>
      </w:pPr>
      <w:r>
        <w:rPr>
          <w:color w:val="414042"/>
          <w:spacing w:val="-13"/>
          <w:w w:val="105"/>
          <w:sz w:val="28"/>
        </w:rPr>
        <w:t>買収対象は、自身が使っているオープンソース コンポーネン</w:t>
      </w:r>
      <w:r>
        <w:rPr>
          <w:color w:val="414042"/>
          <w:spacing w:val="6"/>
          <w:sz w:val="28"/>
        </w:rPr>
        <w:t>ト</w:t>
      </w:r>
      <w:r>
        <w:rPr>
          <w:color w:val="414042"/>
          <w:spacing w:val="-3"/>
          <w:w w:val="105"/>
          <w:sz w:val="28"/>
        </w:rPr>
        <w:t>の既知</w:t>
      </w:r>
      <w:r>
        <w:rPr>
          <w:color w:val="414042"/>
          <w:spacing w:val="-12"/>
          <w:w w:val="110"/>
          <w:sz w:val="28"/>
        </w:rPr>
        <w:t>の脆弱性を追跡しているか？</w:t>
      </w:r>
    </w:p>
    <w:p w:rsidR="00304724" w:rsidRDefault="009E6729">
      <w:pPr>
        <w:pStyle w:val="a4"/>
        <w:numPr>
          <w:ilvl w:val="2"/>
          <w:numId w:val="4"/>
        </w:numPr>
        <w:tabs>
          <w:tab w:val="left" w:pos="1196"/>
        </w:tabs>
        <w:spacing w:before="243"/>
        <w:ind w:right="734"/>
        <w:jc w:val="both"/>
        <w:rPr>
          <w:sz w:val="28"/>
        </w:rPr>
      </w:pPr>
      <w:r>
        <w:rPr>
          <w:color w:val="414042"/>
          <w:spacing w:val="-15"/>
          <w:w w:val="105"/>
          <w:sz w:val="28"/>
        </w:rPr>
        <w:t>製品が流通している場合、買収対象企業はオープンソース ライセンス</w:t>
      </w:r>
      <w:r>
        <w:rPr>
          <w:color w:val="414042"/>
          <w:spacing w:val="-10"/>
          <w:w w:val="105"/>
          <w:sz w:val="28"/>
        </w:rPr>
        <w:t>の義務を履行するために必要なすべての資料</w:t>
      </w:r>
      <w:r>
        <w:rPr>
          <w:color w:val="414042"/>
          <w:spacing w:val="-20"/>
          <w:w w:val="105"/>
          <w:sz w:val="28"/>
        </w:rPr>
        <w:t>（</w:t>
      </w:r>
      <w:r>
        <w:rPr>
          <w:color w:val="414042"/>
          <w:spacing w:val="-13"/>
          <w:w w:val="105"/>
          <w:sz w:val="28"/>
        </w:rPr>
        <w:t>書面での申し入れ、必</w:t>
      </w:r>
      <w:r>
        <w:rPr>
          <w:color w:val="414042"/>
          <w:spacing w:val="-3"/>
          <w:sz w:val="28"/>
        </w:rPr>
        <w:t>要な告知</w:t>
      </w:r>
      <w:r>
        <w:rPr>
          <w:color w:val="414042"/>
          <w:spacing w:val="-7"/>
          <w:sz w:val="28"/>
        </w:rPr>
        <w:t>/</w:t>
      </w:r>
      <w:r>
        <w:rPr>
          <w:color w:val="414042"/>
          <w:spacing w:val="-5"/>
          <w:sz w:val="28"/>
        </w:rPr>
        <w:t>通知</w:t>
      </w:r>
      <w:r>
        <w:rPr>
          <w:color w:val="414042"/>
          <w:spacing w:val="-14"/>
          <w:sz w:val="28"/>
        </w:rPr>
        <w:t>/表示、ソースコードなど当てはまるもの</w:t>
      </w:r>
      <w:r>
        <w:rPr>
          <w:color w:val="414042"/>
          <w:spacing w:val="-13"/>
          <w:sz w:val="28"/>
        </w:rPr>
        <w:t>）</w:t>
      </w:r>
      <w:r>
        <w:rPr>
          <w:color w:val="414042"/>
          <w:spacing w:val="-6"/>
          <w:sz w:val="28"/>
        </w:rPr>
        <w:t xml:space="preserve">を提供している  </w:t>
      </w:r>
      <w:r>
        <w:rPr>
          <w:color w:val="414042"/>
          <w:spacing w:val="-40"/>
          <w:w w:val="110"/>
          <w:sz w:val="28"/>
        </w:rPr>
        <w:t>か？</w:t>
      </w:r>
    </w:p>
    <w:p w:rsidR="00304724" w:rsidRDefault="009E6729">
      <w:pPr>
        <w:pStyle w:val="a4"/>
        <w:numPr>
          <w:ilvl w:val="2"/>
          <w:numId w:val="4"/>
        </w:numPr>
        <w:tabs>
          <w:tab w:val="left" w:pos="1196"/>
        </w:tabs>
        <w:spacing w:before="245"/>
        <w:ind w:right="884"/>
        <w:rPr>
          <w:sz w:val="28"/>
        </w:rPr>
      </w:pPr>
      <w:r>
        <w:rPr>
          <w:color w:val="414042"/>
          <w:spacing w:val="-8"/>
          <w:w w:val="105"/>
          <w:sz w:val="28"/>
        </w:rPr>
        <w:t>買収対象企業のコンプライアンス プロセスが、製品リリース計画に基</w:t>
      </w:r>
      <w:r>
        <w:rPr>
          <w:color w:val="414042"/>
          <w:spacing w:val="-8"/>
          <w:w w:val="110"/>
          <w:sz w:val="28"/>
        </w:rPr>
        <w:t>づく開発スピー</w:t>
      </w:r>
      <w:r>
        <w:rPr>
          <w:color w:val="414042"/>
          <w:spacing w:val="-7"/>
          <w:w w:val="105"/>
          <w:sz w:val="28"/>
        </w:rPr>
        <w:t>ド</w:t>
      </w:r>
      <w:r>
        <w:rPr>
          <w:color w:val="414042"/>
          <w:spacing w:val="-10"/>
          <w:w w:val="110"/>
          <w:sz w:val="28"/>
        </w:rPr>
        <w:t>と合ったものになっているか？</w:t>
      </w:r>
    </w:p>
    <w:p w:rsidR="00304724" w:rsidRDefault="009E6729">
      <w:pPr>
        <w:pStyle w:val="a4"/>
        <w:numPr>
          <w:ilvl w:val="2"/>
          <w:numId w:val="4"/>
        </w:numPr>
        <w:tabs>
          <w:tab w:val="left" w:pos="1196"/>
        </w:tabs>
        <w:spacing w:before="242"/>
        <w:ind w:right="830"/>
        <w:jc w:val="both"/>
        <w:rPr>
          <w:sz w:val="28"/>
        </w:rPr>
      </w:pPr>
      <w:r>
        <w:rPr>
          <w:color w:val="414042"/>
          <w:spacing w:val="-12"/>
          <w:w w:val="105"/>
          <w:sz w:val="28"/>
        </w:rPr>
        <w:t>買収対象企業は、</w:t>
      </w:r>
      <w:ins w:id="36" w:author="Fukuchi, Hiroyuki (SONY)" w:date="2018-02-15T17:13:00Z">
        <w:r w:rsidR="00FB6A04">
          <w:rPr>
            <w:rFonts w:hint="eastAsia"/>
            <w:color w:val="414042"/>
            <w:spacing w:val="-12"/>
            <w:w w:val="105"/>
            <w:sz w:val="28"/>
          </w:rPr>
          <w:t>社内外からの</w:t>
        </w:r>
      </w:ins>
      <w:r>
        <w:rPr>
          <w:color w:val="414042"/>
          <w:spacing w:val="-12"/>
          <w:w w:val="105"/>
          <w:sz w:val="28"/>
        </w:rPr>
        <w:t>ソースコー</w:t>
      </w:r>
      <w:r>
        <w:rPr>
          <w:color w:val="414042"/>
          <w:spacing w:val="6"/>
          <w:sz w:val="28"/>
        </w:rPr>
        <w:t>ド</w:t>
      </w:r>
      <w:r>
        <w:rPr>
          <w:color w:val="414042"/>
          <w:spacing w:val="-11"/>
          <w:w w:val="105"/>
          <w:sz w:val="28"/>
        </w:rPr>
        <w:t>要求に対しタイムリーな形で対応するこ</w:t>
      </w:r>
      <w:r>
        <w:rPr>
          <w:color w:val="414042"/>
          <w:spacing w:val="-14"/>
          <w:w w:val="110"/>
          <w:sz w:val="28"/>
        </w:rPr>
        <w:t>とができるプロセスを用意しているか？</w:t>
      </w:r>
    </w:p>
    <w:p w:rsidR="00304724" w:rsidRDefault="00304724">
      <w:pPr>
        <w:pStyle w:val="a3"/>
        <w:spacing w:before="10"/>
        <w:rPr>
          <w:sz w:val="40"/>
        </w:rPr>
      </w:pPr>
    </w:p>
    <w:p w:rsidR="00304724" w:rsidRDefault="00554615">
      <w:pPr>
        <w:pStyle w:val="2"/>
        <w:numPr>
          <w:ilvl w:val="1"/>
          <w:numId w:val="4"/>
        </w:numPr>
        <w:tabs>
          <w:tab w:val="left" w:pos="1423"/>
        </w:tabs>
        <w:spacing w:line="249" w:lineRule="auto"/>
        <w:ind w:right="559" w:firstLine="0"/>
      </w:pPr>
      <w:r>
        <w:pict>
          <v:line id="_x0000_s1046" style="position:absolute;left:0;text-align:left;z-index:251671552;mso-wrap-distance-left:0;mso-wrap-distance-right:0;mso-position-horizontal-relative:page" from="78.75pt,66.5pt" to="533.3pt,66.5pt" strokecolor="#aaaaad" strokeweight="1pt">
            <w10:wrap type="topAndBottom" anchorx="page"/>
          </v:line>
        </w:pict>
      </w:r>
      <w:r w:rsidR="009E6729">
        <w:rPr>
          <w:color w:val="414042"/>
          <w:spacing w:val="-16"/>
        </w:rPr>
        <w:t>買収取引実行前の段階で解決すべき項</w:t>
      </w:r>
      <w:r w:rsidR="009E6729">
        <w:rPr>
          <w:color w:val="414042"/>
          <w:spacing w:val="-15"/>
          <w:w w:val="105"/>
        </w:rPr>
        <w:t>目を特定する</w:t>
      </w:r>
    </w:p>
    <w:p w:rsidR="00304724" w:rsidRDefault="009E6729">
      <w:pPr>
        <w:pStyle w:val="a3"/>
        <w:spacing w:before="271"/>
        <w:ind w:left="395" w:right="393"/>
        <w:jc w:val="both"/>
      </w:pPr>
      <w:r>
        <w:rPr>
          <w:color w:val="414042"/>
          <w:spacing w:val="-8"/>
          <w:w w:val="110"/>
        </w:rPr>
        <w:t>取引にも</w:t>
      </w:r>
      <w:r>
        <w:rPr>
          <w:color w:val="414042"/>
          <w:spacing w:val="-2"/>
        </w:rPr>
        <w:t>より</w:t>
      </w:r>
      <w:r>
        <w:rPr>
          <w:color w:val="414042"/>
          <w:spacing w:val="-12"/>
          <w:w w:val="110"/>
        </w:rPr>
        <w:t>ますが、</w:t>
      </w:r>
      <w:r>
        <w:rPr>
          <w:color w:val="414042"/>
          <w:spacing w:val="-4"/>
          <w:w w:val="115"/>
        </w:rPr>
        <w:t>オ</w:t>
      </w:r>
      <w:r>
        <w:rPr>
          <w:color w:val="414042"/>
          <w:spacing w:val="-14"/>
          <w:w w:val="110"/>
        </w:rPr>
        <w:t>ープンソース監査がライセンス実務やコンプライアンス実</w:t>
      </w:r>
      <w:r>
        <w:rPr>
          <w:color w:val="414042"/>
          <w:spacing w:val="-17"/>
          <w:w w:val="105"/>
        </w:rPr>
        <w:t>務について、買収企業にとって受け入れられない事実を明らかにするケースがあ</w:t>
      </w:r>
      <w:del w:id="37" w:author="Fukuchi, Hiroyuki (SONY)" w:date="2018-02-15T17:10:00Z">
        <w:r w:rsidDel="00FB6A04">
          <w:rPr>
            <w:color w:val="414042"/>
            <w:spacing w:val="-17"/>
            <w:w w:val="105"/>
          </w:rPr>
          <w:delText xml:space="preserve">   </w:delText>
        </w:r>
      </w:del>
      <w:r>
        <w:rPr>
          <w:color w:val="414042"/>
          <w:spacing w:val="-20"/>
          <w:w w:val="105"/>
        </w:rPr>
        <w:t>ります。そういったときに買収企業は、そういった事実の影響を軽減することを契約</w:t>
      </w:r>
      <w:r>
        <w:rPr>
          <w:color w:val="414042"/>
          <w:spacing w:val="-17"/>
          <w:w w:val="105"/>
        </w:rPr>
        <w:t>締結の条件として要求することが可能です。たとえば、買収対象企業が、「</w:t>
      </w:r>
      <w:r>
        <w:rPr>
          <w:color w:val="414042"/>
          <w:spacing w:val="-25"/>
          <w:w w:val="105"/>
        </w:rPr>
        <w:t>A</w:t>
      </w:r>
      <w:r>
        <w:rPr>
          <w:color w:val="414042"/>
          <w:spacing w:val="-14"/>
          <w:w w:val="105"/>
        </w:rPr>
        <w:t>ライセ</w:t>
      </w:r>
      <w:r>
        <w:rPr>
          <w:color w:val="414042"/>
          <w:spacing w:val="-13"/>
          <w:w w:val="105"/>
        </w:rPr>
        <w:t>ンス」というライセンス下にあるコンポーネン</w:t>
      </w:r>
      <w:r>
        <w:rPr>
          <w:color w:val="414042"/>
          <w:spacing w:val="6"/>
        </w:rPr>
        <w:t>ト</w:t>
      </w:r>
      <w:r>
        <w:rPr>
          <w:color w:val="414042"/>
          <w:spacing w:val="-2"/>
          <w:w w:val="105"/>
        </w:rPr>
        <w:t>のコー</w:t>
      </w:r>
      <w:r>
        <w:rPr>
          <w:color w:val="414042"/>
          <w:spacing w:val="5"/>
        </w:rPr>
        <w:t>ド</w:t>
      </w:r>
      <w:r>
        <w:rPr>
          <w:color w:val="414042"/>
          <w:spacing w:val="-16"/>
          <w:w w:val="105"/>
        </w:rPr>
        <w:t xml:space="preserve">を使っていて、一方で買収企 </w:t>
      </w:r>
      <w:r>
        <w:rPr>
          <w:color w:val="414042"/>
          <w:spacing w:val="-13"/>
          <w:w w:val="105"/>
        </w:rPr>
        <w:t>業が「</w:t>
      </w:r>
      <w:r>
        <w:rPr>
          <w:color w:val="414042"/>
          <w:spacing w:val="-25"/>
          <w:w w:val="105"/>
        </w:rPr>
        <w:t>A</w:t>
      </w:r>
      <w:r>
        <w:rPr>
          <w:color w:val="414042"/>
          <w:spacing w:val="-16"/>
          <w:w w:val="105"/>
        </w:rPr>
        <w:t>ライセンス」のソースコー</w:t>
      </w:r>
      <w:r>
        <w:rPr>
          <w:color w:val="414042"/>
        </w:rPr>
        <w:t>ド</w:t>
      </w:r>
      <w:r>
        <w:rPr>
          <w:color w:val="414042"/>
          <w:spacing w:val="-10"/>
          <w:w w:val="105"/>
        </w:rPr>
        <w:t>の使用を禁止する、厳格なポリシーを</w:t>
      </w:r>
      <w:r>
        <w:rPr>
          <w:color w:val="414042"/>
          <w:spacing w:val="-14"/>
        </w:rPr>
        <w:t>も</w:t>
      </w:r>
      <w:r>
        <w:rPr>
          <w:color w:val="414042"/>
          <w:spacing w:val="-5"/>
          <w:w w:val="105"/>
        </w:rPr>
        <w:t xml:space="preserve">っている  </w:t>
      </w:r>
      <w:r>
        <w:rPr>
          <w:color w:val="414042"/>
          <w:spacing w:val="-22"/>
          <w:w w:val="105"/>
        </w:rPr>
        <w:t>ようなケースです。こういった状況は、両社が議論して、可能な解決策を導き出すこ</w:t>
      </w:r>
      <w:r>
        <w:rPr>
          <w:color w:val="414042"/>
          <w:spacing w:val="-11"/>
          <w:w w:val="110"/>
        </w:rPr>
        <w:t>とが必要になってきます。</w:t>
      </w:r>
    </w:p>
    <w:p w:rsidR="00304724" w:rsidRDefault="00304724">
      <w:pPr>
        <w:jc w:val="both"/>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spacing w:before="3"/>
        <w:rPr>
          <w:sz w:val="26"/>
        </w:rPr>
      </w:pPr>
    </w:p>
    <w:p w:rsidR="00304724" w:rsidRDefault="00554615">
      <w:pPr>
        <w:pStyle w:val="2"/>
        <w:numPr>
          <w:ilvl w:val="1"/>
          <w:numId w:val="4"/>
        </w:numPr>
        <w:tabs>
          <w:tab w:val="left" w:pos="1430"/>
        </w:tabs>
        <w:spacing w:before="84" w:line="249" w:lineRule="auto"/>
        <w:ind w:right="453" w:firstLine="0"/>
        <w:jc w:val="both"/>
      </w:pPr>
      <w:r>
        <w:pict>
          <v:line id="_x0000_s1045" style="position:absolute;left:0;text-align:left;z-index:251672576;mso-wrap-distance-left:0;mso-wrap-distance-right:0;mso-position-horizontal-relative:page" from="78.75pt,70.7pt" to="533.3pt,70.7pt" strokecolor="#aaaaad" strokeweight="1pt">
            <w10:wrap type="topAndBottom" anchorx="page"/>
          </v:line>
        </w:pict>
      </w:r>
      <w:r w:rsidR="009E6729">
        <w:rPr>
          <w:color w:val="414042"/>
          <w:spacing w:val="-14"/>
          <w:w w:val="105"/>
        </w:rPr>
        <w:t>買収後のコンプライアンス是正計画を策</w:t>
      </w:r>
      <w:r w:rsidR="009E6729">
        <w:rPr>
          <w:color w:val="414042"/>
          <w:spacing w:val="-15"/>
          <w:w w:val="110"/>
        </w:rPr>
        <w:t>定する</w:t>
      </w:r>
    </w:p>
    <w:p w:rsidR="00304724" w:rsidRDefault="009E6729">
      <w:pPr>
        <w:pStyle w:val="a3"/>
        <w:spacing w:before="376"/>
        <w:ind w:left="395" w:right="419"/>
        <w:jc w:val="both"/>
      </w:pPr>
      <w:r>
        <w:rPr>
          <w:color w:val="414042"/>
          <w:spacing w:val="-12"/>
          <w:w w:val="105"/>
        </w:rPr>
        <w:t>コンプライアンス是正計画を策定することは、大企業が小さいスター</w:t>
      </w:r>
      <w:r>
        <w:rPr>
          <w:color w:val="414042"/>
          <w:spacing w:val="-34"/>
        </w:rPr>
        <w:t>ト</w:t>
      </w:r>
      <w:r>
        <w:rPr>
          <w:color w:val="414042"/>
          <w:spacing w:val="-9"/>
          <w:w w:val="105"/>
        </w:rPr>
        <w:t>アップを買</w:t>
      </w:r>
      <w:del w:id="38" w:author="Fukuchi, Hiroyuki (SONY)" w:date="2018-02-15T17:09:00Z">
        <w:r w:rsidDel="00FB6A04">
          <w:rPr>
            <w:color w:val="414042"/>
            <w:spacing w:val="-9"/>
            <w:w w:val="105"/>
          </w:rPr>
          <w:delText xml:space="preserve">  </w:delText>
        </w:r>
      </w:del>
      <w:r>
        <w:rPr>
          <w:color w:val="414042"/>
          <w:spacing w:val="-17"/>
          <w:w w:val="105"/>
        </w:rPr>
        <w:t>収し、子会社として運営し続けるような際に重要になってきます。このシナリオでは</w:t>
      </w:r>
      <w:r>
        <w:rPr>
          <w:color w:val="414042"/>
          <w:spacing w:val="-10"/>
          <w:w w:val="105"/>
        </w:rPr>
        <w:t xml:space="preserve">買収企業はしばしば買収対象に対し、秩序だったコンプライアンス </w:t>
      </w:r>
      <w:del w:id="39" w:author="Fukuchi, Hiroyuki (SONY)" w:date="2018-02-15T17:09:00Z">
        <w:r w:rsidDel="00FB6A04">
          <w:rPr>
            <w:color w:val="414042"/>
            <w:spacing w:val="-10"/>
            <w:w w:val="105"/>
          </w:rPr>
          <w:delText xml:space="preserve"> </w:delText>
        </w:r>
      </w:del>
      <w:r>
        <w:rPr>
          <w:color w:val="414042"/>
          <w:spacing w:val="-10"/>
          <w:w w:val="105"/>
        </w:rPr>
        <w:t>ポリシーやプ</w:t>
      </w:r>
      <w:r>
        <w:rPr>
          <w:color w:val="414042"/>
          <w:spacing w:val="-14"/>
          <w:w w:val="105"/>
        </w:rPr>
        <w:t>ロセスを確立することを支援し、買収企業で使われている</w:t>
      </w:r>
      <w:r>
        <w:rPr>
          <w:color w:val="414042"/>
          <w:spacing w:val="-3"/>
        </w:rPr>
        <w:t>ト</w:t>
      </w:r>
      <w:r>
        <w:rPr>
          <w:color w:val="414042"/>
          <w:spacing w:val="-7"/>
          <w:w w:val="105"/>
        </w:rPr>
        <w:t>レーニングを提供し、</w:t>
      </w:r>
      <w:r>
        <w:rPr>
          <w:color w:val="414042"/>
          <w:spacing w:val="-13"/>
          <w:w w:val="110"/>
        </w:rPr>
        <w:t>そして継続的指導・支援を行います。</w:t>
      </w:r>
    </w:p>
    <w:p w:rsidR="00304724" w:rsidRDefault="00304724">
      <w:pPr>
        <w:jc w:val="both"/>
        <w:sectPr w:rsidR="00304724">
          <w:pgSz w:w="12240" w:h="15840"/>
          <w:pgMar w:top="880" w:right="1240" w:bottom="760" w:left="1180" w:header="10" w:footer="560" w:gutter="0"/>
          <w:cols w:space="720"/>
        </w:sectPr>
      </w:pPr>
    </w:p>
    <w:p w:rsidR="00304724" w:rsidRDefault="00554615">
      <w:pPr>
        <w:pStyle w:val="a3"/>
        <w:rPr>
          <w:sz w:val="20"/>
        </w:rPr>
      </w:pPr>
      <w:r>
        <w:lastRenderedPageBreak/>
        <w:pict>
          <v:line id="_x0000_s1044" style="position:absolute;z-index:251673600;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554615">
      <w:pPr>
        <w:pStyle w:val="1"/>
        <w:spacing w:line="208" w:lineRule="auto"/>
        <w:ind w:left="3340" w:right="113"/>
      </w:pPr>
      <w:r>
        <w:pict>
          <v:shape id="_x0000_s1043" type="#_x0000_t202" style="position:absolute;left:0;text-align:left;margin-left:67.95pt;margin-top:-66.2pt;width:130.5pt;height:178.95pt;z-index:251674624;mso-position-horizontal-relative:page" filled="f" stroked="f">
            <v:textbox inset="0,0,0,0">
              <w:txbxContent>
                <w:p w:rsidR="00842AD8" w:rsidRDefault="00842AD8">
                  <w:pPr>
                    <w:spacing w:before="111"/>
                    <w:rPr>
                      <w:rFonts w:ascii="Arial"/>
                      <w:b/>
                      <w:sz w:val="300"/>
                    </w:rPr>
                  </w:pPr>
                  <w:r>
                    <w:rPr>
                      <w:rFonts w:ascii="Arial"/>
                      <w:b/>
                      <w:color w:val="009EDA"/>
                      <w:spacing w:val="-363"/>
                      <w:w w:val="95"/>
                      <w:sz w:val="300"/>
                    </w:rPr>
                    <w:t>11</w:t>
                  </w:r>
                </w:p>
              </w:txbxContent>
            </v:textbox>
            <w10:wrap anchorx="page"/>
          </v:shape>
        </w:pict>
      </w:r>
      <w:bookmarkStart w:id="40" w:name="_bookmark10"/>
      <w:bookmarkEnd w:id="40"/>
      <w:r w:rsidR="009E6729">
        <w:rPr>
          <w:color w:val="009EDA"/>
          <w:spacing w:val="-23"/>
          <w:w w:val="115"/>
        </w:rPr>
        <w:t>コンプライアンスに関し</w:t>
      </w:r>
      <w:r w:rsidR="009E6729">
        <w:rPr>
          <w:color w:val="009EDA"/>
          <w:spacing w:val="-15"/>
          <w:w w:val="110"/>
        </w:rPr>
        <w:t>推奨される開発実務</w:t>
      </w:r>
    </w:p>
    <w:p w:rsidR="00304724" w:rsidRDefault="00304724">
      <w:pPr>
        <w:spacing w:line="208" w:lineRule="auto"/>
        <w:sectPr w:rsidR="00304724">
          <w:headerReference w:type="default" r:id="rId72"/>
          <w:footerReference w:type="default" r:id="rId73"/>
          <w:pgSz w:w="12240" w:h="15840"/>
          <w:pgMar w:top="820" w:right="1240" w:bottom="760" w:left="1180" w:header="0" w:footer="560" w:gutter="0"/>
          <w:pgNumType w:start="36"/>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24"/>
        </w:rPr>
      </w:pPr>
    </w:p>
    <w:p w:rsidR="00304724" w:rsidRDefault="009E6729">
      <w:pPr>
        <w:pStyle w:val="a3"/>
        <w:spacing w:before="61"/>
        <w:ind w:left="395" w:right="372"/>
        <w:jc w:val="both"/>
      </w:pPr>
      <w:r>
        <w:rPr>
          <w:color w:val="414042"/>
          <w:spacing w:val="-9"/>
          <w:w w:val="110"/>
        </w:rPr>
        <w:t>オープンソース ライセンスのコンプライアンス活動を支援する開発実務を確立</w:t>
      </w:r>
      <w:r>
        <w:rPr>
          <w:color w:val="414042"/>
          <w:spacing w:val="-9"/>
          <w:w w:val="105"/>
        </w:rPr>
        <w:t>する上での推奨事項の詳細については、いくつかの文書が執筆されています。  この節では、その中でも最も重要となるものに簡単に焦点を当てます。それらに</w:t>
      </w:r>
      <w:r>
        <w:rPr>
          <w:color w:val="414042"/>
          <w:spacing w:val="-5"/>
          <w:w w:val="110"/>
        </w:rPr>
        <w:t>従うことによって共通的なコンプライアンス問題の多くを排除することができる</w:t>
      </w:r>
      <w:r>
        <w:rPr>
          <w:color w:val="414042"/>
          <w:spacing w:val="-3"/>
          <w:w w:val="110"/>
        </w:rPr>
        <w:t>でしょう。</w:t>
      </w:r>
    </w:p>
    <w:p w:rsidR="00304724" w:rsidRDefault="00304724">
      <w:pPr>
        <w:pStyle w:val="a3"/>
        <w:spacing w:before="9"/>
        <w:rPr>
          <w:sz w:val="31"/>
        </w:rPr>
      </w:pPr>
    </w:p>
    <w:p w:rsidR="00304724" w:rsidRDefault="009E6729">
      <w:pPr>
        <w:pStyle w:val="2"/>
        <w:numPr>
          <w:ilvl w:val="1"/>
          <w:numId w:val="3"/>
        </w:numPr>
        <w:tabs>
          <w:tab w:val="left" w:pos="1321"/>
        </w:tabs>
        <w:ind w:hanging="925"/>
      </w:pPr>
      <w:r>
        <w:rPr>
          <w:color w:val="414042"/>
          <w:spacing w:val="-11"/>
          <w:w w:val="115"/>
        </w:rPr>
        <w:t>推奨プラクティス</w:t>
      </w:r>
    </w:p>
    <w:p w:rsidR="00304724" w:rsidRDefault="00304724">
      <w:pPr>
        <w:pStyle w:val="a3"/>
        <w:spacing w:before="7"/>
        <w:rPr>
          <w:sz w:val="42"/>
        </w:rPr>
      </w:pPr>
    </w:p>
    <w:p w:rsidR="00304724" w:rsidRDefault="009E6729">
      <w:pPr>
        <w:pStyle w:val="a4"/>
        <w:numPr>
          <w:ilvl w:val="2"/>
          <w:numId w:val="3"/>
        </w:numPr>
        <w:tabs>
          <w:tab w:val="left" w:pos="1196"/>
        </w:tabs>
        <w:spacing w:before="0"/>
        <w:ind w:right="942"/>
        <w:rPr>
          <w:sz w:val="28"/>
        </w:rPr>
      </w:pPr>
      <w:r>
        <w:rPr>
          <w:color w:val="414042"/>
          <w:spacing w:val="-2"/>
          <w:w w:val="105"/>
          <w:sz w:val="28"/>
        </w:rPr>
        <w:t>製品のレポジトリにコー</w:t>
      </w:r>
      <w:r>
        <w:rPr>
          <w:color w:val="414042"/>
          <w:spacing w:val="5"/>
          <w:sz w:val="28"/>
        </w:rPr>
        <w:t>ド</w:t>
      </w:r>
      <w:r>
        <w:rPr>
          <w:color w:val="414042"/>
          <w:spacing w:val="-7"/>
          <w:w w:val="105"/>
          <w:sz w:val="28"/>
        </w:rPr>
        <w:t>をコミッ</w:t>
      </w:r>
      <w:r>
        <w:rPr>
          <w:color w:val="414042"/>
          <w:spacing w:val="-20"/>
          <w:sz w:val="28"/>
        </w:rPr>
        <w:t>ト</w:t>
      </w:r>
      <w:r>
        <w:rPr>
          <w:color w:val="414042"/>
          <w:spacing w:val="-12"/>
          <w:w w:val="105"/>
          <w:sz w:val="28"/>
        </w:rPr>
        <w:t>する前に、オープンソース  ソフ</w:t>
      </w:r>
      <w:r>
        <w:rPr>
          <w:color w:val="414042"/>
          <w:sz w:val="28"/>
        </w:rPr>
        <w:t>ト</w:t>
      </w:r>
      <w:r>
        <w:rPr>
          <w:color w:val="414042"/>
          <w:spacing w:val="-8"/>
          <w:w w:val="105"/>
          <w:sz w:val="28"/>
        </w:rPr>
        <w:t>ウェ</w:t>
      </w:r>
      <w:r>
        <w:rPr>
          <w:color w:val="414042"/>
          <w:spacing w:val="-8"/>
          <w:w w:val="110"/>
          <w:sz w:val="28"/>
        </w:rPr>
        <w:t>アを使用するための承認を求める</w:t>
      </w:r>
    </w:p>
    <w:p w:rsidR="00304724" w:rsidRDefault="009E6729">
      <w:pPr>
        <w:pStyle w:val="a4"/>
        <w:numPr>
          <w:ilvl w:val="2"/>
          <w:numId w:val="3"/>
        </w:numPr>
        <w:tabs>
          <w:tab w:val="left" w:pos="1196"/>
        </w:tabs>
        <w:spacing w:before="243"/>
        <w:ind w:right="862"/>
        <w:jc w:val="both"/>
        <w:rPr>
          <w:sz w:val="28"/>
        </w:rPr>
      </w:pPr>
      <w:r>
        <w:rPr>
          <w:color w:val="414042"/>
          <w:spacing w:val="-4"/>
          <w:w w:val="110"/>
          <w:sz w:val="28"/>
        </w:rPr>
        <w:t>当該オープンソース ライブラリのコー</w:t>
      </w:r>
      <w:r>
        <w:rPr>
          <w:color w:val="414042"/>
          <w:sz w:val="28"/>
        </w:rPr>
        <w:t>ド</w:t>
      </w:r>
      <w:r>
        <w:rPr>
          <w:color w:val="414042"/>
          <w:spacing w:val="-8"/>
          <w:w w:val="110"/>
          <w:sz w:val="28"/>
        </w:rPr>
        <w:t>のライセンスが企業のポリシー</w:t>
      </w:r>
      <w:r>
        <w:rPr>
          <w:color w:val="414042"/>
          <w:spacing w:val="-16"/>
          <w:w w:val="110"/>
          <w:sz w:val="28"/>
        </w:rPr>
        <w:t>として事前に承認されていない場合、プロプライエタリ コー</w:t>
      </w:r>
      <w:r>
        <w:rPr>
          <w:color w:val="414042"/>
          <w:spacing w:val="5"/>
          <w:sz w:val="28"/>
        </w:rPr>
        <w:t>ド</w:t>
      </w:r>
      <w:r>
        <w:rPr>
          <w:color w:val="414042"/>
          <w:spacing w:val="-10"/>
          <w:w w:val="110"/>
          <w:sz w:val="28"/>
        </w:rPr>
        <w:t>をオープ</w:t>
      </w:r>
      <w:r>
        <w:rPr>
          <w:color w:val="414042"/>
          <w:spacing w:val="-17"/>
          <w:w w:val="105"/>
          <w:sz w:val="28"/>
        </w:rPr>
        <w:t xml:space="preserve">ンソースのライブラリにリンクする、もしくはその逆のことをする前の段階  </w:t>
      </w:r>
      <w:r>
        <w:rPr>
          <w:color w:val="414042"/>
          <w:spacing w:val="-3"/>
          <w:w w:val="110"/>
          <w:sz w:val="28"/>
        </w:rPr>
        <w:t>で承認を求める</w:t>
      </w:r>
    </w:p>
    <w:p w:rsidR="00304724" w:rsidRDefault="009E6729">
      <w:pPr>
        <w:pStyle w:val="a4"/>
        <w:numPr>
          <w:ilvl w:val="2"/>
          <w:numId w:val="3"/>
        </w:numPr>
        <w:tabs>
          <w:tab w:val="left" w:pos="1196"/>
        </w:tabs>
        <w:spacing w:before="245"/>
        <w:ind w:right="745"/>
        <w:rPr>
          <w:sz w:val="28"/>
        </w:rPr>
      </w:pPr>
      <w:r>
        <w:rPr>
          <w:color w:val="414042"/>
          <w:spacing w:val="-20"/>
          <w:sz w:val="28"/>
        </w:rPr>
        <w:t xml:space="preserve">実施された変更について、変更日時、変更者、一行程度の内容説明と  </w:t>
      </w:r>
      <w:r>
        <w:rPr>
          <w:color w:val="414042"/>
          <w:spacing w:val="-10"/>
          <w:w w:val="105"/>
          <w:sz w:val="28"/>
        </w:rPr>
        <w:t>いった変更ログ</w:t>
      </w:r>
      <w:r>
        <w:rPr>
          <w:color w:val="414042"/>
          <w:spacing w:val="-6"/>
          <w:w w:val="105"/>
          <w:sz w:val="28"/>
        </w:rPr>
        <w:t>（Changelog）</w:t>
      </w:r>
      <w:r>
        <w:rPr>
          <w:color w:val="414042"/>
          <w:spacing w:val="-17"/>
          <w:w w:val="105"/>
          <w:sz w:val="28"/>
        </w:rPr>
        <w:t xml:space="preserve">をすべてのファイルについてアップデートす    </w:t>
      </w:r>
      <w:r>
        <w:rPr>
          <w:color w:val="414042"/>
          <w:w w:val="105"/>
          <w:sz w:val="28"/>
        </w:rPr>
        <w:t>る</w:t>
      </w:r>
    </w:p>
    <w:p w:rsidR="00304724" w:rsidRDefault="009E6729">
      <w:pPr>
        <w:pStyle w:val="a4"/>
        <w:numPr>
          <w:ilvl w:val="2"/>
          <w:numId w:val="3"/>
        </w:numPr>
        <w:tabs>
          <w:tab w:val="left" w:pos="1196"/>
        </w:tabs>
        <w:spacing w:before="123"/>
        <w:ind w:right="746"/>
        <w:rPr>
          <w:sz w:val="28"/>
        </w:rPr>
      </w:pPr>
      <w:r>
        <w:rPr>
          <w:color w:val="414042"/>
          <w:spacing w:val="-17"/>
          <w:w w:val="110"/>
          <w:sz w:val="28"/>
        </w:rPr>
        <w:t>開発する、すべてのコー</w:t>
      </w:r>
      <w:r>
        <w:rPr>
          <w:color w:val="414042"/>
          <w:spacing w:val="-7"/>
          <w:sz w:val="28"/>
        </w:rPr>
        <w:t>ド</w:t>
      </w:r>
      <w:r>
        <w:rPr>
          <w:color w:val="414042"/>
          <w:spacing w:val="2"/>
          <w:w w:val="110"/>
          <w:sz w:val="28"/>
        </w:rPr>
        <w:t>と</w:t>
      </w:r>
      <w:r>
        <w:rPr>
          <w:color w:val="414042"/>
          <w:spacing w:val="-4"/>
          <w:w w:val="120"/>
          <w:sz w:val="28"/>
        </w:rPr>
        <w:t>オ</w:t>
      </w:r>
      <w:r>
        <w:rPr>
          <w:color w:val="414042"/>
          <w:spacing w:val="-4"/>
          <w:w w:val="110"/>
          <w:sz w:val="28"/>
        </w:rPr>
        <w:t>ープンソース ソフ</w:t>
      </w:r>
      <w:r>
        <w:rPr>
          <w:color w:val="414042"/>
          <w:sz w:val="28"/>
        </w:rPr>
        <w:t>ト</w:t>
      </w:r>
      <w:r>
        <w:rPr>
          <w:color w:val="414042"/>
          <w:spacing w:val="-16"/>
          <w:w w:val="110"/>
          <w:sz w:val="28"/>
        </w:rPr>
        <w:t>ウ</w:t>
      </w:r>
      <w:r>
        <w:rPr>
          <w:color w:val="414042"/>
          <w:spacing w:val="-27"/>
          <w:w w:val="120"/>
          <w:sz w:val="28"/>
        </w:rPr>
        <w:t>ェ</w:t>
      </w:r>
      <w:r>
        <w:rPr>
          <w:color w:val="414042"/>
          <w:spacing w:val="-9"/>
          <w:w w:val="110"/>
          <w:sz w:val="28"/>
        </w:rPr>
        <w:t>アの間のインター</w:t>
      </w:r>
      <w:r>
        <w:rPr>
          <w:color w:val="414042"/>
          <w:spacing w:val="-21"/>
          <w:w w:val="105"/>
          <w:sz w:val="28"/>
        </w:rPr>
        <w:t>フ</w:t>
      </w:r>
      <w:r>
        <w:rPr>
          <w:color w:val="414042"/>
          <w:spacing w:val="-12"/>
          <w:w w:val="105"/>
          <w:sz w:val="28"/>
        </w:rPr>
        <w:t>ェ</w:t>
      </w:r>
      <w:ins w:id="41" w:author="Fukuchi, Hiroyuki (SONY)" w:date="2018-02-15T17:59:00Z">
        <w:r w:rsidR="00C55492">
          <w:rPr>
            <w:rFonts w:hint="eastAsia"/>
            <w:color w:val="414042"/>
            <w:spacing w:val="-12"/>
            <w:w w:val="105"/>
            <w:sz w:val="28"/>
          </w:rPr>
          <w:t>イ</w:t>
        </w:r>
      </w:ins>
      <w:del w:id="42" w:author="Fukuchi, Hiroyuki (SONY)" w:date="2018-02-15T17:59:00Z">
        <w:r w:rsidDel="00C55492">
          <w:rPr>
            <w:color w:val="414042"/>
            <w:spacing w:val="-12"/>
            <w:w w:val="105"/>
            <w:sz w:val="28"/>
          </w:rPr>
          <w:delText>ー</w:delText>
        </w:r>
      </w:del>
      <w:r>
        <w:rPr>
          <w:color w:val="414042"/>
          <w:spacing w:val="-12"/>
          <w:w w:val="105"/>
          <w:sz w:val="28"/>
        </w:rPr>
        <w:t>スを文書化する。これによ</w:t>
      </w:r>
      <w:r>
        <w:rPr>
          <w:color w:val="414042"/>
          <w:spacing w:val="2"/>
          <w:sz w:val="28"/>
        </w:rPr>
        <w:t>り</w:t>
      </w:r>
      <w:r>
        <w:rPr>
          <w:color w:val="414042"/>
          <w:spacing w:val="-5"/>
          <w:w w:val="105"/>
          <w:sz w:val="28"/>
        </w:rPr>
        <w:t>他者が</w:t>
      </w:r>
      <w:r>
        <w:rPr>
          <w:color w:val="414042"/>
          <w:spacing w:val="-17"/>
          <w:w w:val="105"/>
          <w:sz w:val="28"/>
        </w:rPr>
        <w:t>（</w:t>
      </w:r>
      <w:r>
        <w:rPr>
          <w:color w:val="414042"/>
          <w:w w:val="105"/>
          <w:sz w:val="28"/>
        </w:rPr>
        <w:t>ソフ</w:t>
      </w:r>
      <w:r>
        <w:rPr>
          <w:color w:val="414042"/>
          <w:sz w:val="28"/>
        </w:rPr>
        <w:t>ト</w:t>
      </w:r>
      <w:r>
        <w:rPr>
          <w:color w:val="414042"/>
          <w:spacing w:val="-16"/>
          <w:w w:val="105"/>
          <w:sz w:val="28"/>
        </w:rPr>
        <w:t>ウェア間の</w:t>
      </w:r>
      <w:r>
        <w:rPr>
          <w:color w:val="414042"/>
          <w:spacing w:val="-15"/>
          <w:w w:val="105"/>
          <w:sz w:val="28"/>
        </w:rPr>
        <w:t>）</w:t>
      </w:r>
      <w:r>
        <w:rPr>
          <w:color w:val="414042"/>
          <w:spacing w:val="-9"/>
          <w:w w:val="105"/>
          <w:sz w:val="28"/>
        </w:rPr>
        <w:t>相互作用を</w:t>
      </w:r>
      <w:r>
        <w:rPr>
          <w:color w:val="414042"/>
          <w:spacing w:val="5"/>
          <w:w w:val="110"/>
          <w:sz w:val="28"/>
        </w:rPr>
        <w:t>理</w:t>
      </w:r>
      <w:r>
        <w:rPr>
          <w:color w:val="414042"/>
          <w:spacing w:val="-15"/>
          <w:w w:val="110"/>
          <w:sz w:val="28"/>
        </w:rPr>
        <w:t>解し、コンプライアンス上の懸念事項を明確にすることができる</w:t>
      </w:r>
    </w:p>
    <w:p w:rsidR="00304724" w:rsidRDefault="009E6729">
      <w:pPr>
        <w:pStyle w:val="a4"/>
        <w:numPr>
          <w:ilvl w:val="2"/>
          <w:numId w:val="3"/>
        </w:numPr>
        <w:tabs>
          <w:tab w:val="left" w:pos="1196"/>
        </w:tabs>
        <w:spacing w:before="124"/>
        <w:rPr>
          <w:sz w:val="28"/>
        </w:rPr>
      </w:pPr>
      <w:r>
        <w:rPr>
          <w:color w:val="414042"/>
          <w:spacing w:val="-12"/>
          <w:w w:val="110"/>
          <w:sz w:val="28"/>
        </w:rPr>
        <w:t>ソースコード パッケージのライセンスが記載されている</w:t>
      </w:r>
      <w:r>
        <w:rPr>
          <w:color w:val="414042"/>
          <w:spacing w:val="-8"/>
          <w:w w:val="110"/>
          <w:sz w:val="28"/>
        </w:rPr>
        <w:t>Web</w:t>
      </w:r>
      <w:r>
        <w:rPr>
          <w:color w:val="414042"/>
          <w:spacing w:val="-6"/>
          <w:w w:val="110"/>
          <w:sz w:val="28"/>
        </w:rPr>
        <w:t>ページを</w:t>
      </w:r>
    </w:p>
    <w:p w:rsidR="00304724" w:rsidRDefault="009E6729">
      <w:pPr>
        <w:pStyle w:val="a3"/>
        <w:spacing w:before="1"/>
        <w:ind w:left="1195" w:right="824"/>
      </w:pPr>
      <w:r>
        <w:rPr>
          <w:color w:val="414042"/>
          <w:w w:val="105"/>
        </w:rPr>
        <w:t>PDF</w:t>
      </w:r>
      <w:r>
        <w:rPr>
          <w:color w:val="414042"/>
          <w:spacing w:val="-10"/>
          <w:w w:val="105"/>
        </w:rPr>
        <w:t>で保管する。これによ</w:t>
      </w:r>
      <w:r>
        <w:rPr>
          <w:color w:val="414042"/>
          <w:spacing w:val="-5"/>
        </w:rPr>
        <w:t>り</w:t>
      </w:r>
      <w:r>
        <w:rPr>
          <w:color w:val="414042"/>
          <w:spacing w:val="-8"/>
          <w:w w:val="105"/>
        </w:rPr>
        <w:t>パッケージをダウンロー</w:t>
      </w:r>
      <w:r>
        <w:rPr>
          <w:color w:val="414042"/>
          <w:spacing w:val="10"/>
        </w:rPr>
        <w:t>ド</w:t>
      </w:r>
      <w:r>
        <w:rPr>
          <w:color w:val="414042"/>
          <w:spacing w:val="-6"/>
          <w:w w:val="105"/>
        </w:rPr>
        <w:t xml:space="preserve">した際のプロジェ  </w:t>
      </w:r>
      <w:r>
        <w:rPr>
          <w:color w:val="414042"/>
          <w:spacing w:val="-5"/>
          <w:w w:val="110"/>
        </w:rPr>
        <w:t>ク</w:t>
      </w:r>
      <w:r>
        <w:rPr>
          <w:color w:val="414042"/>
          <w:spacing w:val="6"/>
        </w:rPr>
        <w:t>ト</w:t>
      </w:r>
      <w:r>
        <w:rPr>
          <w:color w:val="414042"/>
          <w:spacing w:val="-9"/>
          <w:w w:val="110"/>
        </w:rPr>
        <w:t>の状態を文書として保存できる</w:t>
      </w:r>
    </w:p>
    <w:p w:rsidR="00304724" w:rsidRDefault="009E6729">
      <w:pPr>
        <w:pStyle w:val="a4"/>
        <w:numPr>
          <w:ilvl w:val="2"/>
          <w:numId w:val="3"/>
        </w:numPr>
        <w:tabs>
          <w:tab w:val="left" w:pos="1196"/>
        </w:tabs>
        <w:spacing w:before="123"/>
        <w:ind w:right="931"/>
        <w:rPr>
          <w:sz w:val="28"/>
        </w:rPr>
      </w:pPr>
      <w:r>
        <w:rPr>
          <w:color w:val="414042"/>
          <w:spacing w:val="-14"/>
          <w:w w:val="110"/>
          <w:sz w:val="28"/>
        </w:rPr>
        <w:t>パッケージの変更されていない状態でのコピーをライセンス情報と合</w:t>
      </w:r>
      <w:r>
        <w:rPr>
          <w:color w:val="414042"/>
          <w:spacing w:val="-14"/>
          <w:w w:val="115"/>
          <w:sz w:val="28"/>
        </w:rPr>
        <w:t>わせてバックアップしておく</w:t>
      </w:r>
    </w:p>
    <w:p w:rsidR="00304724" w:rsidRDefault="009E6729">
      <w:pPr>
        <w:pStyle w:val="a4"/>
        <w:numPr>
          <w:ilvl w:val="2"/>
          <w:numId w:val="3"/>
        </w:numPr>
        <w:tabs>
          <w:tab w:val="left" w:pos="1196"/>
        </w:tabs>
        <w:spacing w:before="242"/>
        <w:rPr>
          <w:sz w:val="28"/>
        </w:rPr>
      </w:pPr>
      <w:r>
        <w:rPr>
          <w:color w:val="414042"/>
          <w:spacing w:val="-4"/>
          <w:w w:val="120"/>
          <w:sz w:val="28"/>
        </w:rPr>
        <w:t>オ</w:t>
      </w:r>
      <w:r>
        <w:rPr>
          <w:color w:val="414042"/>
          <w:spacing w:val="-9"/>
          <w:w w:val="110"/>
          <w:sz w:val="28"/>
        </w:rPr>
        <w:t>ープンソース ソ</w:t>
      </w:r>
      <w:r>
        <w:rPr>
          <w:color w:val="414042"/>
          <w:spacing w:val="-3"/>
          <w:w w:val="120"/>
          <w:sz w:val="28"/>
        </w:rPr>
        <w:t>フ</w:t>
      </w:r>
      <w:r>
        <w:rPr>
          <w:color w:val="414042"/>
          <w:sz w:val="28"/>
        </w:rPr>
        <w:t>ト</w:t>
      </w:r>
      <w:r>
        <w:rPr>
          <w:color w:val="414042"/>
          <w:spacing w:val="-16"/>
          <w:w w:val="110"/>
          <w:sz w:val="28"/>
        </w:rPr>
        <w:t>ウ</w:t>
      </w:r>
      <w:r>
        <w:rPr>
          <w:color w:val="414042"/>
          <w:spacing w:val="-24"/>
          <w:w w:val="120"/>
          <w:sz w:val="28"/>
        </w:rPr>
        <w:t>ェア</w:t>
      </w:r>
      <w:r>
        <w:rPr>
          <w:color w:val="414042"/>
          <w:spacing w:val="-7"/>
          <w:w w:val="110"/>
          <w:sz w:val="28"/>
        </w:rPr>
        <w:t>のコンポーネン</w:t>
      </w:r>
      <w:r>
        <w:rPr>
          <w:color w:val="414042"/>
          <w:spacing w:val="5"/>
          <w:sz w:val="28"/>
        </w:rPr>
        <w:t>ト</w:t>
      </w:r>
      <w:r>
        <w:rPr>
          <w:color w:val="414042"/>
          <w:spacing w:val="-22"/>
          <w:w w:val="110"/>
          <w:sz w:val="28"/>
        </w:rPr>
        <w:t>を</w:t>
      </w:r>
      <w:r>
        <w:rPr>
          <w:color w:val="414042"/>
          <w:spacing w:val="-17"/>
          <w:w w:val="120"/>
          <w:sz w:val="28"/>
        </w:rPr>
        <w:t>アッ</w:t>
      </w:r>
      <w:r>
        <w:rPr>
          <w:color w:val="414042"/>
          <w:spacing w:val="-6"/>
          <w:w w:val="110"/>
          <w:sz w:val="28"/>
        </w:rPr>
        <w:t>プグレー</w:t>
      </w:r>
      <w:r>
        <w:rPr>
          <w:color w:val="414042"/>
          <w:sz w:val="28"/>
        </w:rPr>
        <w:t>ド</w:t>
      </w:r>
      <w:r>
        <w:rPr>
          <w:color w:val="414042"/>
          <w:spacing w:val="-5"/>
          <w:w w:val="110"/>
          <w:sz w:val="28"/>
        </w:rPr>
        <w:t>する際に、</w:t>
      </w:r>
    </w:p>
    <w:p w:rsidR="00304724" w:rsidRDefault="00304724">
      <w:pPr>
        <w:rPr>
          <w:sz w:val="28"/>
        </w:rPr>
        <w:sectPr w:rsidR="00304724">
          <w:headerReference w:type="default" r:id="rId7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3"/>
        <w:spacing w:before="207"/>
        <w:ind w:left="1195" w:right="817"/>
      </w:pPr>
      <w:r>
        <w:rPr>
          <w:color w:val="414042"/>
          <w:spacing w:val="-16"/>
          <w:w w:val="110"/>
        </w:rPr>
        <w:t>ライセンスが同じものかどうかを確認する。ライセンスはバージョン間で</w:t>
      </w:r>
      <w:r>
        <w:rPr>
          <w:color w:val="414042"/>
          <w:spacing w:val="-1"/>
          <w:w w:val="110"/>
        </w:rPr>
        <w:t>変わることがある</w:t>
      </w:r>
    </w:p>
    <w:p w:rsidR="00304724" w:rsidRDefault="00304724">
      <w:pPr>
        <w:pStyle w:val="a3"/>
        <w:spacing w:before="8"/>
        <w:rPr>
          <w:sz w:val="20"/>
        </w:rPr>
      </w:pPr>
    </w:p>
    <w:p w:rsidR="00304724" w:rsidRDefault="009E6729">
      <w:pPr>
        <w:pStyle w:val="a4"/>
        <w:numPr>
          <w:ilvl w:val="2"/>
          <w:numId w:val="3"/>
        </w:numPr>
        <w:tabs>
          <w:tab w:val="left" w:pos="1196"/>
        </w:tabs>
        <w:spacing w:before="0"/>
        <w:ind w:right="790"/>
        <w:rPr>
          <w:sz w:val="28"/>
        </w:rPr>
      </w:pPr>
      <w:r>
        <w:rPr>
          <w:color w:val="414042"/>
          <w:spacing w:val="-10"/>
          <w:w w:val="110"/>
          <w:sz w:val="28"/>
        </w:rPr>
        <w:t>ソースコー</w:t>
      </w:r>
      <w:r>
        <w:rPr>
          <w:color w:val="414042"/>
          <w:spacing w:val="2"/>
          <w:sz w:val="28"/>
        </w:rPr>
        <w:t xml:space="preserve">ド </w:t>
      </w:r>
      <w:r>
        <w:rPr>
          <w:color w:val="414042"/>
          <w:spacing w:val="-12"/>
          <w:w w:val="110"/>
          <w:sz w:val="28"/>
        </w:rPr>
        <w:t>パッケージに記述されたライセンスがプロジェク</w:t>
      </w:r>
      <w:r>
        <w:rPr>
          <w:color w:val="414042"/>
          <w:spacing w:val="-17"/>
          <w:sz w:val="28"/>
        </w:rPr>
        <w:t>ト</w:t>
      </w:r>
      <w:r>
        <w:rPr>
          <w:color w:val="414042"/>
          <w:spacing w:val="-10"/>
          <w:w w:val="110"/>
          <w:sz w:val="28"/>
        </w:rPr>
        <w:t>Web</w:t>
      </w:r>
      <w:r>
        <w:rPr>
          <w:color w:val="414042"/>
          <w:spacing w:val="-12"/>
          <w:w w:val="110"/>
          <w:sz w:val="28"/>
        </w:rPr>
        <w:t>サイ</w:t>
      </w:r>
      <w:r>
        <w:rPr>
          <w:color w:val="414042"/>
          <w:spacing w:val="-26"/>
          <w:sz w:val="28"/>
        </w:rPr>
        <w:t>ト</w:t>
      </w:r>
      <w:r>
        <w:rPr>
          <w:color w:val="414042"/>
          <w:spacing w:val="-12"/>
          <w:w w:val="105"/>
          <w:sz w:val="28"/>
        </w:rPr>
        <w:t xml:space="preserve">で記述されているものと合っているかどうかを確認する。差異がある </w:t>
      </w:r>
      <w:r>
        <w:rPr>
          <w:color w:val="414042"/>
          <w:spacing w:val="-15"/>
          <w:w w:val="110"/>
          <w:sz w:val="28"/>
        </w:rPr>
        <w:t>場合、プロジェクトにコンタクトし明確にする</w:t>
      </w:r>
    </w:p>
    <w:p w:rsidR="00304724" w:rsidRDefault="00304724">
      <w:pPr>
        <w:pStyle w:val="a3"/>
        <w:spacing w:before="12"/>
        <w:rPr>
          <w:sz w:val="40"/>
        </w:rPr>
      </w:pPr>
    </w:p>
    <w:p w:rsidR="00304724" w:rsidRDefault="00554615">
      <w:pPr>
        <w:pStyle w:val="2"/>
        <w:numPr>
          <w:ilvl w:val="1"/>
          <w:numId w:val="3"/>
        </w:numPr>
        <w:tabs>
          <w:tab w:val="left" w:pos="1378"/>
        </w:tabs>
        <w:ind w:left="1377" w:hanging="982"/>
      </w:pPr>
      <w:r>
        <w:pict>
          <v:line id="_x0000_s1042" style="position:absolute;left:0;text-align:left;z-index:251675648;mso-wrap-distance-left:0;mso-wrap-distance-right:0;mso-position-horizontal-relative:page" from="78.75pt,34.5pt" to="533.3pt,34.5pt" strokecolor="#aaaaad" strokeweight="1pt">
            <w10:wrap type="topAndBottom" anchorx="page"/>
          </v:line>
        </w:pict>
      </w:r>
      <w:r w:rsidR="009E6729">
        <w:rPr>
          <w:color w:val="414042"/>
          <w:spacing w:val="-11"/>
          <w:w w:val="110"/>
        </w:rPr>
        <w:t>間違いを回避する</w:t>
      </w:r>
    </w:p>
    <w:p w:rsidR="00304724" w:rsidRDefault="009E6729">
      <w:pPr>
        <w:pStyle w:val="a4"/>
        <w:numPr>
          <w:ilvl w:val="2"/>
          <w:numId w:val="3"/>
        </w:numPr>
        <w:tabs>
          <w:tab w:val="left" w:pos="1196"/>
        </w:tabs>
        <w:spacing w:before="71"/>
        <w:ind w:right="1057"/>
        <w:rPr>
          <w:sz w:val="28"/>
        </w:rPr>
      </w:pPr>
      <w:r>
        <w:rPr>
          <w:color w:val="414042"/>
          <w:spacing w:val="-10"/>
          <w:w w:val="105"/>
          <w:sz w:val="28"/>
        </w:rPr>
        <w:t>もともとあったライセンス情報・著作権情報の削除や修正をしないこ</w:t>
      </w:r>
      <w:r>
        <w:rPr>
          <w:color w:val="414042"/>
          <w:spacing w:val="-12"/>
          <w:w w:val="110"/>
          <w:sz w:val="28"/>
        </w:rPr>
        <w:t>と。こういった情報はすべて元通りの状態にしておくこと</w:t>
      </w:r>
    </w:p>
    <w:p w:rsidR="00304724" w:rsidRDefault="009E6729">
      <w:pPr>
        <w:pStyle w:val="a4"/>
        <w:numPr>
          <w:ilvl w:val="2"/>
          <w:numId w:val="3"/>
        </w:numPr>
        <w:tabs>
          <w:tab w:val="left" w:pos="1196"/>
        </w:tabs>
        <w:spacing w:before="242"/>
        <w:rPr>
          <w:sz w:val="28"/>
        </w:rPr>
      </w:pPr>
      <w:r>
        <w:rPr>
          <w:color w:val="414042"/>
          <w:spacing w:val="-4"/>
          <w:w w:val="115"/>
          <w:sz w:val="28"/>
        </w:rPr>
        <w:t>オ</w:t>
      </w:r>
      <w:r>
        <w:rPr>
          <w:color w:val="414042"/>
          <w:spacing w:val="-11"/>
          <w:w w:val="110"/>
          <w:sz w:val="28"/>
        </w:rPr>
        <w:t>ープンソース コンポーネン</w:t>
      </w:r>
      <w:r>
        <w:rPr>
          <w:color w:val="414042"/>
          <w:spacing w:val="6"/>
          <w:sz w:val="28"/>
        </w:rPr>
        <w:t>ト</w:t>
      </w:r>
      <w:r>
        <w:rPr>
          <w:color w:val="414042"/>
          <w:spacing w:val="-4"/>
          <w:w w:val="110"/>
          <w:sz w:val="28"/>
        </w:rPr>
        <w:t>の名称を変更しないこと</w:t>
      </w:r>
    </w:p>
    <w:p w:rsidR="00304724" w:rsidRDefault="009E6729">
      <w:pPr>
        <w:pStyle w:val="a4"/>
        <w:numPr>
          <w:ilvl w:val="2"/>
          <w:numId w:val="3"/>
        </w:numPr>
        <w:tabs>
          <w:tab w:val="left" w:pos="1196"/>
        </w:tabs>
        <w:ind w:right="732"/>
        <w:rPr>
          <w:sz w:val="28"/>
        </w:rPr>
      </w:pPr>
      <w:r>
        <w:rPr>
          <w:color w:val="414042"/>
          <w:spacing w:val="-1"/>
          <w:w w:val="110"/>
          <w:sz w:val="28"/>
        </w:rPr>
        <w:t>事前承認なく</w:t>
      </w:r>
      <w:r>
        <w:rPr>
          <w:color w:val="414042"/>
          <w:spacing w:val="-4"/>
          <w:w w:val="115"/>
          <w:sz w:val="28"/>
        </w:rPr>
        <w:t>オ</w:t>
      </w:r>
      <w:r>
        <w:rPr>
          <w:color w:val="414042"/>
          <w:spacing w:val="-10"/>
          <w:w w:val="110"/>
          <w:sz w:val="28"/>
        </w:rPr>
        <w:t>ープンソース コー</w:t>
      </w:r>
      <w:r>
        <w:rPr>
          <w:color w:val="414042"/>
          <w:spacing w:val="5"/>
          <w:sz w:val="28"/>
        </w:rPr>
        <w:t>ド</w:t>
      </w:r>
      <w:r>
        <w:rPr>
          <w:color w:val="414042"/>
          <w:spacing w:val="-12"/>
          <w:w w:val="110"/>
          <w:sz w:val="28"/>
        </w:rPr>
        <w:t>をプロプライ</w:t>
      </w:r>
      <w:r>
        <w:rPr>
          <w:color w:val="414042"/>
          <w:w w:val="115"/>
          <w:sz w:val="28"/>
        </w:rPr>
        <w:t>エ</w:t>
      </w:r>
      <w:r>
        <w:rPr>
          <w:color w:val="414042"/>
          <w:spacing w:val="-26"/>
          <w:w w:val="110"/>
          <w:sz w:val="28"/>
        </w:rPr>
        <w:t>タリ、</w:t>
      </w:r>
      <w:r>
        <w:rPr>
          <w:color w:val="414042"/>
          <w:sz w:val="28"/>
        </w:rPr>
        <w:t>も</w:t>
      </w:r>
      <w:r>
        <w:rPr>
          <w:color w:val="414042"/>
          <w:spacing w:val="-2"/>
          <w:w w:val="110"/>
          <w:sz w:val="28"/>
        </w:rPr>
        <w:t>しくはサー</w:t>
      </w:r>
      <w:r>
        <w:rPr>
          <w:color w:val="414042"/>
          <w:spacing w:val="-17"/>
          <w:sz w:val="28"/>
        </w:rPr>
        <w:t>ド</w:t>
      </w:r>
      <w:r>
        <w:rPr>
          <w:color w:val="414042"/>
          <w:w w:val="110"/>
          <w:sz w:val="28"/>
        </w:rPr>
        <w:t>パ</w:t>
      </w:r>
      <w:r>
        <w:rPr>
          <w:color w:val="414042"/>
          <w:spacing w:val="-3"/>
          <w:w w:val="110"/>
          <w:sz w:val="28"/>
        </w:rPr>
        <w:t>ー</w:t>
      </w:r>
      <w:r>
        <w:rPr>
          <w:color w:val="414042"/>
          <w:spacing w:val="-31"/>
          <w:w w:val="115"/>
          <w:sz w:val="28"/>
        </w:rPr>
        <w:t>テ</w:t>
      </w:r>
      <w:r>
        <w:rPr>
          <w:color w:val="414042"/>
          <w:spacing w:val="-7"/>
          <w:w w:val="110"/>
          <w:sz w:val="28"/>
        </w:rPr>
        <w:t>ィのコードにコピー</w:t>
      </w:r>
      <w:r>
        <w:rPr>
          <w:color w:val="414042"/>
          <w:spacing w:val="-21"/>
          <w:sz w:val="28"/>
        </w:rPr>
        <w:t>/</w:t>
      </w:r>
      <w:r>
        <w:rPr>
          <w:color w:val="414042"/>
          <w:spacing w:val="-17"/>
          <w:w w:val="110"/>
          <w:sz w:val="28"/>
        </w:rPr>
        <w:t>ペース</w:t>
      </w:r>
      <w:r>
        <w:rPr>
          <w:color w:val="414042"/>
          <w:sz w:val="28"/>
        </w:rPr>
        <w:t>ト</w:t>
      </w:r>
      <w:r>
        <w:rPr>
          <w:color w:val="414042"/>
          <w:spacing w:val="-6"/>
          <w:w w:val="110"/>
          <w:sz w:val="28"/>
        </w:rPr>
        <w:t>しないこと</w:t>
      </w:r>
      <w:r>
        <w:rPr>
          <w:color w:val="414042"/>
          <w:spacing w:val="-27"/>
          <w:w w:val="110"/>
          <w:sz w:val="28"/>
        </w:rPr>
        <w:t>（</w:t>
      </w:r>
      <w:r>
        <w:rPr>
          <w:color w:val="414042"/>
          <w:w w:val="110"/>
          <w:sz w:val="28"/>
        </w:rPr>
        <w:t>その逆</w:t>
      </w:r>
      <w:r>
        <w:rPr>
          <w:color w:val="414042"/>
          <w:sz w:val="28"/>
        </w:rPr>
        <w:t>も</w:t>
      </w:r>
      <w:r>
        <w:rPr>
          <w:color w:val="414042"/>
          <w:spacing w:val="-6"/>
          <w:w w:val="110"/>
          <w:sz w:val="28"/>
        </w:rPr>
        <w:t>しか</w:t>
      </w:r>
      <w:r>
        <w:rPr>
          <w:color w:val="414042"/>
          <w:spacing w:val="-24"/>
          <w:sz w:val="28"/>
        </w:rPr>
        <w:t>り</w:t>
      </w:r>
      <w:r>
        <w:rPr>
          <w:color w:val="414042"/>
          <w:w w:val="110"/>
          <w:sz w:val="28"/>
        </w:rPr>
        <w:t>）</w:t>
      </w:r>
    </w:p>
    <w:p w:rsidR="00304724" w:rsidRDefault="009E6729">
      <w:pPr>
        <w:pStyle w:val="a4"/>
        <w:numPr>
          <w:ilvl w:val="2"/>
          <w:numId w:val="3"/>
        </w:numPr>
        <w:tabs>
          <w:tab w:val="left" w:pos="1196"/>
        </w:tabs>
        <w:spacing w:before="243"/>
        <w:ind w:right="883"/>
        <w:rPr>
          <w:sz w:val="28"/>
        </w:rPr>
      </w:pPr>
      <w:r>
        <w:rPr>
          <w:color w:val="414042"/>
          <w:spacing w:val="-1"/>
          <w:w w:val="110"/>
          <w:sz w:val="28"/>
        </w:rPr>
        <w:t>事前承認なく</w:t>
      </w:r>
      <w:r>
        <w:rPr>
          <w:color w:val="414042"/>
          <w:spacing w:val="-4"/>
          <w:w w:val="115"/>
          <w:sz w:val="28"/>
        </w:rPr>
        <w:t>オ</w:t>
      </w:r>
      <w:r>
        <w:rPr>
          <w:color w:val="414042"/>
          <w:spacing w:val="-20"/>
          <w:w w:val="110"/>
          <w:sz w:val="28"/>
        </w:rPr>
        <w:t>ープンソース、</w:t>
      </w:r>
      <w:r>
        <w:rPr>
          <w:color w:val="414042"/>
          <w:sz w:val="28"/>
        </w:rPr>
        <w:t>も</w:t>
      </w:r>
      <w:r>
        <w:rPr>
          <w:color w:val="414042"/>
          <w:spacing w:val="-2"/>
          <w:w w:val="110"/>
          <w:sz w:val="28"/>
        </w:rPr>
        <w:t>しくはサー</w:t>
      </w:r>
      <w:r>
        <w:rPr>
          <w:color w:val="414042"/>
          <w:spacing w:val="-7"/>
          <w:sz w:val="28"/>
        </w:rPr>
        <w:t xml:space="preserve">ド </w:t>
      </w:r>
      <w:r>
        <w:rPr>
          <w:color w:val="414042"/>
          <w:spacing w:val="-3"/>
          <w:w w:val="110"/>
          <w:sz w:val="28"/>
        </w:rPr>
        <w:t>パー</w:t>
      </w:r>
      <w:r>
        <w:rPr>
          <w:color w:val="414042"/>
          <w:spacing w:val="-31"/>
          <w:w w:val="115"/>
          <w:sz w:val="28"/>
        </w:rPr>
        <w:t>テ</w:t>
      </w:r>
      <w:r>
        <w:rPr>
          <w:color w:val="414042"/>
          <w:spacing w:val="-12"/>
          <w:w w:val="110"/>
          <w:sz w:val="28"/>
        </w:rPr>
        <w:t>ィのソースコー</w:t>
      </w:r>
      <w:r>
        <w:rPr>
          <w:color w:val="414042"/>
          <w:spacing w:val="5"/>
          <w:sz w:val="28"/>
        </w:rPr>
        <w:t>ド</w:t>
      </w:r>
      <w:r>
        <w:rPr>
          <w:color w:val="414042"/>
          <w:w w:val="110"/>
          <w:sz w:val="28"/>
        </w:rPr>
        <w:t>を</w:t>
      </w:r>
      <w:r>
        <w:rPr>
          <w:color w:val="414042"/>
          <w:spacing w:val="-9"/>
          <w:w w:val="110"/>
          <w:sz w:val="28"/>
        </w:rPr>
        <w:t>自社製品のソース ツリーにコミ</w:t>
      </w:r>
      <w:r>
        <w:rPr>
          <w:color w:val="414042"/>
          <w:spacing w:val="-4"/>
          <w:w w:val="115"/>
          <w:sz w:val="28"/>
        </w:rPr>
        <w:t>ッ</w:t>
      </w:r>
      <w:r>
        <w:rPr>
          <w:color w:val="414042"/>
          <w:sz w:val="28"/>
        </w:rPr>
        <w:t>ト</w:t>
      </w:r>
      <w:r>
        <w:rPr>
          <w:color w:val="414042"/>
          <w:spacing w:val="-3"/>
          <w:w w:val="110"/>
          <w:sz w:val="28"/>
        </w:rPr>
        <w:t>しないこと</w:t>
      </w:r>
    </w:p>
    <w:p w:rsidR="00304724" w:rsidRDefault="009E6729">
      <w:pPr>
        <w:pStyle w:val="a4"/>
        <w:numPr>
          <w:ilvl w:val="2"/>
          <w:numId w:val="3"/>
        </w:numPr>
        <w:tabs>
          <w:tab w:val="left" w:pos="1196"/>
        </w:tabs>
        <w:spacing w:before="242"/>
        <w:ind w:right="882"/>
        <w:rPr>
          <w:sz w:val="28"/>
        </w:rPr>
      </w:pPr>
      <w:r>
        <w:rPr>
          <w:color w:val="414042"/>
          <w:spacing w:val="-12"/>
          <w:w w:val="105"/>
          <w:sz w:val="28"/>
        </w:rPr>
        <w:t>事前承認なく異なったライセンスのもとで外部から入手したコー</w:t>
      </w:r>
      <w:r>
        <w:rPr>
          <w:color w:val="414042"/>
          <w:spacing w:val="5"/>
          <w:sz w:val="28"/>
        </w:rPr>
        <w:t>ド</w:t>
      </w:r>
      <w:r>
        <w:rPr>
          <w:color w:val="414042"/>
          <w:spacing w:val="-2"/>
          <w:w w:val="105"/>
          <w:sz w:val="28"/>
        </w:rPr>
        <w:t>をマ</w:t>
      </w:r>
      <w:r>
        <w:rPr>
          <w:color w:val="414042"/>
          <w:spacing w:val="-11"/>
          <w:w w:val="110"/>
          <w:sz w:val="28"/>
        </w:rPr>
        <w:t>ージしたり、混合させたりしないこと</w:t>
      </w:r>
    </w:p>
    <w:p w:rsidR="00304724" w:rsidRDefault="009E6729">
      <w:pPr>
        <w:pStyle w:val="a4"/>
        <w:numPr>
          <w:ilvl w:val="2"/>
          <w:numId w:val="3"/>
        </w:numPr>
        <w:tabs>
          <w:tab w:val="left" w:pos="1196"/>
        </w:tabs>
        <w:spacing w:before="243"/>
        <w:rPr>
          <w:sz w:val="28"/>
        </w:rPr>
      </w:pPr>
      <w:r>
        <w:rPr>
          <w:color w:val="414042"/>
          <w:spacing w:val="-18"/>
          <w:w w:val="110"/>
          <w:sz w:val="28"/>
        </w:rPr>
        <w:t>社外の人々と、コンプライアンスのプラクティスについて議論しないこと</w:t>
      </w:r>
    </w:p>
    <w:p w:rsidR="00304724" w:rsidRDefault="00304724">
      <w:pPr>
        <w:rPr>
          <w:sz w:val="28"/>
        </w:rPr>
        <w:sectPr w:rsidR="00304724">
          <w:pgSz w:w="12240" w:h="15840"/>
          <w:pgMar w:top="880" w:right="1240" w:bottom="760" w:left="1180" w:header="10" w:footer="560" w:gutter="0"/>
          <w:cols w:space="720"/>
        </w:sectPr>
      </w:pPr>
    </w:p>
    <w:p w:rsidR="00304724" w:rsidRDefault="00554615">
      <w:pPr>
        <w:pStyle w:val="a3"/>
        <w:rPr>
          <w:sz w:val="20"/>
        </w:rPr>
      </w:pPr>
      <w:r>
        <w:lastRenderedPageBreak/>
        <w:pict>
          <v:line id="_x0000_s1041" style="position:absolute;z-index:251676672;mso-position-horizontal-relative:page;mso-position-vertical-relative:page" from="47.8pt,41.7pt" to="566.2pt,41.7pt" strokecolor="#0096d6" strokeweight="1pt">
            <w10:wrap anchorx="page" anchory="page"/>
          </v:line>
        </w:pict>
      </w: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11"/>
      </w:pPr>
    </w:p>
    <w:p w:rsidR="00304724" w:rsidRDefault="009E6729">
      <w:pPr>
        <w:pStyle w:val="a4"/>
        <w:numPr>
          <w:ilvl w:val="0"/>
          <w:numId w:val="3"/>
        </w:numPr>
        <w:tabs>
          <w:tab w:val="left" w:pos="3555"/>
        </w:tabs>
        <w:spacing w:before="211"/>
        <w:ind w:left="3554" w:hanging="3375"/>
        <w:jc w:val="left"/>
        <w:rPr>
          <w:rFonts w:ascii="Arial" w:eastAsia="Arial"/>
          <w:color w:val="009EDA"/>
          <w:sz w:val="300"/>
        </w:rPr>
      </w:pPr>
      <w:bookmarkStart w:id="43" w:name="_bookmark11"/>
      <w:bookmarkEnd w:id="43"/>
      <w:r>
        <w:rPr>
          <w:color w:val="009EDA"/>
          <w:spacing w:val="-5"/>
          <w:sz w:val="100"/>
        </w:rPr>
        <w:t>結論</w:t>
      </w:r>
    </w:p>
    <w:p w:rsidR="00304724" w:rsidRDefault="00304724">
      <w:pPr>
        <w:rPr>
          <w:rFonts w:ascii="Arial" w:eastAsia="Arial"/>
          <w:sz w:val="300"/>
        </w:rPr>
        <w:sectPr w:rsidR="00304724">
          <w:headerReference w:type="default" r:id="rId75"/>
          <w:footerReference w:type="default" r:id="rId76"/>
          <w:pgSz w:w="12240" w:h="15840"/>
          <w:pgMar w:top="820" w:right="1240" w:bottom="760" w:left="1180" w:header="0" w:footer="560" w:gutter="0"/>
          <w:pgNumType w:start="39"/>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24"/>
        </w:rPr>
      </w:pPr>
    </w:p>
    <w:p w:rsidR="00304724" w:rsidRDefault="009E6729">
      <w:pPr>
        <w:pStyle w:val="a3"/>
        <w:spacing w:before="61"/>
        <w:ind w:left="395" w:right="416"/>
        <w:jc w:val="both"/>
      </w:pPr>
      <w:r>
        <w:rPr>
          <w:color w:val="414042"/>
          <w:spacing w:val="-8"/>
          <w:w w:val="105"/>
        </w:rPr>
        <w:t>オープンソースのデューデリジェンスは一般的に、</w:t>
      </w:r>
      <w:r>
        <w:rPr>
          <w:color w:val="414042"/>
          <w:spacing w:val="1"/>
          <w:w w:val="105"/>
        </w:rPr>
        <w:t>M&amp;A</w:t>
      </w:r>
      <w:r>
        <w:rPr>
          <w:color w:val="414042"/>
          <w:spacing w:val="-4"/>
          <w:w w:val="105"/>
        </w:rPr>
        <w:t xml:space="preserve">取引を成功裏に完了さ  </w:t>
      </w:r>
      <w:r>
        <w:rPr>
          <w:color w:val="414042"/>
          <w:spacing w:val="-7"/>
          <w:w w:val="110"/>
        </w:rPr>
        <w:t>せるために必要な長いタスクリストの中の一つにすぎません。しかし、そうはいっ</w:t>
      </w:r>
      <w:r>
        <w:rPr>
          <w:color w:val="414042"/>
          <w:spacing w:val="-15"/>
          <w:w w:val="105"/>
        </w:rPr>
        <w:t xml:space="preserve">てもソフトウェアの中核的な役割と潜在的な知財リスクを考えると、デューデリジェ </w:t>
      </w:r>
      <w:r>
        <w:rPr>
          <w:color w:val="414042"/>
          <w:spacing w:val="-17"/>
          <w:w w:val="110"/>
        </w:rPr>
        <w:t>ンス全般で重要な側面を有しています。オープンソースのデューデリジェンスは、</w:t>
      </w:r>
      <w:r>
        <w:rPr>
          <w:color w:val="414042"/>
          <w:spacing w:val="-15"/>
          <w:w w:val="105"/>
        </w:rPr>
        <w:t>長期に亘るプロセスに感じられるかもしれませんが、特に両社が準備をしていて、</w:t>
      </w:r>
      <w:r>
        <w:rPr>
          <w:color w:val="414042"/>
          <w:spacing w:val="-11"/>
          <w:w w:val="110"/>
        </w:rPr>
        <w:t>かつ対応の早いコンプライアンス サービス</w:t>
      </w:r>
      <w:ins w:id="44" w:author="Fukuchi, Hiroyuki (SONY)" w:date="2018-02-15T15:20:00Z">
        <w:r w:rsidR="00A605FC">
          <w:rPr>
            <w:rFonts w:hint="eastAsia"/>
            <w:color w:val="414042"/>
            <w:spacing w:val="-11"/>
            <w:w w:val="110"/>
          </w:rPr>
          <w:t xml:space="preserve"> </w:t>
        </w:r>
      </w:ins>
      <w:r>
        <w:rPr>
          <w:color w:val="414042"/>
          <w:spacing w:val="-11"/>
          <w:w w:val="110"/>
        </w:rPr>
        <w:t>プロバイダ</w:t>
      </w:r>
      <w:ins w:id="45" w:author="Fukuchi, Hiroyuki (SONY)" w:date="2018-02-15T15:19:00Z">
        <w:r w:rsidR="00A605FC">
          <w:rPr>
            <w:rFonts w:hint="eastAsia"/>
            <w:color w:val="414042"/>
            <w:spacing w:val="-11"/>
            <w:w w:val="110"/>
          </w:rPr>
          <w:t>ー</w:t>
        </w:r>
      </w:ins>
      <w:r>
        <w:rPr>
          <w:color w:val="414042"/>
          <w:spacing w:val="-11"/>
          <w:w w:val="110"/>
        </w:rPr>
        <w:t>と一緒に取り組む場合は、</w:t>
      </w:r>
      <w:r>
        <w:rPr>
          <w:color w:val="414042"/>
          <w:spacing w:val="-10"/>
          <w:w w:val="110"/>
        </w:rPr>
        <w:t>しばしば迅速にこれを完了させることができるのです。</w:t>
      </w:r>
    </w:p>
    <w:p w:rsidR="00304724" w:rsidRDefault="00304724">
      <w:pPr>
        <w:pStyle w:val="a3"/>
        <w:spacing w:before="10"/>
      </w:pPr>
    </w:p>
    <w:p w:rsidR="00304724" w:rsidRDefault="009E6729">
      <w:pPr>
        <w:pStyle w:val="a3"/>
        <w:ind w:left="395"/>
      </w:pPr>
      <w:r>
        <w:rPr>
          <w:color w:val="414042"/>
          <w:w w:val="110"/>
        </w:rPr>
        <w:t>どうすれば準備しておくことができるのでしょうか？</w:t>
      </w:r>
    </w:p>
    <w:p w:rsidR="00304724" w:rsidRDefault="00304724">
      <w:pPr>
        <w:pStyle w:val="a3"/>
        <w:spacing w:before="3"/>
      </w:pPr>
    </w:p>
    <w:p w:rsidR="00304724" w:rsidRDefault="009E6729">
      <w:pPr>
        <w:pStyle w:val="a3"/>
        <w:ind w:left="395" w:right="395"/>
        <w:jc w:val="both"/>
      </w:pPr>
      <w:r>
        <w:rPr>
          <w:color w:val="414042"/>
          <w:spacing w:val="-11"/>
          <w:w w:val="105"/>
        </w:rPr>
        <w:t>買収対象企業であれば、開発プロセスとビジネス プロセス</w:t>
      </w:r>
      <w:del w:id="46" w:author="Fukuchi, Hiroyuki (SONY)" w:date="2018-02-15T16:59:00Z">
        <w:r w:rsidDel="0036793A">
          <w:rPr>
            <w:color w:val="414042"/>
            <w:spacing w:val="-11"/>
            <w:w w:val="105"/>
          </w:rPr>
          <w:delText>が</w:delText>
        </w:r>
      </w:del>
      <w:ins w:id="47" w:author="Fukuchi, Hiroyuki (SONY)" w:date="2018-02-15T16:59:00Z">
        <w:r w:rsidR="00334C00">
          <w:rPr>
            <w:rFonts w:hint="eastAsia"/>
            <w:color w:val="414042"/>
            <w:spacing w:val="-11"/>
            <w:w w:val="105"/>
          </w:rPr>
          <w:t>を</w:t>
        </w:r>
      </w:ins>
      <w:r>
        <w:rPr>
          <w:color w:val="414042"/>
          <w:spacing w:val="-11"/>
          <w:w w:val="105"/>
        </w:rPr>
        <w:t>以下のよう</w:t>
      </w:r>
      <w:del w:id="48" w:author="Fukuchi, Hiroyuki (SONY)" w:date="2018-02-15T17:00:00Z">
        <w:r w:rsidDel="00334C00">
          <w:rPr>
            <w:color w:val="414042"/>
            <w:spacing w:val="-11"/>
            <w:w w:val="105"/>
          </w:rPr>
          <w:delText>な点を</w:delText>
        </w:r>
      </w:del>
      <w:ins w:id="49" w:author="Fukuchi, Hiroyuki (SONY)" w:date="2018-02-15T17:00:00Z">
        <w:r w:rsidR="00334C00">
          <w:rPr>
            <w:rFonts w:hint="eastAsia"/>
            <w:color w:val="414042"/>
            <w:spacing w:val="-11"/>
            <w:w w:val="105"/>
          </w:rPr>
          <w:t>に</w:t>
        </w:r>
      </w:ins>
      <w:r>
        <w:rPr>
          <w:color w:val="414042"/>
          <w:spacing w:val="-11"/>
          <w:w w:val="105"/>
        </w:rPr>
        <w:t>確</w:t>
      </w:r>
      <w:r>
        <w:rPr>
          <w:color w:val="414042"/>
          <w:spacing w:val="-13"/>
          <w:w w:val="110"/>
        </w:rPr>
        <w:t>実に実行することで、適切なオープンソース コンプライアンスのプラクティスを維持することができます。</w:t>
      </w:r>
    </w:p>
    <w:p w:rsidR="00304724" w:rsidRDefault="00304724">
      <w:pPr>
        <w:pStyle w:val="a3"/>
        <w:spacing w:before="5"/>
      </w:pPr>
    </w:p>
    <w:p w:rsidR="00304724" w:rsidRDefault="009E6729">
      <w:pPr>
        <w:pStyle w:val="a4"/>
        <w:numPr>
          <w:ilvl w:val="0"/>
          <w:numId w:val="2"/>
        </w:numPr>
        <w:tabs>
          <w:tab w:val="left" w:pos="1196"/>
        </w:tabs>
        <w:spacing w:before="0"/>
        <w:ind w:right="872"/>
        <w:rPr>
          <w:sz w:val="28"/>
        </w:rPr>
      </w:pPr>
      <w:r>
        <w:rPr>
          <w:color w:val="414042"/>
          <w:spacing w:val="-10"/>
          <w:w w:val="105"/>
          <w:sz w:val="28"/>
        </w:rPr>
        <w:t>社内、社外のソフ</w:t>
      </w:r>
      <w:r>
        <w:rPr>
          <w:color w:val="414042"/>
          <w:sz w:val="28"/>
        </w:rPr>
        <w:t>ト</w:t>
      </w:r>
      <w:r>
        <w:rPr>
          <w:color w:val="414042"/>
          <w:spacing w:val="-14"/>
          <w:w w:val="105"/>
          <w:sz w:val="28"/>
        </w:rPr>
        <w:t xml:space="preserve">ウェアすべてについて起源とライセンスを明確にす  </w:t>
      </w:r>
      <w:r>
        <w:rPr>
          <w:color w:val="414042"/>
          <w:spacing w:val="-14"/>
          <w:w w:val="110"/>
          <w:sz w:val="28"/>
        </w:rPr>
        <w:t>る</w:t>
      </w:r>
    </w:p>
    <w:p w:rsidR="00304724" w:rsidRDefault="009E6729">
      <w:pPr>
        <w:pStyle w:val="a4"/>
        <w:numPr>
          <w:ilvl w:val="0"/>
          <w:numId w:val="2"/>
        </w:numPr>
        <w:tabs>
          <w:tab w:val="left" w:pos="1196"/>
        </w:tabs>
        <w:spacing w:before="242"/>
        <w:ind w:right="763"/>
        <w:rPr>
          <w:sz w:val="28"/>
        </w:rPr>
      </w:pPr>
      <w:r>
        <w:rPr>
          <w:color w:val="414042"/>
          <w:spacing w:val="-5"/>
          <w:w w:val="110"/>
          <w:sz w:val="28"/>
        </w:rPr>
        <w:t>開発プロセスの中で</w:t>
      </w:r>
      <w:r>
        <w:rPr>
          <w:color w:val="414042"/>
          <w:spacing w:val="-4"/>
          <w:w w:val="120"/>
          <w:sz w:val="28"/>
        </w:rPr>
        <w:t>オ</w:t>
      </w:r>
      <w:r>
        <w:rPr>
          <w:color w:val="414042"/>
          <w:spacing w:val="-7"/>
          <w:w w:val="110"/>
          <w:sz w:val="28"/>
        </w:rPr>
        <w:t>ープンソース ソ</w:t>
      </w:r>
      <w:r>
        <w:rPr>
          <w:color w:val="414042"/>
          <w:spacing w:val="-3"/>
          <w:w w:val="120"/>
          <w:sz w:val="28"/>
        </w:rPr>
        <w:t>フ</w:t>
      </w:r>
      <w:r>
        <w:rPr>
          <w:color w:val="414042"/>
          <w:sz w:val="28"/>
        </w:rPr>
        <w:t>ト</w:t>
      </w:r>
      <w:r>
        <w:rPr>
          <w:color w:val="414042"/>
          <w:spacing w:val="-16"/>
          <w:w w:val="110"/>
          <w:sz w:val="28"/>
        </w:rPr>
        <w:t>ウ</w:t>
      </w:r>
      <w:r>
        <w:rPr>
          <w:color w:val="414042"/>
          <w:spacing w:val="-24"/>
          <w:w w:val="120"/>
          <w:sz w:val="28"/>
        </w:rPr>
        <w:t>ェア</w:t>
      </w:r>
      <w:r>
        <w:rPr>
          <w:color w:val="414042"/>
          <w:spacing w:val="-7"/>
          <w:w w:val="110"/>
          <w:sz w:val="28"/>
        </w:rPr>
        <w:t>のコンポーネン</w:t>
      </w:r>
      <w:r>
        <w:rPr>
          <w:color w:val="414042"/>
          <w:spacing w:val="-4"/>
          <w:sz w:val="28"/>
        </w:rPr>
        <w:t>ト</w:t>
      </w:r>
      <w:r>
        <w:rPr>
          <w:color w:val="414042"/>
          <w:spacing w:val="-21"/>
          <w:w w:val="110"/>
          <w:sz w:val="28"/>
        </w:rPr>
        <w:t>、ス</w:t>
      </w:r>
      <w:r>
        <w:rPr>
          <w:color w:val="414042"/>
          <w:w w:val="120"/>
          <w:sz w:val="28"/>
        </w:rPr>
        <w:t>ニ</w:t>
      </w:r>
      <w:r>
        <w:rPr>
          <w:color w:val="414042"/>
          <w:spacing w:val="-21"/>
          <w:w w:val="110"/>
          <w:sz w:val="28"/>
        </w:rPr>
        <w:t>ペ</w:t>
      </w:r>
      <w:r>
        <w:rPr>
          <w:color w:val="414042"/>
          <w:spacing w:val="-4"/>
          <w:w w:val="120"/>
          <w:sz w:val="28"/>
        </w:rPr>
        <w:t>ッ</w:t>
      </w:r>
      <w:r>
        <w:rPr>
          <w:color w:val="414042"/>
          <w:spacing w:val="5"/>
          <w:sz w:val="28"/>
        </w:rPr>
        <w:t>ト</w:t>
      </w:r>
      <w:r>
        <w:rPr>
          <w:color w:val="414042"/>
          <w:spacing w:val="-4"/>
          <w:w w:val="110"/>
          <w:sz w:val="28"/>
        </w:rPr>
        <w:t>を追跡する</w:t>
      </w:r>
    </w:p>
    <w:p w:rsidR="00304724" w:rsidRDefault="009E6729">
      <w:pPr>
        <w:pStyle w:val="a4"/>
        <w:numPr>
          <w:ilvl w:val="0"/>
          <w:numId w:val="2"/>
        </w:numPr>
        <w:tabs>
          <w:tab w:val="left" w:pos="1196"/>
        </w:tabs>
        <w:spacing w:before="243"/>
        <w:ind w:right="873"/>
        <w:rPr>
          <w:sz w:val="28"/>
        </w:rPr>
      </w:pPr>
      <w:r>
        <w:rPr>
          <w:color w:val="414042"/>
          <w:spacing w:val="-1"/>
          <w:w w:val="105"/>
          <w:sz w:val="28"/>
        </w:rPr>
        <w:t>ビル</w:t>
      </w:r>
      <w:r>
        <w:rPr>
          <w:color w:val="414042"/>
          <w:sz w:val="28"/>
        </w:rPr>
        <w:t>ド</w:t>
      </w:r>
      <w:r>
        <w:rPr>
          <w:color w:val="414042"/>
          <w:spacing w:val="-12"/>
          <w:w w:val="105"/>
          <w:sz w:val="28"/>
        </w:rPr>
        <w:t>の中で新規採用、アップデー</w:t>
      </w:r>
      <w:r>
        <w:rPr>
          <w:color w:val="414042"/>
          <w:spacing w:val="-5"/>
          <w:sz w:val="28"/>
        </w:rPr>
        <w:t>ト</w:t>
      </w:r>
      <w:r>
        <w:rPr>
          <w:color w:val="414042"/>
          <w:spacing w:val="-1"/>
          <w:w w:val="105"/>
          <w:sz w:val="28"/>
        </w:rPr>
        <w:t>されるコー</w:t>
      </w:r>
      <w:r>
        <w:rPr>
          <w:color w:val="414042"/>
          <w:sz w:val="28"/>
        </w:rPr>
        <w:t>ド</w:t>
      </w:r>
      <w:r>
        <w:rPr>
          <w:color w:val="414042"/>
          <w:spacing w:val="-13"/>
          <w:w w:val="105"/>
          <w:sz w:val="28"/>
        </w:rPr>
        <w:t>に対しソースコー</w:t>
      </w:r>
      <w:r>
        <w:rPr>
          <w:color w:val="414042"/>
          <w:spacing w:val="17"/>
          <w:sz w:val="28"/>
        </w:rPr>
        <w:t xml:space="preserve">ド </w:t>
      </w:r>
      <w:r>
        <w:rPr>
          <w:color w:val="414042"/>
          <w:w w:val="105"/>
          <w:sz w:val="28"/>
        </w:rPr>
        <w:t>レ</w:t>
      </w:r>
      <w:r>
        <w:rPr>
          <w:color w:val="414042"/>
          <w:spacing w:val="-11"/>
          <w:w w:val="110"/>
          <w:sz w:val="28"/>
        </w:rPr>
        <w:t>ビューを実施する</w:t>
      </w:r>
    </w:p>
    <w:p w:rsidR="00304724" w:rsidRDefault="009E6729">
      <w:pPr>
        <w:pStyle w:val="a4"/>
        <w:numPr>
          <w:ilvl w:val="0"/>
          <w:numId w:val="2"/>
        </w:numPr>
        <w:tabs>
          <w:tab w:val="left" w:pos="1196"/>
        </w:tabs>
        <w:spacing w:before="242"/>
        <w:ind w:right="952"/>
        <w:rPr>
          <w:sz w:val="28"/>
        </w:rPr>
      </w:pPr>
      <w:r>
        <w:rPr>
          <w:color w:val="414042"/>
          <w:spacing w:val="-9"/>
          <w:w w:val="105"/>
          <w:sz w:val="28"/>
        </w:rPr>
        <w:t>製品が出荷されるとき、あるいはソフ</w:t>
      </w:r>
      <w:r>
        <w:rPr>
          <w:color w:val="414042"/>
          <w:sz w:val="28"/>
        </w:rPr>
        <w:t>ト</w:t>
      </w:r>
      <w:r>
        <w:rPr>
          <w:color w:val="414042"/>
          <w:spacing w:val="-11"/>
          <w:w w:val="105"/>
          <w:sz w:val="28"/>
        </w:rPr>
        <w:t>ウェアがアップデー</w:t>
      </w:r>
      <w:r>
        <w:rPr>
          <w:color w:val="414042"/>
          <w:spacing w:val="-5"/>
          <w:sz w:val="28"/>
        </w:rPr>
        <w:t>ト</w:t>
      </w:r>
      <w:r>
        <w:rPr>
          <w:color w:val="414042"/>
          <w:w w:val="105"/>
          <w:sz w:val="28"/>
        </w:rPr>
        <w:t xml:space="preserve">されるとき </w:t>
      </w:r>
      <w:r>
        <w:rPr>
          <w:color w:val="414042"/>
          <w:spacing w:val="-9"/>
          <w:w w:val="110"/>
          <w:sz w:val="28"/>
        </w:rPr>
        <w:t>にライセンスの義務を履行する</w:t>
      </w:r>
    </w:p>
    <w:p w:rsidR="00304724" w:rsidRDefault="009E6729">
      <w:pPr>
        <w:pStyle w:val="a4"/>
        <w:numPr>
          <w:ilvl w:val="0"/>
          <w:numId w:val="2"/>
        </w:numPr>
        <w:tabs>
          <w:tab w:val="left" w:pos="1196"/>
        </w:tabs>
        <w:spacing w:before="243"/>
        <w:ind w:right="731"/>
        <w:rPr>
          <w:sz w:val="28"/>
        </w:rPr>
      </w:pPr>
      <w:r>
        <w:rPr>
          <w:color w:val="414042"/>
          <w:spacing w:val="-12"/>
          <w:w w:val="110"/>
          <w:sz w:val="28"/>
        </w:rPr>
        <w:t>従業員に対しオープンソース コンプライアンスのトレーニングを提供する</w:t>
      </w:r>
    </w:p>
    <w:p w:rsidR="00304724" w:rsidRDefault="00304724">
      <w:pPr>
        <w:pStyle w:val="a3"/>
        <w:spacing w:before="8"/>
        <w:rPr>
          <w:sz w:val="37"/>
        </w:rPr>
      </w:pPr>
    </w:p>
    <w:p w:rsidR="00304724" w:rsidRDefault="009E6729">
      <w:pPr>
        <w:pStyle w:val="a3"/>
        <w:ind w:left="395" w:right="488"/>
        <w:jc w:val="both"/>
      </w:pPr>
      <w:r>
        <w:rPr>
          <w:color w:val="414042"/>
          <w:spacing w:val="-13"/>
          <w:w w:val="105"/>
        </w:rPr>
        <w:t>買収企業であれば、探すべきものを知り、迅速に問題に取り組むためのスキルを</w:t>
      </w:r>
      <w:r>
        <w:rPr>
          <w:color w:val="414042"/>
          <w:spacing w:val="-10"/>
          <w:w w:val="105"/>
        </w:rPr>
        <w:t>手近にもっておくことが必要でしょう。</w:t>
      </w:r>
    </w:p>
    <w:p w:rsidR="00304724" w:rsidRDefault="00304724">
      <w:pPr>
        <w:jc w:val="both"/>
        <w:sectPr w:rsidR="00304724">
          <w:headerReference w:type="default" r:id="rId77"/>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9E6729">
      <w:pPr>
        <w:pStyle w:val="a4"/>
        <w:numPr>
          <w:ilvl w:val="0"/>
          <w:numId w:val="2"/>
        </w:numPr>
        <w:tabs>
          <w:tab w:val="left" w:pos="1196"/>
        </w:tabs>
        <w:spacing w:before="229"/>
        <w:ind w:right="755"/>
        <w:rPr>
          <w:sz w:val="28"/>
        </w:rPr>
      </w:pPr>
      <w:r>
        <w:rPr>
          <w:color w:val="414042"/>
          <w:spacing w:val="-11"/>
          <w:sz w:val="28"/>
        </w:rPr>
        <w:t xml:space="preserve">買収対象企業とともに、用いるべき妥当な監査手法とその監査に関与 </w:t>
      </w:r>
      <w:r>
        <w:rPr>
          <w:color w:val="414042"/>
          <w:spacing w:val="-9"/>
          <w:w w:val="105"/>
          <w:sz w:val="28"/>
        </w:rPr>
        <w:t>するサー</w:t>
      </w:r>
      <w:r>
        <w:rPr>
          <w:color w:val="414042"/>
          <w:spacing w:val="-17"/>
          <w:sz w:val="28"/>
        </w:rPr>
        <w:t>ド</w:t>
      </w:r>
      <w:r>
        <w:rPr>
          <w:color w:val="414042"/>
          <w:spacing w:val="-16"/>
          <w:w w:val="105"/>
          <w:sz w:val="28"/>
        </w:rPr>
        <w:t>パーティの企業を決定する。ただし、ブライン</w:t>
      </w:r>
      <w:r>
        <w:rPr>
          <w:color w:val="414042"/>
          <w:sz w:val="28"/>
        </w:rPr>
        <w:t>ド</w:t>
      </w:r>
      <w:r>
        <w:rPr>
          <w:color w:val="414042"/>
          <w:spacing w:val="-3"/>
          <w:w w:val="105"/>
          <w:sz w:val="28"/>
        </w:rPr>
        <w:t xml:space="preserve">監査を実施   </w:t>
      </w:r>
      <w:r>
        <w:rPr>
          <w:color w:val="414042"/>
          <w:spacing w:val="-9"/>
          <w:w w:val="105"/>
          <w:sz w:val="28"/>
        </w:rPr>
        <w:t>できないところもあれば、</w:t>
      </w:r>
      <w:r>
        <w:rPr>
          <w:color w:val="414042"/>
          <w:w w:val="105"/>
          <w:sz w:val="28"/>
        </w:rPr>
        <w:t>DIY</w:t>
      </w:r>
      <w:r>
        <w:rPr>
          <w:color w:val="414042"/>
          <w:spacing w:val="-13"/>
          <w:w w:val="105"/>
          <w:sz w:val="28"/>
        </w:rPr>
        <w:t xml:space="preserve">監査に対応していないところもあり、また   </w:t>
      </w:r>
      <w:r>
        <w:rPr>
          <w:color w:val="414042"/>
          <w:spacing w:val="-14"/>
          <w:w w:val="105"/>
          <w:sz w:val="28"/>
        </w:rPr>
        <w:t>スニペッ</w:t>
      </w:r>
      <w:r>
        <w:rPr>
          <w:color w:val="414042"/>
          <w:spacing w:val="-13"/>
          <w:sz w:val="28"/>
        </w:rPr>
        <w:t>ト</w:t>
      </w:r>
      <w:r>
        <w:rPr>
          <w:color w:val="414042"/>
          <w:spacing w:val="-10"/>
          <w:w w:val="105"/>
          <w:sz w:val="28"/>
        </w:rPr>
        <w:t>までは発見できないところもあるので留意が必要となる</w:t>
      </w:r>
    </w:p>
    <w:p w:rsidR="00304724" w:rsidRDefault="009E6729">
      <w:pPr>
        <w:pStyle w:val="a4"/>
        <w:numPr>
          <w:ilvl w:val="0"/>
          <w:numId w:val="2"/>
        </w:numPr>
        <w:tabs>
          <w:tab w:val="left" w:pos="1196"/>
        </w:tabs>
        <w:spacing w:before="245"/>
        <w:ind w:right="778"/>
        <w:rPr>
          <w:sz w:val="28"/>
        </w:rPr>
      </w:pPr>
      <w:r>
        <w:rPr>
          <w:color w:val="414042"/>
          <w:spacing w:val="-11"/>
          <w:w w:val="105"/>
          <w:sz w:val="28"/>
        </w:rPr>
        <w:t>可能であれば、監査を複数社からの入札とし、監査サービス プロバイ</w:t>
      </w:r>
      <w:r>
        <w:rPr>
          <w:color w:val="414042"/>
          <w:spacing w:val="-16"/>
          <w:w w:val="105"/>
          <w:sz w:val="28"/>
        </w:rPr>
        <w:t>ダ</w:t>
      </w:r>
      <w:ins w:id="50" w:author="Fukuchi, Hiroyuki (SONY)" w:date="2018-02-15T15:19:00Z">
        <w:r w:rsidR="00724C4C">
          <w:rPr>
            <w:rFonts w:hint="eastAsia"/>
            <w:color w:val="414042"/>
            <w:spacing w:val="-16"/>
            <w:w w:val="105"/>
            <w:sz w:val="28"/>
          </w:rPr>
          <w:t>ー</w:t>
        </w:r>
      </w:ins>
      <w:r>
        <w:rPr>
          <w:color w:val="414042"/>
          <w:spacing w:val="-16"/>
          <w:w w:val="105"/>
          <w:sz w:val="28"/>
        </w:rPr>
        <w:t xml:space="preserve">について学ぶ。このステップは単純に費用の話だけではなく、買収企 </w:t>
      </w:r>
      <w:r>
        <w:rPr>
          <w:color w:val="414042"/>
          <w:spacing w:val="-15"/>
          <w:w w:val="105"/>
          <w:sz w:val="28"/>
        </w:rPr>
        <w:t>業としての取り組みを支援する、きちんとしたアウ</w:t>
      </w:r>
      <w:r>
        <w:rPr>
          <w:color w:val="414042"/>
          <w:spacing w:val="-30"/>
          <w:sz w:val="28"/>
        </w:rPr>
        <w:t>ト</w:t>
      </w:r>
      <w:r>
        <w:rPr>
          <w:color w:val="414042"/>
          <w:spacing w:val="-8"/>
          <w:w w:val="105"/>
          <w:sz w:val="28"/>
        </w:rPr>
        <w:t>プッ</w:t>
      </w:r>
      <w:r>
        <w:rPr>
          <w:color w:val="414042"/>
          <w:spacing w:val="5"/>
          <w:sz w:val="28"/>
        </w:rPr>
        <w:t>ト</w:t>
      </w:r>
      <w:r>
        <w:rPr>
          <w:color w:val="414042"/>
          <w:spacing w:val="-10"/>
          <w:w w:val="105"/>
          <w:sz w:val="28"/>
        </w:rPr>
        <w:t>を出せるかどう か</w:t>
      </w:r>
      <w:r>
        <w:rPr>
          <w:color w:val="414042"/>
          <w:spacing w:val="-5"/>
          <w:sz w:val="28"/>
        </w:rPr>
        <w:t>も</w:t>
      </w:r>
      <w:r>
        <w:rPr>
          <w:color w:val="414042"/>
          <w:spacing w:val="-13"/>
          <w:w w:val="105"/>
          <w:sz w:val="28"/>
        </w:rPr>
        <w:t>重要となる。各社の入札を公平に比較するための社内専門家を</w:t>
      </w:r>
      <w:r>
        <w:rPr>
          <w:color w:val="414042"/>
          <w:spacing w:val="-20"/>
          <w:w w:val="105"/>
          <w:sz w:val="28"/>
        </w:rPr>
        <w:t>確保した上で、各社の入札内容が以下監査パラメータすべてを含んで</w:t>
      </w:r>
      <w:r>
        <w:rPr>
          <w:color w:val="414042"/>
          <w:spacing w:val="-9"/>
          <w:w w:val="110"/>
          <w:sz w:val="28"/>
        </w:rPr>
        <w:t>いることを確認する</w:t>
      </w:r>
    </w:p>
    <w:p w:rsidR="00304724" w:rsidRDefault="009E6729">
      <w:pPr>
        <w:pStyle w:val="a4"/>
        <w:numPr>
          <w:ilvl w:val="1"/>
          <w:numId w:val="2"/>
        </w:numPr>
        <w:tabs>
          <w:tab w:val="left" w:pos="1996"/>
        </w:tabs>
        <w:spacing w:before="248"/>
        <w:rPr>
          <w:sz w:val="28"/>
        </w:rPr>
      </w:pPr>
      <w:r>
        <w:rPr>
          <w:color w:val="414042"/>
          <w:spacing w:val="-12"/>
          <w:w w:val="110"/>
          <w:sz w:val="28"/>
        </w:rPr>
        <w:t>監査手法、インプッ</w:t>
      </w:r>
      <w:r>
        <w:rPr>
          <w:color w:val="414042"/>
          <w:sz w:val="28"/>
        </w:rPr>
        <w:t>ト</w:t>
      </w:r>
      <w:r>
        <w:rPr>
          <w:color w:val="414042"/>
          <w:spacing w:val="-4"/>
          <w:w w:val="110"/>
          <w:sz w:val="28"/>
        </w:rPr>
        <w:t>とアウ</w:t>
      </w:r>
      <w:r>
        <w:rPr>
          <w:color w:val="414042"/>
          <w:spacing w:val="-29"/>
          <w:sz w:val="28"/>
        </w:rPr>
        <w:t>ト</w:t>
      </w:r>
      <w:r>
        <w:rPr>
          <w:color w:val="414042"/>
          <w:spacing w:val="-8"/>
          <w:w w:val="110"/>
          <w:sz w:val="28"/>
        </w:rPr>
        <w:t>プッ</w:t>
      </w:r>
      <w:r>
        <w:rPr>
          <w:color w:val="414042"/>
          <w:sz w:val="28"/>
        </w:rPr>
        <w:t>ト</w:t>
      </w:r>
    </w:p>
    <w:p w:rsidR="00304724" w:rsidRDefault="009E6729">
      <w:pPr>
        <w:pStyle w:val="a4"/>
        <w:numPr>
          <w:ilvl w:val="1"/>
          <w:numId w:val="2"/>
        </w:numPr>
        <w:tabs>
          <w:tab w:val="left" w:pos="1996"/>
        </w:tabs>
        <w:ind w:right="924"/>
        <w:rPr>
          <w:sz w:val="28"/>
        </w:rPr>
      </w:pPr>
      <w:r>
        <w:rPr>
          <w:color w:val="414042"/>
          <w:spacing w:val="-9"/>
          <w:sz w:val="28"/>
        </w:rPr>
        <w:t xml:space="preserve">問題が生じた際の議論迅速化のための買収企業と買収対象 </w:t>
      </w:r>
      <w:r>
        <w:rPr>
          <w:color w:val="414042"/>
          <w:spacing w:val="-10"/>
          <w:w w:val="105"/>
          <w:sz w:val="28"/>
        </w:rPr>
        <w:t>に対する一次窓口担当者</w:t>
      </w:r>
    </w:p>
    <w:p w:rsidR="00304724" w:rsidRDefault="009E6729">
      <w:pPr>
        <w:pStyle w:val="a4"/>
        <w:numPr>
          <w:ilvl w:val="1"/>
          <w:numId w:val="2"/>
        </w:numPr>
        <w:tabs>
          <w:tab w:val="left" w:pos="1996"/>
        </w:tabs>
        <w:spacing w:before="242"/>
        <w:rPr>
          <w:sz w:val="28"/>
        </w:rPr>
      </w:pPr>
      <w:r>
        <w:rPr>
          <w:color w:val="414042"/>
          <w:spacing w:val="-12"/>
          <w:w w:val="105"/>
          <w:sz w:val="28"/>
        </w:rPr>
        <w:t>スケジュールと物流</w:t>
      </w:r>
      <w:r>
        <w:rPr>
          <w:color w:val="414042"/>
          <w:spacing w:val="-16"/>
          <w:w w:val="105"/>
          <w:sz w:val="28"/>
        </w:rPr>
        <w:t>（</w:t>
      </w:r>
      <w:r>
        <w:rPr>
          <w:color w:val="414042"/>
          <w:spacing w:val="-4"/>
          <w:w w:val="105"/>
          <w:sz w:val="28"/>
        </w:rPr>
        <w:t>実地訪問が絡む場合は特に</w:t>
      </w:r>
      <w:r>
        <w:rPr>
          <w:color w:val="414042"/>
          <w:w w:val="105"/>
          <w:sz w:val="28"/>
        </w:rPr>
        <w:t>）</w:t>
      </w:r>
    </w:p>
    <w:p w:rsidR="00304724" w:rsidRDefault="009E6729">
      <w:pPr>
        <w:pStyle w:val="a4"/>
        <w:numPr>
          <w:ilvl w:val="1"/>
          <w:numId w:val="2"/>
        </w:numPr>
        <w:tabs>
          <w:tab w:val="left" w:pos="1996"/>
        </w:tabs>
        <w:spacing w:before="122"/>
        <w:rPr>
          <w:sz w:val="28"/>
        </w:rPr>
      </w:pPr>
      <w:r>
        <w:rPr>
          <w:color w:val="414042"/>
          <w:spacing w:val="-8"/>
          <w:w w:val="105"/>
          <w:sz w:val="28"/>
        </w:rPr>
        <w:t>機密事項に関するパラメータ</w:t>
      </w:r>
    </w:p>
    <w:p w:rsidR="00304724" w:rsidRDefault="009E6729">
      <w:pPr>
        <w:pStyle w:val="a4"/>
        <w:numPr>
          <w:ilvl w:val="1"/>
          <w:numId w:val="2"/>
        </w:numPr>
        <w:tabs>
          <w:tab w:val="left" w:pos="1996"/>
        </w:tabs>
        <w:rPr>
          <w:sz w:val="28"/>
        </w:rPr>
      </w:pPr>
      <w:r>
        <w:rPr>
          <w:color w:val="414042"/>
          <w:spacing w:val="-2"/>
          <w:w w:val="105"/>
          <w:sz w:val="28"/>
        </w:rPr>
        <w:t>コー</w:t>
      </w:r>
      <w:r>
        <w:rPr>
          <w:color w:val="414042"/>
          <w:sz w:val="28"/>
        </w:rPr>
        <w:t>ド</w:t>
      </w:r>
      <w:r>
        <w:rPr>
          <w:color w:val="414042"/>
          <w:spacing w:val="-7"/>
          <w:w w:val="105"/>
          <w:sz w:val="28"/>
        </w:rPr>
        <w:t>の脆弱性とバージョン コン</w:t>
      </w:r>
      <w:r>
        <w:rPr>
          <w:color w:val="414042"/>
          <w:spacing w:val="-7"/>
          <w:sz w:val="28"/>
        </w:rPr>
        <w:t>ト</w:t>
      </w:r>
      <w:r>
        <w:rPr>
          <w:color w:val="414042"/>
          <w:spacing w:val="-7"/>
          <w:w w:val="105"/>
          <w:sz w:val="28"/>
        </w:rPr>
        <w:t>ロールに関する分析</w:t>
      </w:r>
    </w:p>
    <w:p w:rsidR="00304724" w:rsidRDefault="009E6729">
      <w:pPr>
        <w:pStyle w:val="a4"/>
        <w:numPr>
          <w:ilvl w:val="1"/>
          <w:numId w:val="2"/>
        </w:numPr>
        <w:tabs>
          <w:tab w:val="left" w:pos="1996"/>
        </w:tabs>
        <w:rPr>
          <w:sz w:val="28"/>
        </w:rPr>
      </w:pPr>
      <w:r>
        <w:rPr>
          <w:color w:val="414042"/>
          <w:spacing w:val="-9"/>
          <w:w w:val="105"/>
          <w:sz w:val="28"/>
        </w:rPr>
        <w:t>費用、通常プロセスと簡易版プロセス</w:t>
      </w:r>
    </w:p>
    <w:p w:rsidR="00304724" w:rsidRDefault="00304724">
      <w:pPr>
        <w:pStyle w:val="a3"/>
        <w:spacing w:before="3"/>
      </w:pPr>
    </w:p>
    <w:p w:rsidR="00304724" w:rsidRDefault="009E6729">
      <w:pPr>
        <w:pStyle w:val="a3"/>
        <w:ind w:left="395" w:right="419"/>
      </w:pPr>
      <w:r>
        <w:rPr>
          <w:color w:val="414042"/>
          <w:spacing w:val="-4"/>
          <w:w w:val="120"/>
        </w:rPr>
        <w:t>オ</w:t>
      </w:r>
      <w:r>
        <w:rPr>
          <w:color w:val="414042"/>
          <w:spacing w:val="-15"/>
          <w:w w:val="110"/>
        </w:rPr>
        <w:t>ープンソース コンプライアンスは継続して行われるプロセスです。よい</w:t>
      </w:r>
      <w:r>
        <w:rPr>
          <w:color w:val="414042"/>
          <w:spacing w:val="-4"/>
          <w:w w:val="120"/>
        </w:rPr>
        <w:t>オ</w:t>
      </w:r>
      <w:r>
        <w:rPr>
          <w:color w:val="414042"/>
          <w:spacing w:val="-6"/>
          <w:w w:val="110"/>
        </w:rPr>
        <w:t>ープン</w:t>
      </w:r>
      <w:r>
        <w:rPr>
          <w:color w:val="414042"/>
          <w:spacing w:val="-18"/>
          <w:w w:val="110"/>
        </w:rPr>
        <w:t>ソース コンプライアンスのプラクティスを維持していくことで、企業は、起こ</w:t>
      </w:r>
      <w:r>
        <w:rPr>
          <w:color w:val="414042"/>
          <w:spacing w:val="2"/>
        </w:rPr>
        <w:t>り</w:t>
      </w:r>
      <w:r>
        <w:rPr>
          <w:color w:val="414042"/>
          <w:spacing w:val="-6"/>
          <w:w w:val="110"/>
        </w:rPr>
        <w:t>うる買</w:t>
      </w:r>
      <w:r>
        <w:rPr>
          <w:color w:val="414042"/>
          <w:spacing w:val="-15"/>
          <w:w w:val="110"/>
        </w:rPr>
        <w:t>収、売却、はたまた製品・サービスのリリースといったソフ</w:t>
      </w:r>
      <w:r>
        <w:rPr>
          <w:color w:val="414042"/>
        </w:rPr>
        <w:t>ト</w:t>
      </w:r>
      <w:r>
        <w:rPr>
          <w:color w:val="414042"/>
          <w:spacing w:val="-16"/>
          <w:w w:val="110"/>
        </w:rPr>
        <w:t>ウ</w:t>
      </w:r>
      <w:r>
        <w:rPr>
          <w:color w:val="414042"/>
          <w:spacing w:val="-27"/>
          <w:w w:val="120"/>
        </w:rPr>
        <w:t>ェ</w:t>
      </w:r>
      <w:r>
        <w:rPr>
          <w:color w:val="414042"/>
          <w:spacing w:val="-7"/>
          <w:w w:val="110"/>
        </w:rPr>
        <w:t>アの持ち主が変わ</w:t>
      </w:r>
      <w:r>
        <w:rPr>
          <w:color w:val="414042"/>
          <w:spacing w:val="-16"/>
          <w:w w:val="105"/>
        </w:rPr>
        <w:t xml:space="preserve">る、あらゆるシナリオに対し用意ができるようになります。こういった理由からオープ </w:t>
      </w:r>
      <w:r>
        <w:rPr>
          <w:color w:val="414042"/>
          <w:spacing w:val="-16"/>
          <w:w w:val="110"/>
        </w:rPr>
        <w:t>ンソース コンプライアンス プログラムの構築、改善へ投資することが企業に高く</w:t>
      </w:r>
      <w:r>
        <w:rPr>
          <w:color w:val="414042"/>
          <w:spacing w:val="-18"/>
          <w:w w:val="110"/>
        </w:rPr>
        <w:t>推奨されているのです。</w:t>
      </w:r>
    </w:p>
    <w:p w:rsidR="00304724" w:rsidRDefault="00304724">
      <w:p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5"/>
        <w:rPr>
          <w:sz w:val="21"/>
        </w:rPr>
      </w:pPr>
    </w:p>
    <w:p w:rsidR="00304724" w:rsidRDefault="00554615">
      <w:pPr>
        <w:pStyle w:val="2"/>
        <w:spacing w:before="33"/>
      </w:pPr>
      <w:r>
        <w:pict>
          <v:line id="_x0000_s1040" style="position:absolute;left:0;text-align:left;z-index:251677696;mso-wrap-distance-left:0;mso-wrap-distance-right:0;mso-position-horizontal-relative:page" from="78.75pt,36.15pt" to="533.3pt,36.15pt" strokecolor="#aaaaad" strokeweight="1pt">
            <w10:wrap type="topAndBottom" anchorx="page"/>
          </v:line>
        </w:pict>
      </w:r>
      <w:bookmarkStart w:id="51" w:name="_bookmark12"/>
      <w:bookmarkEnd w:id="51"/>
      <w:r w:rsidR="009E6729">
        <w:rPr>
          <w:color w:val="414042"/>
        </w:rPr>
        <w:t>参考文献</w:t>
      </w:r>
    </w:p>
    <w:p w:rsidR="00304724" w:rsidRDefault="009E6729">
      <w:pPr>
        <w:pStyle w:val="3"/>
        <w:spacing w:before="216" w:line="249" w:lineRule="auto"/>
        <w:ind w:right="320"/>
      </w:pPr>
      <w:r>
        <w:rPr>
          <w:color w:val="414042"/>
          <w:spacing w:val="1"/>
          <w:w w:val="105"/>
        </w:rPr>
        <w:t>Open</w:t>
      </w:r>
      <w:r>
        <w:rPr>
          <w:color w:val="414042"/>
          <w:w w:val="105"/>
        </w:rPr>
        <w:t xml:space="preserve"> Source Compliance in the </w:t>
      </w:r>
      <w:r>
        <w:rPr>
          <w:color w:val="414042"/>
          <w:spacing w:val="-3"/>
          <w:w w:val="105"/>
        </w:rPr>
        <w:t>Enterprise（</w:t>
      </w:r>
      <w:r>
        <w:rPr>
          <w:color w:val="414042"/>
          <w:spacing w:val="-7"/>
          <w:w w:val="105"/>
        </w:rPr>
        <w:t>企業におけるオ</w:t>
      </w:r>
      <w:r>
        <w:rPr>
          <w:color w:val="414042"/>
          <w:spacing w:val="-11"/>
          <w:w w:val="110"/>
        </w:rPr>
        <w:t>ープンソース コンプライアンス</w:t>
      </w:r>
      <w:r>
        <w:rPr>
          <w:color w:val="414042"/>
          <w:w w:val="110"/>
        </w:rPr>
        <w:t>）</w:t>
      </w:r>
    </w:p>
    <w:p w:rsidR="00304724" w:rsidRDefault="009E6729">
      <w:pPr>
        <w:pStyle w:val="a3"/>
        <w:spacing w:line="319" w:lineRule="exact"/>
        <w:ind w:left="395"/>
      </w:pPr>
      <w:r>
        <w:rPr>
          <w:color w:val="414042"/>
          <w:w w:val="105"/>
        </w:rPr>
        <w:t>The Linux Foundationで公開されている「</w:t>
      </w:r>
      <w:hyperlink r:id="rId78">
        <w:r>
          <w:rPr>
            <w:color w:val="0096D6"/>
            <w:w w:val="105"/>
          </w:rPr>
          <w:t>Open Source Compliance in the</w:t>
        </w:r>
      </w:hyperlink>
    </w:p>
    <w:p w:rsidR="00304724" w:rsidRDefault="00554615">
      <w:pPr>
        <w:pStyle w:val="a3"/>
        <w:spacing w:before="1"/>
        <w:ind w:left="395" w:right="428"/>
        <w:jc w:val="both"/>
      </w:pPr>
      <w:hyperlink r:id="rId79">
        <w:r w:rsidR="009E6729">
          <w:rPr>
            <w:color w:val="0096D6"/>
            <w:spacing w:val="5"/>
            <w:w w:val="105"/>
          </w:rPr>
          <w:t>Enterprise（</w:t>
        </w:r>
        <w:r w:rsidR="009E6729">
          <w:rPr>
            <w:color w:val="0096D6"/>
            <w:spacing w:val="-1"/>
            <w:w w:val="105"/>
          </w:rPr>
          <w:t>企業におけるオープンソース  コンプライアンス</w:t>
        </w:r>
        <w:r w:rsidR="009E6729">
          <w:rPr>
            <w:color w:val="0096D6"/>
            <w:spacing w:val="-42"/>
            <w:w w:val="105"/>
          </w:rPr>
          <w:t>）</w:t>
        </w:r>
      </w:hyperlink>
      <w:r w:rsidR="009E6729">
        <w:rPr>
          <w:color w:val="414042"/>
          <w:spacing w:val="-10"/>
          <w:w w:val="105"/>
        </w:rPr>
        <w:t>」は、実践ガイドとし</w:t>
      </w:r>
      <w:r w:rsidR="009E6729">
        <w:rPr>
          <w:color w:val="414042"/>
          <w:spacing w:val="-13"/>
          <w:w w:val="105"/>
        </w:rPr>
        <w:t xml:space="preserve">て企業が製品やサービスにオープンソースをうまく活用し、法的責任を果たす形  </w:t>
      </w:r>
      <w:r w:rsidR="009E6729">
        <w:rPr>
          <w:color w:val="414042"/>
          <w:spacing w:val="-20"/>
          <w:w w:val="110"/>
        </w:rPr>
        <w:t>でオープンソース コミュニティに参加するする方法について触れています。</w:t>
      </w:r>
    </w:p>
    <w:p w:rsidR="00304724" w:rsidRDefault="00304724">
      <w:pPr>
        <w:pStyle w:val="a3"/>
        <w:spacing w:before="2"/>
        <w:rPr>
          <w:sz w:val="22"/>
        </w:rPr>
      </w:pPr>
    </w:p>
    <w:p w:rsidR="00304724" w:rsidRDefault="009E6729">
      <w:pPr>
        <w:pStyle w:val="3"/>
        <w:spacing w:line="451" w:lineRule="exact"/>
      </w:pPr>
      <w:r>
        <w:rPr>
          <w:color w:val="414042"/>
          <w:w w:val="110"/>
        </w:rPr>
        <w:t>Practical GPL Compliance （実践GPLコンプライアンス）</w:t>
      </w:r>
    </w:p>
    <w:p w:rsidR="00304724" w:rsidRDefault="009E6729">
      <w:pPr>
        <w:pStyle w:val="a3"/>
        <w:spacing w:line="348" w:lineRule="exact"/>
        <w:ind w:left="395"/>
      </w:pPr>
      <w:r>
        <w:rPr>
          <w:color w:val="414042"/>
          <w:w w:val="105"/>
        </w:rPr>
        <w:t>The Linux Foundationで公開されている「</w:t>
      </w:r>
      <w:hyperlink r:id="rId80">
        <w:r>
          <w:rPr>
            <w:color w:val="0096D6"/>
            <w:w w:val="105"/>
          </w:rPr>
          <w:t>Practical GPL Compliance（実践</w:t>
        </w:r>
      </w:hyperlink>
    </w:p>
    <w:p w:rsidR="00304724" w:rsidRDefault="00554615">
      <w:pPr>
        <w:pStyle w:val="a3"/>
        <w:spacing w:before="1"/>
        <w:ind w:left="395" w:right="372"/>
      </w:pPr>
      <w:hyperlink r:id="rId81">
        <w:r w:rsidR="009E6729">
          <w:rPr>
            <w:color w:val="0096D6"/>
            <w:spacing w:val="5"/>
            <w:w w:val="105"/>
          </w:rPr>
          <w:t>GPL</w:t>
        </w:r>
        <w:r w:rsidR="009E6729">
          <w:rPr>
            <w:color w:val="0096D6"/>
            <w:spacing w:val="-1"/>
            <w:w w:val="105"/>
          </w:rPr>
          <w:t>コンプライアンス</w:t>
        </w:r>
        <w:r w:rsidR="009E6729">
          <w:rPr>
            <w:color w:val="0096D6"/>
            <w:spacing w:val="-42"/>
            <w:w w:val="105"/>
          </w:rPr>
          <w:t>）</w:t>
        </w:r>
      </w:hyperlink>
      <w:r w:rsidR="009E6729">
        <w:rPr>
          <w:color w:val="414042"/>
          <w:w w:val="105"/>
          <w:u w:val="thick" w:color="414042"/>
        </w:rPr>
        <w:t>」</w:t>
      </w:r>
      <w:r w:rsidR="009E6729">
        <w:rPr>
          <w:color w:val="414042"/>
          <w:spacing w:val="-19"/>
          <w:w w:val="105"/>
        </w:rPr>
        <w:t xml:space="preserve">は、スタートアップや小規模事業者、そして技術者向けの  </w:t>
      </w:r>
      <w:r w:rsidR="009E6729">
        <w:rPr>
          <w:color w:val="414042"/>
          <w:spacing w:val="-10"/>
          <w:w w:val="110"/>
        </w:rPr>
        <w:t>コンプライアンス ガイ</w:t>
      </w:r>
      <w:r w:rsidR="009E6729">
        <w:rPr>
          <w:color w:val="414042"/>
          <w:spacing w:val="10"/>
          <w:w w:val="105"/>
        </w:rPr>
        <w:t>ド</w:t>
      </w:r>
      <w:r w:rsidR="009E6729">
        <w:rPr>
          <w:color w:val="414042"/>
          <w:spacing w:val="-23"/>
          <w:w w:val="110"/>
        </w:rPr>
        <w:t>で、特に</w:t>
      </w:r>
      <w:r w:rsidR="009E6729">
        <w:rPr>
          <w:color w:val="414042"/>
          <w:w w:val="110"/>
        </w:rPr>
        <w:t xml:space="preserve">GNU </w:t>
      </w:r>
      <w:r w:rsidR="009E6729">
        <w:rPr>
          <w:color w:val="414042"/>
          <w:spacing w:val="-3"/>
          <w:w w:val="110"/>
        </w:rPr>
        <w:t xml:space="preserve">General Public </w:t>
      </w:r>
      <w:r w:rsidR="009E6729">
        <w:rPr>
          <w:color w:val="414042"/>
          <w:w w:val="110"/>
        </w:rPr>
        <w:t>License</w:t>
      </w:r>
      <w:r w:rsidR="009E6729">
        <w:rPr>
          <w:color w:val="414042"/>
          <w:spacing w:val="-18"/>
          <w:w w:val="110"/>
        </w:rPr>
        <w:t xml:space="preserve"> (</w:t>
      </w:r>
      <w:r w:rsidR="009E6729">
        <w:rPr>
          <w:color w:val="414042"/>
          <w:spacing w:val="-3"/>
          <w:w w:val="110"/>
        </w:rPr>
        <w:t>GPL</w:t>
      </w:r>
      <w:r w:rsidR="009E6729">
        <w:rPr>
          <w:color w:val="414042"/>
          <w:spacing w:val="-6"/>
          <w:w w:val="110"/>
        </w:rPr>
        <w:t>)の各バージ</w:t>
      </w:r>
      <w:r w:rsidR="009E6729">
        <w:rPr>
          <w:color w:val="414042"/>
          <w:spacing w:val="-17"/>
          <w:w w:val="105"/>
        </w:rPr>
        <w:t xml:space="preserve">ョンを順守することに焦点を当てています。本書の目的は、共通に抱える課題に </w:t>
      </w:r>
      <w:r w:rsidR="009E6729">
        <w:rPr>
          <w:color w:val="414042"/>
          <w:spacing w:val="-6"/>
          <w:w w:val="110"/>
        </w:rPr>
        <w:t>実践的な情報提供をすることにあります。</w:t>
      </w:r>
    </w:p>
    <w:p w:rsidR="00304724" w:rsidRDefault="00304724">
      <w:pPr>
        <w:pStyle w:val="a3"/>
        <w:spacing w:before="8"/>
        <w:rPr>
          <w:sz w:val="31"/>
        </w:rPr>
      </w:pPr>
    </w:p>
    <w:p w:rsidR="00304724" w:rsidRDefault="009E6729">
      <w:pPr>
        <w:pStyle w:val="3"/>
        <w:spacing w:line="451" w:lineRule="exact"/>
      </w:pPr>
      <w:r>
        <w:rPr>
          <w:color w:val="414042"/>
          <w:w w:val="110"/>
        </w:rPr>
        <w:t>OpenChain Curriculum （OpenChain カリキュラム）</w:t>
      </w:r>
    </w:p>
    <w:p w:rsidR="00304724" w:rsidRDefault="009E6729">
      <w:pPr>
        <w:pStyle w:val="a3"/>
        <w:spacing w:line="348" w:lineRule="exact"/>
        <w:ind w:left="395"/>
      </w:pPr>
      <w:r>
        <w:rPr>
          <w:color w:val="414042"/>
          <w:w w:val="110"/>
        </w:rPr>
        <w:t>「</w:t>
      </w:r>
      <w:hyperlink r:id="rId82">
        <w:r>
          <w:rPr>
            <w:color w:val="0096D6"/>
            <w:w w:val="110"/>
          </w:rPr>
          <w:t>OpenChain Curriculum（OpenChainカリキュラム）</w:t>
        </w:r>
      </w:hyperlink>
      <w:r>
        <w:rPr>
          <w:color w:val="414042"/>
          <w:w w:val="110"/>
        </w:rPr>
        <w:t>」は、組織がOpenChain</w:t>
      </w:r>
    </w:p>
    <w:p w:rsidR="00304724" w:rsidRDefault="009E6729">
      <w:pPr>
        <w:pStyle w:val="a3"/>
        <w:spacing w:before="1"/>
        <w:ind w:left="395" w:right="340"/>
      </w:pPr>
      <w:r>
        <w:rPr>
          <w:color w:val="414042"/>
          <w:spacing w:val="-4"/>
          <w:w w:val="105"/>
        </w:rPr>
        <w:t>Specification（OpenChain</w:t>
      </w:r>
      <w:r>
        <w:rPr>
          <w:color w:val="414042"/>
          <w:spacing w:val="-9"/>
          <w:w w:val="105"/>
        </w:rPr>
        <w:t>仕様書</w:t>
      </w:r>
      <w:r>
        <w:rPr>
          <w:color w:val="414042"/>
          <w:spacing w:val="-17"/>
          <w:w w:val="105"/>
        </w:rPr>
        <w:t>）</w:t>
      </w:r>
      <w:r>
        <w:rPr>
          <w:color w:val="414042"/>
          <w:spacing w:val="-12"/>
          <w:w w:val="105"/>
        </w:rPr>
        <w:t>で定義されたトレーニングやプロセスの要求事</w:t>
      </w:r>
      <w:r>
        <w:rPr>
          <w:color w:val="414042"/>
          <w:spacing w:val="-18"/>
          <w:w w:val="105"/>
        </w:rPr>
        <w:t xml:space="preserve">項へ準拠することを支援するために設計されています。一般的なオープンソース    </w:t>
      </w:r>
      <w:r>
        <w:rPr>
          <w:color w:val="414042"/>
          <w:spacing w:val="-14"/>
          <w:w w:val="105"/>
        </w:rPr>
        <w:t>のトレーニングでも使用可能ですし、パブリックドメインのライセンスであることから  部分的にでもすべてでも制約なく組織内外で再利用することができます。</w:t>
      </w:r>
    </w:p>
    <w:p w:rsidR="00304724" w:rsidRDefault="00304724">
      <w:pPr>
        <w:pStyle w:val="a3"/>
        <w:spacing w:before="8"/>
        <w:rPr>
          <w:sz w:val="31"/>
        </w:rPr>
      </w:pPr>
    </w:p>
    <w:p w:rsidR="00304724" w:rsidRDefault="009E6729">
      <w:pPr>
        <w:pStyle w:val="3"/>
        <w:spacing w:line="249" w:lineRule="auto"/>
        <w:ind w:right="536"/>
      </w:pPr>
      <w:r>
        <w:rPr>
          <w:color w:val="414042"/>
          <w:w w:val="105"/>
        </w:rPr>
        <w:t>Compliance Basics for Developers （開発者向けコンプライ</w:t>
      </w:r>
      <w:r>
        <w:rPr>
          <w:color w:val="414042"/>
          <w:w w:val="110"/>
        </w:rPr>
        <w:t>アンスの基礎）</w:t>
      </w:r>
    </w:p>
    <w:p w:rsidR="00304724" w:rsidRDefault="009E6729">
      <w:pPr>
        <w:pStyle w:val="a3"/>
        <w:spacing w:line="319" w:lineRule="exact"/>
        <w:ind w:left="395"/>
      </w:pPr>
      <w:r>
        <w:rPr>
          <w:color w:val="414042"/>
          <w:w w:val="110"/>
        </w:rPr>
        <w:t>The Linux Foundationが提供する、開発者を対象とした</w:t>
      </w:r>
      <w:hyperlink r:id="rId83">
        <w:r>
          <w:rPr>
            <w:color w:val="0096D6"/>
            <w:w w:val="110"/>
          </w:rPr>
          <w:t>無償のオープンソース</w:t>
        </w:r>
      </w:hyperlink>
    </w:p>
    <w:p w:rsidR="00304724" w:rsidRDefault="00554615">
      <w:pPr>
        <w:pStyle w:val="a3"/>
        <w:spacing w:before="1"/>
        <w:ind w:left="395"/>
      </w:pPr>
      <w:hyperlink r:id="rId84">
        <w:r w:rsidR="009E6729">
          <w:rPr>
            <w:color w:val="0096D6"/>
            <w:w w:val="115"/>
          </w:rPr>
          <w:t>コンプライアンスコース</w:t>
        </w:r>
      </w:hyperlink>
      <w:r w:rsidR="009E6729">
        <w:rPr>
          <w:color w:val="414042"/>
          <w:w w:val="115"/>
        </w:rPr>
        <w:t>です。</w:t>
      </w:r>
    </w:p>
    <w:p w:rsidR="00304724" w:rsidRDefault="00304724">
      <w:p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spacing w:before="7"/>
        <w:rPr>
          <w:sz w:val="26"/>
        </w:rPr>
      </w:pPr>
    </w:p>
    <w:p w:rsidR="00304724" w:rsidRPr="009E6729" w:rsidRDefault="009E6729">
      <w:pPr>
        <w:pStyle w:val="3"/>
        <w:spacing w:before="49" w:line="451" w:lineRule="exact"/>
        <w:rPr>
          <w:lang w:val="en-US"/>
        </w:rPr>
      </w:pPr>
      <w:r w:rsidRPr="009E6729">
        <w:rPr>
          <w:color w:val="414042"/>
          <w:w w:val="105"/>
          <w:lang w:val="en-US"/>
        </w:rPr>
        <w:t>Software Package Data Exchange (SPDX)</w:t>
      </w:r>
    </w:p>
    <w:p w:rsidR="00304724" w:rsidRDefault="00554615">
      <w:pPr>
        <w:pStyle w:val="a3"/>
        <w:ind w:left="395" w:right="497"/>
      </w:pPr>
      <w:hyperlink r:id="rId85">
        <w:r w:rsidR="009E6729">
          <w:rPr>
            <w:color w:val="0096D6"/>
            <w:w w:val="110"/>
          </w:rPr>
          <w:t>SPDX</w:t>
        </w:r>
      </w:hyperlink>
      <w:r w:rsidR="009E6729">
        <w:rPr>
          <w:color w:val="414042"/>
          <w:spacing w:val="-16"/>
          <w:w w:val="110"/>
        </w:rPr>
        <w:t>は、ソフ</w:t>
      </w:r>
      <w:r w:rsidR="009E6729">
        <w:rPr>
          <w:color w:val="414042"/>
          <w:w w:val="105"/>
        </w:rPr>
        <w:t>ト</w:t>
      </w:r>
      <w:r w:rsidR="009E6729">
        <w:rPr>
          <w:color w:val="414042"/>
          <w:spacing w:val="-13"/>
          <w:w w:val="110"/>
        </w:rPr>
        <w:t>ウェア パッケージのコンポーネン</w:t>
      </w:r>
      <w:r w:rsidR="009E6729">
        <w:rPr>
          <w:color w:val="414042"/>
          <w:spacing w:val="-4"/>
          <w:w w:val="105"/>
        </w:rPr>
        <w:t>ト</w:t>
      </w:r>
      <w:r w:rsidR="009E6729">
        <w:rPr>
          <w:color w:val="414042"/>
          <w:spacing w:val="-12"/>
          <w:w w:val="110"/>
        </w:rPr>
        <w:t>、ライセンスおよび著作権を伝</w:t>
      </w:r>
      <w:r w:rsidR="009E6729">
        <w:rPr>
          <w:color w:val="414042"/>
          <w:spacing w:val="-8"/>
          <w:w w:val="110"/>
        </w:rPr>
        <w:t>達していくための一連の標準フォーマッ</w:t>
      </w:r>
      <w:r w:rsidR="009E6729">
        <w:rPr>
          <w:color w:val="414042"/>
          <w:w w:val="105"/>
        </w:rPr>
        <w:t>ト</w:t>
      </w:r>
      <w:r w:rsidR="009E6729">
        <w:rPr>
          <w:color w:val="414042"/>
          <w:spacing w:val="-10"/>
          <w:w w:val="110"/>
        </w:rPr>
        <w:t>になります。</w:t>
      </w:r>
    </w:p>
    <w:p w:rsidR="00304724" w:rsidRDefault="00304724">
      <w:pPr>
        <w:pStyle w:val="a3"/>
        <w:spacing w:before="3"/>
        <w:rPr>
          <w:sz w:val="21"/>
        </w:rPr>
      </w:pPr>
    </w:p>
    <w:p w:rsidR="00304724" w:rsidRDefault="009E6729">
      <w:pPr>
        <w:pStyle w:val="3"/>
        <w:spacing w:line="249" w:lineRule="auto"/>
        <w:ind w:right="488"/>
        <w:rPr>
          <w:rFonts w:ascii="Arial" w:eastAsia="Arial"/>
        </w:rPr>
      </w:pPr>
      <w:r>
        <w:rPr>
          <w:color w:val="414042"/>
          <w:spacing w:val="-11"/>
          <w:w w:val="115"/>
        </w:rPr>
        <w:t>オープンソース コンプライアンス ソリューションを提供してい</w:t>
      </w:r>
      <w:r>
        <w:rPr>
          <w:color w:val="414042"/>
          <w:spacing w:val="-16"/>
          <w:w w:val="115"/>
        </w:rPr>
        <w:t>る商用プロバイダ</w:t>
      </w:r>
      <w:ins w:id="52" w:author="Fukuchi, Hiroyuki (SONY)" w:date="2018-02-15T15:21:00Z">
        <w:r w:rsidR="00A605FC">
          <w:rPr>
            <w:rFonts w:hint="eastAsia"/>
            <w:color w:val="414042"/>
            <w:spacing w:val="-16"/>
            <w:w w:val="115"/>
          </w:rPr>
          <w:t>ー</w:t>
        </w:r>
      </w:ins>
      <w:r>
        <w:rPr>
          <w:color w:val="414042"/>
          <w:spacing w:val="-16"/>
          <w:w w:val="115"/>
        </w:rPr>
        <w:t>一覧</w:t>
      </w:r>
      <w:r>
        <w:rPr>
          <w:rFonts w:ascii="Arial" w:eastAsia="Arial"/>
          <w:color w:val="414042"/>
          <w:w w:val="115"/>
        </w:rPr>
        <w:t>*</w:t>
      </w:r>
    </w:p>
    <w:p w:rsidR="00304724" w:rsidRDefault="00554615">
      <w:pPr>
        <w:pStyle w:val="a4"/>
        <w:numPr>
          <w:ilvl w:val="0"/>
          <w:numId w:val="2"/>
        </w:numPr>
        <w:tabs>
          <w:tab w:val="left" w:pos="1196"/>
        </w:tabs>
        <w:spacing w:before="80"/>
        <w:rPr>
          <w:sz w:val="28"/>
        </w:rPr>
      </w:pPr>
      <w:hyperlink r:id="rId86">
        <w:r w:rsidR="009E6729">
          <w:rPr>
            <w:color w:val="009EDA"/>
            <w:spacing w:val="-3"/>
            <w:w w:val="105"/>
            <w:sz w:val="28"/>
          </w:rPr>
          <w:t>Black Duck</w:t>
        </w:r>
        <w:r w:rsidR="009E6729">
          <w:rPr>
            <w:color w:val="009EDA"/>
            <w:spacing w:val="17"/>
            <w:w w:val="105"/>
            <w:sz w:val="28"/>
          </w:rPr>
          <w:t xml:space="preserve"> </w:t>
        </w:r>
        <w:r w:rsidR="009E6729">
          <w:rPr>
            <w:color w:val="009EDA"/>
            <w:w w:val="105"/>
            <w:sz w:val="28"/>
          </w:rPr>
          <w:t>Software</w:t>
        </w:r>
      </w:hyperlink>
    </w:p>
    <w:p w:rsidR="00304724" w:rsidRDefault="00554615">
      <w:pPr>
        <w:pStyle w:val="a4"/>
        <w:numPr>
          <w:ilvl w:val="0"/>
          <w:numId w:val="2"/>
        </w:numPr>
        <w:tabs>
          <w:tab w:val="left" w:pos="1196"/>
        </w:tabs>
        <w:spacing w:before="122"/>
        <w:rPr>
          <w:sz w:val="28"/>
        </w:rPr>
      </w:pPr>
      <w:hyperlink r:id="rId87">
        <w:r w:rsidR="009E6729">
          <w:rPr>
            <w:color w:val="009EDA"/>
            <w:spacing w:val="-4"/>
            <w:w w:val="105"/>
            <w:sz w:val="28"/>
          </w:rPr>
          <w:t>Flexera</w:t>
        </w:r>
        <w:r w:rsidR="009E6729">
          <w:rPr>
            <w:color w:val="009EDA"/>
            <w:spacing w:val="7"/>
            <w:w w:val="105"/>
            <w:sz w:val="28"/>
          </w:rPr>
          <w:t xml:space="preserve"> </w:t>
        </w:r>
        <w:r w:rsidR="009E6729">
          <w:rPr>
            <w:color w:val="009EDA"/>
            <w:w w:val="105"/>
            <w:sz w:val="28"/>
          </w:rPr>
          <w:t>Software</w:t>
        </w:r>
      </w:hyperlink>
    </w:p>
    <w:p w:rsidR="00304724" w:rsidRDefault="00554615">
      <w:pPr>
        <w:pStyle w:val="a4"/>
        <w:numPr>
          <w:ilvl w:val="0"/>
          <w:numId w:val="2"/>
        </w:numPr>
        <w:tabs>
          <w:tab w:val="left" w:pos="1196"/>
        </w:tabs>
        <w:rPr>
          <w:sz w:val="28"/>
        </w:rPr>
      </w:pPr>
      <w:hyperlink r:id="rId88">
        <w:r w:rsidR="009E6729">
          <w:rPr>
            <w:color w:val="009EDA"/>
            <w:sz w:val="28"/>
          </w:rPr>
          <w:t>FOSSA</w:t>
        </w:r>
      </w:hyperlink>
    </w:p>
    <w:p w:rsidR="00304724" w:rsidRDefault="00554615">
      <w:pPr>
        <w:pStyle w:val="a4"/>
        <w:numPr>
          <w:ilvl w:val="0"/>
          <w:numId w:val="2"/>
        </w:numPr>
        <w:tabs>
          <w:tab w:val="left" w:pos="1196"/>
        </w:tabs>
        <w:rPr>
          <w:sz w:val="28"/>
        </w:rPr>
      </w:pPr>
      <w:hyperlink r:id="rId89">
        <w:r w:rsidR="009E6729">
          <w:rPr>
            <w:color w:val="009EDA"/>
            <w:spacing w:val="1"/>
            <w:w w:val="105"/>
            <w:sz w:val="28"/>
          </w:rPr>
          <w:t>FOSSID</w:t>
        </w:r>
        <w:r w:rsidR="009E6729">
          <w:rPr>
            <w:color w:val="009EDA"/>
            <w:spacing w:val="7"/>
            <w:w w:val="105"/>
            <w:sz w:val="28"/>
          </w:rPr>
          <w:t xml:space="preserve"> </w:t>
        </w:r>
        <w:r w:rsidR="009E6729">
          <w:rPr>
            <w:color w:val="009EDA"/>
            <w:w w:val="105"/>
            <w:sz w:val="28"/>
          </w:rPr>
          <w:t>AB</w:t>
        </w:r>
      </w:hyperlink>
    </w:p>
    <w:p w:rsidR="00304724" w:rsidRDefault="00554615">
      <w:pPr>
        <w:pStyle w:val="a4"/>
        <w:numPr>
          <w:ilvl w:val="0"/>
          <w:numId w:val="2"/>
        </w:numPr>
        <w:tabs>
          <w:tab w:val="left" w:pos="1196"/>
        </w:tabs>
        <w:rPr>
          <w:sz w:val="28"/>
        </w:rPr>
      </w:pPr>
      <w:hyperlink r:id="rId90">
        <w:r w:rsidR="009E6729">
          <w:rPr>
            <w:color w:val="009EDA"/>
            <w:spacing w:val="-3"/>
            <w:w w:val="105"/>
            <w:sz w:val="28"/>
          </w:rPr>
          <w:t>nexB</w:t>
        </w:r>
      </w:hyperlink>
    </w:p>
    <w:p w:rsidR="00304724" w:rsidRDefault="00554615">
      <w:pPr>
        <w:pStyle w:val="a4"/>
        <w:numPr>
          <w:ilvl w:val="0"/>
          <w:numId w:val="2"/>
        </w:numPr>
        <w:tabs>
          <w:tab w:val="left" w:pos="1196"/>
        </w:tabs>
        <w:spacing w:before="122"/>
        <w:rPr>
          <w:sz w:val="28"/>
        </w:rPr>
      </w:pPr>
      <w:hyperlink r:id="rId91">
        <w:r w:rsidR="009E6729">
          <w:rPr>
            <w:color w:val="009EDA"/>
            <w:sz w:val="28"/>
          </w:rPr>
          <w:t>Protecode</w:t>
        </w:r>
        <w:r w:rsidR="009E6729">
          <w:rPr>
            <w:color w:val="009EDA"/>
            <w:spacing w:val="10"/>
            <w:sz w:val="28"/>
          </w:rPr>
          <w:t xml:space="preserve"> </w:t>
        </w:r>
      </w:hyperlink>
      <w:r w:rsidR="009E6729">
        <w:rPr>
          <w:color w:val="414042"/>
          <w:sz w:val="28"/>
        </w:rPr>
        <w:t>(Synopsys)</w:t>
      </w:r>
    </w:p>
    <w:p w:rsidR="00304724" w:rsidRDefault="00554615">
      <w:pPr>
        <w:pStyle w:val="a4"/>
        <w:numPr>
          <w:ilvl w:val="0"/>
          <w:numId w:val="2"/>
        </w:numPr>
        <w:tabs>
          <w:tab w:val="left" w:pos="1196"/>
        </w:tabs>
        <w:rPr>
          <w:sz w:val="28"/>
        </w:rPr>
      </w:pPr>
      <w:hyperlink r:id="rId92">
        <w:r w:rsidR="009E6729">
          <w:rPr>
            <w:color w:val="009EDA"/>
            <w:w w:val="105"/>
            <w:sz w:val="28"/>
          </w:rPr>
          <w:t xml:space="preserve">Rogue </w:t>
        </w:r>
        <w:r w:rsidR="009E6729">
          <w:rPr>
            <w:color w:val="009EDA"/>
            <w:spacing w:val="-10"/>
            <w:w w:val="105"/>
            <w:sz w:val="28"/>
          </w:rPr>
          <w:t>Wave</w:t>
        </w:r>
        <w:r w:rsidR="009E6729">
          <w:rPr>
            <w:color w:val="009EDA"/>
            <w:spacing w:val="13"/>
            <w:w w:val="105"/>
            <w:sz w:val="28"/>
          </w:rPr>
          <w:t xml:space="preserve"> </w:t>
        </w:r>
        <w:r w:rsidR="009E6729">
          <w:rPr>
            <w:color w:val="009EDA"/>
            <w:w w:val="105"/>
            <w:sz w:val="28"/>
          </w:rPr>
          <w:t>Software</w:t>
        </w:r>
      </w:hyperlink>
    </w:p>
    <w:p w:rsidR="00304724" w:rsidRDefault="00554615">
      <w:pPr>
        <w:pStyle w:val="a4"/>
        <w:numPr>
          <w:ilvl w:val="0"/>
          <w:numId w:val="2"/>
        </w:numPr>
        <w:tabs>
          <w:tab w:val="left" w:pos="1196"/>
        </w:tabs>
        <w:rPr>
          <w:sz w:val="28"/>
        </w:rPr>
      </w:pPr>
      <w:hyperlink r:id="rId93">
        <w:r w:rsidR="009E6729">
          <w:rPr>
            <w:color w:val="009EDA"/>
            <w:w w:val="105"/>
            <w:sz w:val="28"/>
          </w:rPr>
          <w:t>WhiteSource</w:t>
        </w:r>
        <w:r w:rsidR="009E6729">
          <w:rPr>
            <w:color w:val="009EDA"/>
            <w:spacing w:val="6"/>
            <w:w w:val="105"/>
            <w:sz w:val="28"/>
          </w:rPr>
          <w:t xml:space="preserve"> </w:t>
        </w:r>
        <w:r w:rsidR="009E6729">
          <w:rPr>
            <w:color w:val="009EDA"/>
            <w:w w:val="105"/>
            <w:sz w:val="28"/>
          </w:rPr>
          <w:t>Software</w:t>
        </w:r>
      </w:hyperlink>
    </w:p>
    <w:p w:rsidR="00304724" w:rsidRDefault="00304724">
      <w:pPr>
        <w:pStyle w:val="a3"/>
        <w:spacing w:before="12"/>
        <w:rPr>
          <w:sz w:val="21"/>
        </w:rPr>
      </w:pPr>
    </w:p>
    <w:p w:rsidR="00304724" w:rsidRDefault="009E6729">
      <w:pPr>
        <w:pStyle w:val="3"/>
        <w:rPr>
          <w:rFonts w:ascii="Arial" w:eastAsia="Arial"/>
        </w:rPr>
      </w:pPr>
      <w:r>
        <w:rPr>
          <w:color w:val="414042"/>
          <w:w w:val="115"/>
        </w:rPr>
        <w:t>オープンソース コンプライアンスツール</w:t>
      </w:r>
      <w:r>
        <w:rPr>
          <w:rFonts w:ascii="Arial" w:eastAsia="Arial"/>
          <w:color w:val="414042"/>
          <w:w w:val="115"/>
        </w:rPr>
        <w:t>*</w:t>
      </w:r>
    </w:p>
    <w:p w:rsidR="00304724" w:rsidRDefault="00554615">
      <w:pPr>
        <w:pStyle w:val="a4"/>
        <w:numPr>
          <w:ilvl w:val="0"/>
          <w:numId w:val="2"/>
        </w:numPr>
        <w:tabs>
          <w:tab w:val="left" w:pos="1196"/>
        </w:tabs>
        <w:spacing w:before="99"/>
        <w:ind w:right="734"/>
        <w:rPr>
          <w:sz w:val="28"/>
        </w:rPr>
      </w:pPr>
      <w:hyperlink r:id="rId94">
        <w:r w:rsidR="009E6729">
          <w:rPr>
            <w:color w:val="009EDA"/>
            <w:spacing w:val="3"/>
            <w:w w:val="115"/>
            <w:sz w:val="28"/>
          </w:rPr>
          <w:t>FOSSology</w:t>
        </w:r>
      </w:hyperlink>
      <w:r w:rsidR="009E6729">
        <w:rPr>
          <w:color w:val="414042"/>
          <w:spacing w:val="-16"/>
          <w:w w:val="115"/>
          <w:sz w:val="28"/>
        </w:rPr>
        <w:t>はオープンソース ライセンス コンプライアンスのためのオ</w:t>
      </w:r>
      <w:r w:rsidR="009E6729">
        <w:rPr>
          <w:color w:val="414042"/>
          <w:spacing w:val="-11"/>
          <w:w w:val="115"/>
          <w:sz w:val="28"/>
        </w:rPr>
        <w:t>ープンソースのソフ</w:t>
      </w:r>
      <w:r w:rsidR="009E6729">
        <w:rPr>
          <w:color w:val="414042"/>
          <w:w w:val="105"/>
          <w:sz w:val="28"/>
        </w:rPr>
        <w:t>ト</w:t>
      </w:r>
      <w:r w:rsidR="009E6729">
        <w:rPr>
          <w:color w:val="414042"/>
          <w:spacing w:val="-15"/>
          <w:w w:val="115"/>
          <w:sz w:val="28"/>
        </w:rPr>
        <w:t>ウェアシステムおよびツールキッ</w:t>
      </w:r>
      <w:r w:rsidR="009E6729">
        <w:rPr>
          <w:color w:val="414042"/>
          <w:spacing w:val="-26"/>
          <w:w w:val="105"/>
          <w:sz w:val="28"/>
        </w:rPr>
        <w:t>ト</w:t>
      </w:r>
      <w:r w:rsidR="009E6729">
        <w:rPr>
          <w:color w:val="414042"/>
          <w:w w:val="115"/>
          <w:sz w:val="28"/>
        </w:rPr>
        <w:t>です</w:t>
      </w:r>
    </w:p>
    <w:p w:rsidR="00304724" w:rsidRDefault="009E6729">
      <w:pPr>
        <w:pStyle w:val="a4"/>
        <w:numPr>
          <w:ilvl w:val="0"/>
          <w:numId w:val="2"/>
        </w:numPr>
        <w:tabs>
          <w:tab w:val="left" w:pos="1196"/>
        </w:tabs>
        <w:spacing w:before="243"/>
        <w:ind w:right="807"/>
        <w:jc w:val="both"/>
        <w:rPr>
          <w:sz w:val="28"/>
        </w:rPr>
      </w:pPr>
      <w:r>
        <w:rPr>
          <w:color w:val="009EDA"/>
          <w:spacing w:val="6"/>
          <w:w w:val="110"/>
          <w:sz w:val="28"/>
        </w:rPr>
        <w:t>Binary</w:t>
      </w:r>
      <w:r>
        <w:rPr>
          <w:color w:val="009EDA"/>
          <w:spacing w:val="-3"/>
          <w:w w:val="110"/>
          <w:sz w:val="28"/>
        </w:rPr>
        <w:t xml:space="preserve"> </w:t>
      </w:r>
      <w:r>
        <w:rPr>
          <w:color w:val="009EDA"/>
          <w:spacing w:val="5"/>
          <w:w w:val="110"/>
          <w:sz w:val="28"/>
        </w:rPr>
        <w:t>Analysis</w:t>
      </w:r>
      <w:r>
        <w:rPr>
          <w:color w:val="009EDA"/>
          <w:spacing w:val="-3"/>
          <w:w w:val="110"/>
          <w:sz w:val="28"/>
        </w:rPr>
        <w:t xml:space="preserve"> </w:t>
      </w:r>
      <w:r>
        <w:rPr>
          <w:color w:val="009EDA"/>
          <w:w w:val="110"/>
          <w:sz w:val="28"/>
        </w:rPr>
        <w:t>Tool</w:t>
      </w:r>
      <w:r>
        <w:rPr>
          <w:color w:val="414042"/>
          <w:spacing w:val="-12"/>
          <w:w w:val="110"/>
          <w:sz w:val="28"/>
        </w:rPr>
        <w:t>は、コンプライアンスのための活動を支援する</w:t>
      </w:r>
      <w:r>
        <w:rPr>
          <w:color w:val="414042"/>
          <w:spacing w:val="-19"/>
          <w:w w:val="110"/>
          <w:sz w:val="28"/>
        </w:rPr>
        <w:t>オープンソースのツールです。バイナリ コードを試験し、コンプライアン</w:t>
      </w:r>
      <w:r>
        <w:rPr>
          <w:color w:val="414042"/>
          <w:spacing w:val="-17"/>
          <w:w w:val="110"/>
          <w:sz w:val="28"/>
        </w:rPr>
        <w:t>スの問題を検出します。</w:t>
      </w:r>
    </w:p>
    <w:p w:rsidR="00304724" w:rsidRDefault="00304724">
      <w:pPr>
        <w:pStyle w:val="a3"/>
      </w:pPr>
    </w:p>
    <w:p w:rsidR="00304724" w:rsidRDefault="00304724">
      <w:pPr>
        <w:pStyle w:val="a3"/>
        <w:spacing w:before="4"/>
        <w:rPr>
          <w:sz w:val="25"/>
        </w:rPr>
      </w:pPr>
    </w:p>
    <w:p w:rsidR="00304724" w:rsidRDefault="009E6729">
      <w:pPr>
        <w:ind w:left="395"/>
        <w:rPr>
          <w:sz w:val="20"/>
        </w:rPr>
      </w:pPr>
      <w:r>
        <w:rPr>
          <w:rFonts w:ascii="Arial" w:eastAsia="Arial"/>
          <w:i/>
          <w:color w:val="414042"/>
          <w:w w:val="110"/>
          <w:sz w:val="20"/>
        </w:rPr>
        <w:t xml:space="preserve">* </w:t>
      </w:r>
      <w:r>
        <w:rPr>
          <w:color w:val="414042"/>
          <w:w w:val="110"/>
          <w:sz w:val="20"/>
        </w:rPr>
        <w:t>リス</w:t>
      </w:r>
      <w:r>
        <w:rPr>
          <w:color w:val="414042"/>
          <w:sz w:val="20"/>
        </w:rPr>
        <w:t>ト</w:t>
      </w:r>
      <w:r>
        <w:rPr>
          <w:color w:val="414042"/>
          <w:w w:val="110"/>
          <w:sz w:val="20"/>
        </w:rPr>
        <w:t>に挙げたプロバイダ</w:t>
      </w:r>
      <w:ins w:id="53" w:author="Fukuchi, Hiroyuki (SONY)" w:date="2018-02-15T15:21:00Z">
        <w:r w:rsidR="00A605FC">
          <w:rPr>
            <w:rFonts w:hint="eastAsia"/>
            <w:color w:val="414042"/>
            <w:w w:val="110"/>
            <w:sz w:val="20"/>
          </w:rPr>
          <w:t>ー</w:t>
        </w:r>
      </w:ins>
      <w:r>
        <w:rPr>
          <w:color w:val="414042"/>
          <w:w w:val="110"/>
          <w:sz w:val="20"/>
        </w:rPr>
        <w:t>やツールについて記載漏れがあるか</w:t>
      </w:r>
      <w:r>
        <w:rPr>
          <w:color w:val="414042"/>
          <w:sz w:val="20"/>
        </w:rPr>
        <w:t>も</w:t>
      </w:r>
      <w:r>
        <w:rPr>
          <w:color w:val="414042"/>
          <w:w w:val="110"/>
          <w:sz w:val="20"/>
        </w:rPr>
        <w:t>しれませんが、ご容赦下さい。</w:t>
      </w:r>
    </w:p>
    <w:p w:rsidR="00304724" w:rsidRDefault="00304724">
      <w:pPr>
        <w:rPr>
          <w:sz w:val="20"/>
        </w:rPr>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18"/>
        </w:rPr>
      </w:pPr>
    </w:p>
    <w:p w:rsidR="00304724" w:rsidRDefault="00554615">
      <w:pPr>
        <w:pStyle w:val="2"/>
        <w:spacing w:before="33"/>
      </w:pPr>
      <w:r>
        <w:pict>
          <v:line id="_x0000_s1039" style="position:absolute;left:0;text-align:left;z-index:251678720;mso-wrap-distance-left:0;mso-wrap-distance-right:0;mso-position-horizontal-relative:page" from="78.75pt,36.15pt" to="533.3pt,36.15pt" strokecolor="#aaaaad" strokeweight="1pt">
            <w10:wrap type="topAndBottom" anchorx="page"/>
          </v:line>
        </w:pict>
      </w:r>
      <w:r w:rsidR="009E6729">
        <w:rPr>
          <w:color w:val="414042"/>
        </w:rPr>
        <w:t>謝辞</w:t>
      </w:r>
    </w:p>
    <w:p w:rsidR="00304724" w:rsidRDefault="00554615">
      <w:pPr>
        <w:pStyle w:val="a3"/>
        <w:spacing w:before="336"/>
        <w:ind w:left="395" w:right="441"/>
      </w:pPr>
      <w:hyperlink r:id="rId95">
        <w:r w:rsidR="009E6729">
          <w:rPr>
            <w:color w:val="009EDA"/>
            <w:spacing w:val="5"/>
            <w:w w:val="105"/>
          </w:rPr>
          <w:t>OpenChain</w:t>
        </w:r>
        <w:r w:rsidR="009E6729">
          <w:rPr>
            <w:color w:val="009EDA"/>
            <w:spacing w:val="3"/>
            <w:w w:val="105"/>
          </w:rPr>
          <w:t xml:space="preserve"> プロジェクト </w:t>
        </w:r>
      </w:hyperlink>
      <w:r w:rsidR="009E6729">
        <w:rPr>
          <w:color w:val="414042"/>
          <w:spacing w:val="-19"/>
          <w:w w:val="105"/>
        </w:rPr>
        <w:t>へ。</w:t>
      </w:r>
      <w:r w:rsidR="009E6729">
        <w:rPr>
          <w:color w:val="414042"/>
          <w:spacing w:val="2"/>
          <w:w w:val="105"/>
        </w:rPr>
        <w:t>2</w:t>
      </w:r>
      <w:r w:rsidR="009E6729">
        <w:rPr>
          <w:color w:val="414042"/>
          <w:spacing w:val="-15"/>
          <w:w w:val="105"/>
        </w:rPr>
        <w:t>章で紹介した図</w:t>
      </w:r>
      <w:ins w:id="54" w:author="Fukuchi, Hiroyuki (SONY)" w:date="2018-02-15T14:51:00Z">
        <w:r w:rsidR="00911B6E">
          <w:rPr>
            <w:rFonts w:hint="eastAsia"/>
            <w:color w:val="414042"/>
            <w:spacing w:val="-15"/>
            <w:w w:val="105"/>
          </w:rPr>
          <w:t>を</w:t>
        </w:r>
      </w:ins>
      <w:r w:rsidR="009E6729">
        <w:rPr>
          <w:color w:val="414042"/>
          <w:spacing w:val="-15"/>
          <w:w w:val="105"/>
        </w:rPr>
        <w:t>使用し、改良することを許可してく</w:t>
      </w:r>
      <w:r w:rsidR="009E6729">
        <w:rPr>
          <w:color w:val="414042"/>
          <w:spacing w:val="-11"/>
          <w:w w:val="105"/>
        </w:rPr>
        <w:t>れたことに対して。</w:t>
      </w:r>
    </w:p>
    <w:p w:rsidR="00304724" w:rsidRDefault="00304724">
      <w:pPr>
        <w:pStyle w:val="a3"/>
        <w:spacing w:before="8"/>
        <w:rPr>
          <w:sz w:val="37"/>
        </w:rPr>
      </w:pPr>
    </w:p>
    <w:p w:rsidR="00304724" w:rsidRDefault="009E6729">
      <w:pPr>
        <w:pStyle w:val="a3"/>
        <w:ind w:left="395" w:right="485"/>
      </w:pPr>
      <w:r>
        <w:rPr>
          <w:color w:val="414042"/>
          <w:w w:val="110"/>
        </w:rPr>
        <w:t>Brian</w:t>
      </w:r>
      <w:r>
        <w:rPr>
          <w:color w:val="414042"/>
          <w:spacing w:val="-47"/>
          <w:w w:val="110"/>
        </w:rPr>
        <w:t xml:space="preserve"> </w:t>
      </w:r>
      <w:r>
        <w:rPr>
          <w:color w:val="414042"/>
          <w:spacing w:val="-5"/>
          <w:w w:val="110"/>
        </w:rPr>
        <w:t>Warner（Samsung</w:t>
      </w:r>
      <w:r>
        <w:rPr>
          <w:color w:val="414042"/>
          <w:spacing w:val="-58"/>
          <w:w w:val="110"/>
        </w:rPr>
        <w:t>、</w:t>
      </w:r>
      <w:r>
        <w:rPr>
          <w:color w:val="414042"/>
          <w:w w:val="110"/>
        </w:rPr>
        <w:t>Open</w:t>
      </w:r>
      <w:r>
        <w:rPr>
          <w:color w:val="414042"/>
          <w:spacing w:val="-47"/>
          <w:w w:val="110"/>
        </w:rPr>
        <w:t xml:space="preserve"> </w:t>
      </w:r>
      <w:r>
        <w:rPr>
          <w:color w:val="414042"/>
          <w:w w:val="110"/>
        </w:rPr>
        <w:t>Source</w:t>
      </w:r>
      <w:r>
        <w:rPr>
          <w:color w:val="414042"/>
          <w:spacing w:val="-47"/>
          <w:w w:val="110"/>
        </w:rPr>
        <w:t xml:space="preserve"> </w:t>
      </w:r>
      <w:r>
        <w:rPr>
          <w:color w:val="414042"/>
          <w:w w:val="110"/>
        </w:rPr>
        <w:t>Strategy</w:t>
      </w:r>
      <w:r>
        <w:rPr>
          <w:color w:val="414042"/>
          <w:spacing w:val="-47"/>
          <w:w w:val="110"/>
        </w:rPr>
        <w:t xml:space="preserve"> </w:t>
      </w:r>
      <w:r>
        <w:rPr>
          <w:color w:val="414042"/>
          <w:w w:val="110"/>
        </w:rPr>
        <w:t>and</w:t>
      </w:r>
      <w:r>
        <w:rPr>
          <w:color w:val="414042"/>
          <w:spacing w:val="-47"/>
          <w:w w:val="110"/>
        </w:rPr>
        <w:t xml:space="preserve"> </w:t>
      </w:r>
      <w:r>
        <w:rPr>
          <w:color w:val="414042"/>
          <w:w w:val="110"/>
        </w:rPr>
        <w:t>Engineering</w:t>
      </w:r>
      <w:r>
        <w:rPr>
          <w:color w:val="414042"/>
          <w:spacing w:val="-12"/>
          <w:w w:val="110"/>
        </w:rPr>
        <w:t>シニアマネ</w:t>
      </w:r>
      <w:r>
        <w:rPr>
          <w:color w:val="414042"/>
          <w:spacing w:val="-18"/>
          <w:w w:val="110"/>
        </w:rPr>
        <w:t>ージャ</w:t>
      </w:r>
      <w:r>
        <w:rPr>
          <w:color w:val="414042"/>
          <w:spacing w:val="-12"/>
          <w:w w:val="110"/>
        </w:rPr>
        <w:t>）</w:t>
      </w:r>
      <w:r>
        <w:rPr>
          <w:color w:val="414042"/>
          <w:spacing w:val="-17"/>
          <w:w w:val="110"/>
        </w:rPr>
        <w:t>へ。編集、校正対応をしてくれたことに対して。</w:t>
      </w:r>
    </w:p>
    <w:p w:rsidR="00304724" w:rsidRDefault="00304724">
      <w:pPr>
        <w:pStyle w:val="a3"/>
        <w:spacing w:before="8"/>
        <w:rPr>
          <w:sz w:val="37"/>
        </w:rPr>
      </w:pPr>
    </w:p>
    <w:p w:rsidR="00304724" w:rsidRDefault="009E6729">
      <w:pPr>
        <w:pStyle w:val="a3"/>
        <w:spacing w:before="1"/>
        <w:ind w:left="395" w:right="369"/>
      </w:pPr>
      <w:r>
        <w:rPr>
          <w:color w:val="414042"/>
          <w:w w:val="105"/>
        </w:rPr>
        <w:t>Phil</w:t>
      </w:r>
      <w:r>
        <w:rPr>
          <w:color w:val="414042"/>
          <w:spacing w:val="50"/>
          <w:w w:val="105"/>
        </w:rPr>
        <w:t xml:space="preserve"> </w:t>
      </w:r>
      <w:r>
        <w:rPr>
          <w:color w:val="414042"/>
          <w:spacing w:val="-5"/>
          <w:w w:val="105"/>
        </w:rPr>
        <w:t>Odence（Black</w:t>
      </w:r>
      <w:r>
        <w:rPr>
          <w:color w:val="414042"/>
          <w:spacing w:val="50"/>
          <w:w w:val="105"/>
        </w:rPr>
        <w:t xml:space="preserve"> </w:t>
      </w:r>
      <w:r>
        <w:rPr>
          <w:color w:val="414042"/>
          <w:spacing w:val="-3"/>
          <w:w w:val="105"/>
        </w:rPr>
        <w:t>Duck</w:t>
      </w:r>
      <w:r>
        <w:rPr>
          <w:color w:val="414042"/>
          <w:spacing w:val="50"/>
          <w:w w:val="105"/>
        </w:rPr>
        <w:t xml:space="preserve"> </w:t>
      </w:r>
      <w:r>
        <w:rPr>
          <w:color w:val="414042"/>
          <w:w w:val="105"/>
        </w:rPr>
        <w:t>Software</w:t>
      </w:r>
      <w:r>
        <w:rPr>
          <w:color w:val="414042"/>
          <w:spacing w:val="-79"/>
          <w:w w:val="105"/>
        </w:rPr>
        <w:t>、</w:t>
      </w:r>
      <w:r>
        <w:rPr>
          <w:color w:val="414042"/>
          <w:spacing w:val="-6"/>
          <w:w w:val="105"/>
        </w:rPr>
        <w:t>VP&amp;GM）</w:t>
      </w:r>
      <w:r>
        <w:rPr>
          <w:color w:val="414042"/>
          <w:spacing w:val="-21"/>
          <w:w w:val="105"/>
        </w:rPr>
        <w:t>へ。</w:t>
      </w:r>
      <w:r>
        <w:rPr>
          <w:color w:val="414042"/>
          <w:spacing w:val="-7"/>
          <w:w w:val="105"/>
        </w:rPr>
        <w:t>M&amp;A</w:t>
      </w:r>
      <w:r>
        <w:rPr>
          <w:color w:val="414042"/>
          <w:spacing w:val="-8"/>
          <w:w w:val="105"/>
        </w:rPr>
        <w:t>監査プロセスについての</w:t>
      </w:r>
      <w:r>
        <w:rPr>
          <w:color w:val="414042"/>
          <w:spacing w:val="-14"/>
          <w:w w:val="105"/>
        </w:rPr>
        <w:t>議論をしてくれたことに対して。</w:t>
      </w:r>
    </w:p>
    <w:p w:rsidR="00304724" w:rsidRDefault="00304724">
      <w:pPr>
        <w:pStyle w:val="a3"/>
        <w:spacing w:before="8"/>
        <w:rPr>
          <w:sz w:val="37"/>
        </w:rPr>
      </w:pPr>
    </w:p>
    <w:p w:rsidR="00304724" w:rsidRDefault="009E6729">
      <w:pPr>
        <w:pStyle w:val="a3"/>
        <w:ind w:left="395" w:right="503"/>
      </w:pPr>
      <w:r>
        <w:rPr>
          <w:color w:val="414042"/>
          <w:spacing w:val="-5"/>
          <w:w w:val="105"/>
        </w:rPr>
        <w:t xml:space="preserve">Jon </w:t>
      </w:r>
      <w:r>
        <w:rPr>
          <w:color w:val="414042"/>
          <w:w w:val="105"/>
        </w:rPr>
        <w:t xml:space="preserve">Aldama（FOSSID </w:t>
      </w:r>
      <w:r>
        <w:rPr>
          <w:color w:val="414042"/>
          <w:spacing w:val="2"/>
          <w:w w:val="105"/>
        </w:rPr>
        <w:t>AB</w:t>
      </w:r>
      <w:r>
        <w:rPr>
          <w:color w:val="414042"/>
          <w:spacing w:val="-12"/>
          <w:w w:val="105"/>
        </w:rPr>
        <w:t>、製品対応</w:t>
      </w:r>
      <w:r>
        <w:rPr>
          <w:color w:val="414042"/>
          <w:spacing w:val="-11"/>
          <w:w w:val="105"/>
        </w:rPr>
        <w:t>VP）</w:t>
      </w:r>
      <w:r>
        <w:rPr>
          <w:color w:val="414042"/>
          <w:spacing w:val="-15"/>
          <w:w w:val="105"/>
        </w:rPr>
        <w:t>へ。ブラインド監査、</w:t>
      </w:r>
      <w:r>
        <w:rPr>
          <w:color w:val="414042"/>
          <w:w w:val="105"/>
        </w:rPr>
        <w:t>DIY</w:t>
      </w:r>
      <w:r>
        <w:rPr>
          <w:color w:val="414042"/>
          <w:spacing w:val="-2"/>
          <w:w w:val="105"/>
        </w:rPr>
        <w:t>監査プロセス</w:t>
      </w:r>
      <w:r>
        <w:rPr>
          <w:color w:val="414042"/>
          <w:spacing w:val="-16"/>
          <w:w w:val="105"/>
        </w:rPr>
        <w:t>についての議論をしてくれたことに対して。</w:t>
      </w:r>
    </w:p>
    <w:p w:rsidR="00304724" w:rsidRDefault="00304724">
      <w:pPr>
        <w:pStyle w:val="a3"/>
        <w:spacing w:before="8"/>
        <w:rPr>
          <w:sz w:val="37"/>
        </w:rPr>
      </w:pPr>
    </w:p>
    <w:p w:rsidR="00304724" w:rsidRDefault="009E6729">
      <w:pPr>
        <w:pStyle w:val="a3"/>
        <w:ind w:left="395"/>
      </w:pPr>
      <w:r>
        <w:rPr>
          <w:color w:val="414042"/>
        </w:rPr>
        <w:t>Jose</w:t>
      </w:r>
      <w:r>
        <w:rPr>
          <w:color w:val="414042"/>
          <w:spacing w:val="51"/>
        </w:rPr>
        <w:t xml:space="preserve"> </w:t>
      </w:r>
      <w:r>
        <w:rPr>
          <w:color w:val="414042"/>
          <w:spacing w:val="5"/>
        </w:rPr>
        <w:t>L</w:t>
      </w:r>
      <w:r>
        <w:rPr>
          <w:color w:val="414042"/>
          <w:spacing w:val="27"/>
        </w:rPr>
        <w:t xml:space="preserve">. </w:t>
      </w:r>
      <w:r>
        <w:rPr>
          <w:color w:val="414042"/>
        </w:rPr>
        <w:t>Lopez</w:t>
      </w:r>
      <w:r>
        <w:rPr>
          <w:color w:val="414042"/>
          <w:spacing w:val="23"/>
        </w:rPr>
        <w:t xml:space="preserve"> (</w:t>
      </w:r>
      <w:r>
        <w:rPr>
          <w:color w:val="414042"/>
          <w:spacing w:val="-3"/>
        </w:rPr>
        <w:t>SamsungNEXT</w:t>
      </w:r>
      <w:r>
        <w:rPr>
          <w:color w:val="414042"/>
          <w:spacing w:val="-36"/>
        </w:rPr>
        <w:t>、シ</w:t>
      </w:r>
      <w:r>
        <w:rPr>
          <w:color w:val="414042"/>
          <w:spacing w:val="5"/>
          <w:w w:val="105"/>
        </w:rPr>
        <w:t xml:space="preserve">ニア </w:t>
      </w:r>
      <w:r>
        <w:rPr>
          <w:color w:val="414042"/>
          <w:spacing w:val="3"/>
        </w:rPr>
        <w:t xml:space="preserve">コーポレート </w:t>
      </w:r>
      <w:r>
        <w:rPr>
          <w:color w:val="414042"/>
          <w:w w:val="105"/>
        </w:rPr>
        <w:t>カ</w:t>
      </w:r>
      <w:r>
        <w:rPr>
          <w:color w:val="414042"/>
          <w:spacing w:val="-13"/>
        </w:rPr>
        <w:t>ウンシル)、</w:t>
      </w:r>
      <w:r>
        <w:rPr>
          <w:color w:val="414042"/>
          <w:spacing w:val="-3"/>
        </w:rPr>
        <w:t>David</w:t>
      </w:r>
      <w:r>
        <w:rPr>
          <w:color w:val="414042"/>
          <w:spacing w:val="51"/>
        </w:rPr>
        <w:t xml:space="preserve"> </w:t>
      </w:r>
      <w:r>
        <w:rPr>
          <w:color w:val="414042"/>
        </w:rPr>
        <w:t>Marr</w:t>
      </w:r>
    </w:p>
    <w:p w:rsidR="00304724" w:rsidRDefault="009E6729">
      <w:pPr>
        <w:pStyle w:val="a3"/>
        <w:spacing w:before="2"/>
        <w:ind w:left="395" w:right="434"/>
        <w:jc w:val="both"/>
      </w:pPr>
      <w:r>
        <w:rPr>
          <w:color w:val="414042"/>
        </w:rPr>
        <w:t>(Qualcomm</w:t>
      </w:r>
      <w:r>
        <w:rPr>
          <w:color w:val="414042"/>
          <w:spacing w:val="-13"/>
        </w:rPr>
        <w:t>、法令対応</w:t>
      </w:r>
      <w:r>
        <w:rPr>
          <w:color w:val="414042"/>
        </w:rPr>
        <w:t>VP</w:t>
      </w:r>
      <w:r>
        <w:rPr>
          <w:color w:val="414042"/>
          <w:spacing w:val="-21"/>
        </w:rPr>
        <w:t>)、</w:t>
      </w:r>
      <w:r>
        <w:rPr>
          <w:color w:val="414042"/>
          <w:spacing w:val="-5"/>
        </w:rPr>
        <w:t xml:space="preserve">Nithya </w:t>
      </w:r>
      <w:r>
        <w:rPr>
          <w:color w:val="414042"/>
          <w:spacing w:val="-3"/>
        </w:rPr>
        <w:t>Ruff</w:t>
      </w:r>
      <w:r>
        <w:rPr>
          <w:color w:val="414042"/>
          <w:spacing w:val="21"/>
        </w:rPr>
        <w:t xml:space="preserve"> (</w:t>
      </w:r>
      <w:r>
        <w:rPr>
          <w:color w:val="414042"/>
        </w:rPr>
        <w:t>Comcast</w:t>
      </w:r>
      <w:r>
        <w:rPr>
          <w:color w:val="414042"/>
          <w:spacing w:val="-58"/>
        </w:rPr>
        <w:t>、</w:t>
      </w:r>
      <w:r>
        <w:rPr>
          <w:color w:val="414042"/>
        </w:rPr>
        <w:t>Open Source Practice</w:t>
      </w:r>
      <w:r>
        <w:rPr>
          <w:color w:val="414042"/>
          <w:spacing w:val="-6"/>
        </w:rPr>
        <w:t>シニ</w:t>
      </w:r>
      <w:r>
        <w:rPr>
          <w:color w:val="414042"/>
          <w:spacing w:val="-15"/>
          <w:w w:val="110"/>
        </w:rPr>
        <w:t xml:space="preserve">アダイレクタ), そして </w:t>
      </w:r>
      <w:r>
        <w:rPr>
          <w:color w:val="414042"/>
          <w:w w:val="110"/>
        </w:rPr>
        <w:t xml:space="preserve">Gil </w:t>
      </w:r>
      <w:r>
        <w:rPr>
          <w:color w:val="414042"/>
          <w:spacing w:val="-8"/>
          <w:w w:val="110"/>
        </w:rPr>
        <w:t>Yehuda</w:t>
      </w:r>
      <w:r>
        <w:rPr>
          <w:color w:val="414042"/>
          <w:spacing w:val="-9"/>
          <w:w w:val="110"/>
        </w:rPr>
        <w:t xml:space="preserve"> (</w:t>
      </w:r>
      <w:r>
        <w:rPr>
          <w:color w:val="414042"/>
          <w:spacing w:val="-4"/>
          <w:w w:val="110"/>
        </w:rPr>
        <w:t>Oath</w:t>
      </w:r>
      <w:r>
        <w:rPr>
          <w:color w:val="414042"/>
          <w:spacing w:val="-58"/>
          <w:w w:val="110"/>
        </w:rPr>
        <w:t>、</w:t>
      </w:r>
      <w:r>
        <w:rPr>
          <w:color w:val="414042"/>
          <w:w w:val="110"/>
        </w:rPr>
        <w:t>Open Source</w:t>
      </w:r>
      <w:r>
        <w:rPr>
          <w:color w:val="414042"/>
          <w:spacing w:val="-17"/>
          <w:w w:val="110"/>
        </w:rPr>
        <w:t>シニアダイレクタ)へ。レビュ</w:t>
      </w:r>
      <w:r>
        <w:rPr>
          <w:color w:val="414042"/>
          <w:spacing w:val="-14"/>
          <w:w w:val="105"/>
        </w:rPr>
        <w:t>ーや貴重なフィードバックを通じて詳細情報が不足してことを気づかせてくれたこ</w:t>
      </w:r>
      <w:del w:id="55" w:author="Fukuchi, Hiroyuki (SONY)" w:date="2018-02-15T14:52:00Z">
        <w:r w:rsidDel="00911B6E">
          <w:rPr>
            <w:color w:val="414042"/>
            <w:spacing w:val="-14"/>
            <w:w w:val="105"/>
          </w:rPr>
          <w:delText xml:space="preserve">  </w:delText>
        </w:r>
      </w:del>
      <w:r>
        <w:rPr>
          <w:color w:val="414042"/>
          <w:spacing w:val="-16"/>
          <w:w w:val="110"/>
        </w:rPr>
        <w:t>と、本書を改善してくれたことに対して。</w:t>
      </w:r>
    </w:p>
    <w:p w:rsidR="00304724" w:rsidRDefault="00304724">
      <w:pPr>
        <w:pStyle w:val="a3"/>
      </w:pPr>
    </w:p>
    <w:p w:rsidR="00304724" w:rsidRDefault="009E6729">
      <w:pPr>
        <w:pStyle w:val="a3"/>
        <w:spacing w:before="246"/>
        <w:ind w:left="395"/>
        <w:jc w:val="both"/>
      </w:pPr>
      <w:r>
        <w:rPr>
          <w:color w:val="414042"/>
          <w:w w:val="110"/>
        </w:rPr>
        <w:t>Shane</w:t>
      </w:r>
      <w:r>
        <w:rPr>
          <w:color w:val="414042"/>
          <w:spacing w:val="-51"/>
          <w:w w:val="110"/>
        </w:rPr>
        <w:t xml:space="preserve"> </w:t>
      </w:r>
      <w:r>
        <w:rPr>
          <w:color w:val="414042"/>
          <w:spacing w:val="-4"/>
          <w:w w:val="110"/>
        </w:rPr>
        <w:t>Coughlan（OpenChain</w:t>
      </w:r>
      <w:r>
        <w:rPr>
          <w:color w:val="414042"/>
          <w:spacing w:val="-6"/>
          <w:w w:val="110"/>
        </w:rPr>
        <w:t>プロジェク</w:t>
      </w:r>
      <w:r>
        <w:rPr>
          <w:color w:val="414042"/>
          <w:spacing w:val="-4"/>
          <w:w w:val="105"/>
        </w:rPr>
        <w:t>ト</w:t>
      </w:r>
      <w:r>
        <w:rPr>
          <w:color w:val="414042"/>
          <w:spacing w:val="-42"/>
          <w:w w:val="110"/>
        </w:rPr>
        <w:t>、</w:t>
      </w:r>
      <w:r>
        <w:rPr>
          <w:color w:val="414042"/>
          <w:w w:val="110"/>
        </w:rPr>
        <w:t>Program</w:t>
      </w:r>
      <w:r>
        <w:rPr>
          <w:color w:val="414042"/>
          <w:spacing w:val="-51"/>
          <w:w w:val="110"/>
        </w:rPr>
        <w:t xml:space="preserve"> </w:t>
      </w:r>
      <w:r>
        <w:rPr>
          <w:color w:val="414042"/>
          <w:spacing w:val="-5"/>
          <w:w w:val="110"/>
        </w:rPr>
        <w:t>Director）</w:t>
      </w:r>
      <w:r>
        <w:rPr>
          <w:color w:val="414042"/>
          <w:spacing w:val="-13"/>
          <w:w w:val="110"/>
        </w:rPr>
        <w:t>へ。彼のレビューと</w:t>
      </w:r>
    </w:p>
    <w:p w:rsidR="00304724" w:rsidRDefault="009E6729">
      <w:pPr>
        <w:pStyle w:val="a3"/>
        <w:spacing w:before="1"/>
        <w:ind w:left="395"/>
        <w:jc w:val="both"/>
      </w:pPr>
      <w:r>
        <w:rPr>
          <w:color w:val="414042"/>
          <w:w w:val="105"/>
        </w:rPr>
        <w:t>OpenChainについての記述が正確であることを確認してくれたことに対して。</w:t>
      </w:r>
    </w:p>
    <w:p w:rsidR="00304724" w:rsidRDefault="00304724">
      <w:pPr>
        <w:jc w:val="both"/>
        <w:sectPr w:rsidR="00304724">
          <w:pgSz w:w="12240" w:h="15840"/>
          <w:pgMar w:top="880" w:right="1240" w:bottom="760" w:left="1180" w:header="10" w:footer="560" w:gutter="0"/>
          <w:cols w:space="720"/>
        </w:sect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rPr>
          <w:sz w:val="20"/>
        </w:rPr>
      </w:pPr>
    </w:p>
    <w:p w:rsidR="00304724" w:rsidRDefault="00304724">
      <w:pPr>
        <w:pStyle w:val="a3"/>
        <w:spacing w:before="3"/>
        <w:rPr>
          <w:sz w:val="18"/>
        </w:rPr>
      </w:pPr>
    </w:p>
    <w:p w:rsidR="00304724" w:rsidRDefault="00554615">
      <w:pPr>
        <w:pStyle w:val="2"/>
        <w:spacing w:before="33"/>
        <w:ind w:left="4900"/>
      </w:pPr>
      <w:r>
        <w:pict>
          <v:line id="_x0000_s1038" style="position:absolute;left:0;text-align:left;z-index:251679744;mso-wrap-distance-left:0;mso-wrap-distance-right:0;mso-position-horizontal-relative:page" from="304pt,36.15pt" to="533.3pt,36.15pt" strokecolor="#aaaaad" strokeweight="1pt">
            <w10:wrap type="topAndBottom" anchorx="page"/>
          </v:line>
        </w:pict>
      </w:r>
      <w:r w:rsidR="009E6729">
        <w:rPr>
          <w:noProof/>
          <w:lang w:val="en-US" w:bidi="ar-SA"/>
        </w:rPr>
        <w:drawing>
          <wp:anchor distT="0" distB="0" distL="0" distR="0" simplePos="0" relativeHeight="251630592" behindDoc="0" locked="0" layoutInCell="1" allowOverlap="1">
            <wp:simplePos x="0" y="0"/>
            <wp:positionH relativeFrom="page">
              <wp:posOffset>1000302</wp:posOffset>
            </wp:positionH>
            <wp:positionV relativeFrom="paragraph">
              <wp:posOffset>100330</wp:posOffset>
            </wp:positionV>
            <wp:extent cx="2606497" cy="2606497"/>
            <wp:effectExtent l="0" t="0" r="0" b="0"/>
            <wp:wrapNone/>
            <wp:docPr id="17"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8.jpeg"/>
                    <pic:cNvPicPr/>
                  </pic:nvPicPr>
                  <pic:blipFill>
                    <a:blip r:embed="rId96" cstate="print"/>
                    <a:stretch>
                      <a:fillRect/>
                    </a:stretch>
                  </pic:blipFill>
                  <pic:spPr>
                    <a:xfrm>
                      <a:off x="0" y="0"/>
                      <a:ext cx="2606497" cy="2606497"/>
                    </a:xfrm>
                    <a:prstGeom prst="rect">
                      <a:avLst/>
                    </a:prstGeom>
                  </pic:spPr>
                </pic:pic>
              </a:graphicData>
            </a:graphic>
          </wp:anchor>
        </w:drawing>
      </w:r>
      <w:r w:rsidR="009E6729">
        <w:rPr>
          <w:color w:val="414042"/>
          <w:w w:val="115"/>
        </w:rPr>
        <w:t>著者について</w:t>
      </w:r>
    </w:p>
    <w:p w:rsidR="00304724" w:rsidRDefault="00304724">
      <w:pPr>
        <w:pStyle w:val="a3"/>
        <w:spacing w:before="6"/>
        <w:rPr>
          <w:sz w:val="21"/>
        </w:rPr>
      </w:pPr>
    </w:p>
    <w:p w:rsidR="00304724" w:rsidRDefault="009E6729">
      <w:pPr>
        <w:pStyle w:val="a3"/>
        <w:spacing w:before="61"/>
        <w:ind w:left="4900" w:right="399"/>
      </w:pPr>
      <w:r>
        <w:rPr>
          <w:color w:val="414042"/>
          <w:w w:val="110"/>
        </w:rPr>
        <w:t>Ibrahim Haddad</w:t>
      </w:r>
      <w:r>
        <w:rPr>
          <w:color w:val="414042"/>
          <w:spacing w:val="-13"/>
          <w:w w:val="110"/>
        </w:rPr>
        <w:t xml:space="preserve"> (</w:t>
      </w:r>
      <w:r>
        <w:rPr>
          <w:color w:val="414042"/>
          <w:w w:val="110"/>
        </w:rPr>
        <w:t>Ph.D</w:t>
      </w:r>
      <w:r>
        <w:rPr>
          <w:color w:val="414042"/>
          <w:spacing w:val="-6"/>
          <w:w w:val="110"/>
        </w:rPr>
        <w:t>.) は</w:t>
      </w:r>
      <w:r>
        <w:rPr>
          <w:color w:val="414042"/>
          <w:w w:val="110"/>
        </w:rPr>
        <w:t xml:space="preserve">Samsung </w:t>
      </w:r>
      <w:r>
        <w:rPr>
          <w:color w:val="414042"/>
          <w:w w:val="105"/>
        </w:rPr>
        <w:t>Research America</w:t>
      </w:r>
      <w:r>
        <w:rPr>
          <w:color w:val="414042"/>
          <w:spacing w:val="-11"/>
          <w:w w:val="105"/>
        </w:rPr>
        <w:t xml:space="preserve"> の</w:t>
      </w:r>
      <w:r>
        <w:rPr>
          <w:color w:val="414042"/>
          <w:w w:val="105"/>
        </w:rPr>
        <w:t>R&amp;D</w:t>
      </w:r>
      <w:r>
        <w:rPr>
          <w:color w:val="414042"/>
          <w:spacing w:val="-8"/>
          <w:w w:val="105"/>
        </w:rPr>
        <w:t>部門の</w:t>
      </w:r>
      <w:r>
        <w:rPr>
          <w:color w:val="414042"/>
          <w:spacing w:val="2"/>
          <w:w w:val="105"/>
        </w:rPr>
        <w:t>VP</w:t>
      </w:r>
      <w:r>
        <w:rPr>
          <w:color w:val="414042"/>
          <w:w w:val="105"/>
        </w:rPr>
        <w:t>でありOpen</w:t>
      </w:r>
      <w:r>
        <w:rPr>
          <w:color w:val="414042"/>
          <w:spacing w:val="-55"/>
          <w:w w:val="105"/>
        </w:rPr>
        <w:t xml:space="preserve"> </w:t>
      </w:r>
      <w:r>
        <w:rPr>
          <w:color w:val="414042"/>
          <w:w w:val="105"/>
        </w:rPr>
        <w:t>Source</w:t>
      </w:r>
      <w:r>
        <w:rPr>
          <w:color w:val="414042"/>
          <w:spacing w:val="-55"/>
          <w:w w:val="105"/>
        </w:rPr>
        <w:t xml:space="preserve"> </w:t>
      </w:r>
      <w:r>
        <w:rPr>
          <w:color w:val="414042"/>
          <w:spacing w:val="-5"/>
          <w:w w:val="105"/>
        </w:rPr>
        <w:t>Group</w:t>
      </w:r>
      <w:r>
        <w:rPr>
          <w:color w:val="414042"/>
          <w:spacing w:val="-28"/>
          <w:w w:val="105"/>
        </w:rPr>
        <w:t xml:space="preserve"> (</w:t>
      </w:r>
      <w:r>
        <w:rPr>
          <w:color w:val="414042"/>
          <w:w w:val="105"/>
        </w:rPr>
        <w:t>OSG</w:t>
      </w:r>
      <w:r>
        <w:rPr>
          <w:color w:val="414042"/>
          <w:spacing w:val="-4"/>
          <w:w w:val="105"/>
        </w:rPr>
        <w:t>)の長でも</w:t>
      </w:r>
      <w:r>
        <w:rPr>
          <w:color w:val="414042"/>
          <w:spacing w:val="-17"/>
          <w:w w:val="110"/>
        </w:rPr>
        <w:t>あります。彼は</w:t>
      </w:r>
      <w:r>
        <w:rPr>
          <w:color w:val="414042"/>
          <w:w w:val="110"/>
        </w:rPr>
        <w:t>Samsung</w:t>
      </w:r>
      <w:r>
        <w:rPr>
          <w:color w:val="414042"/>
          <w:spacing w:val="-9"/>
          <w:w w:val="110"/>
        </w:rPr>
        <w:t>におけるオープ</w:t>
      </w:r>
      <w:r>
        <w:rPr>
          <w:color w:val="414042"/>
          <w:spacing w:val="-17"/>
          <w:w w:val="105"/>
        </w:rPr>
        <w:t>ンソース戦略の監督、その実行、社内外</w:t>
      </w:r>
      <w:r>
        <w:rPr>
          <w:color w:val="414042"/>
          <w:spacing w:val="-11"/>
          <w:w w:val="110"/>
        </w:rPr>
        <w:t>の研究開発におけるコラボレーションや</w:t>
      </w:r>
    </w:p>
    <w:p w:rsidR="00304724" w:rsidRDefault="009E6729">
      <w:pPr>
        <w:pStyle w:val="a3"/>
        <w:spacing w:before="7"/>
        <w:ind w:left="4900" w:right="353"/>
      </w:pPr>
      <w:r>
        <w:rPr>
          <w:color w:val="414042"/>
          <w:spacing w:val="-9"/>
          <w:w w:val="105"/>
        </w:rPr>
        <w:t>M&amp;A</w:t>
      </w:r>
      <w:r>
        <w:rPr>
          <w:color w:val="414042"/>
          <w:w w:val="105"/>
        </w:rPr>
        <w:t>や</w:t>
      </w:r>
      <w:r>
        <w:rPr>
          <w:color w:val="414042"/>
          <w:spacing w:val="-13"/>
          <w:w w:val="105"/>
        </w:rPr>
        <w:t>CVC（</w:t>
      </w:r>
      <w:r>
        <w:rPr>
          <w:color w:val="414042"/>
          <w:spacing w:val="-3"/>
          <w:w w:val="105"/>
        </w:rPr>
        <w:t>コーポレート ベンチャー  キ</w:t>
      </w:r>
      <w:r>
        <w:rPr>
          <w:color w:val="414042"/>
          <w:spacing w:val="-18"/>
          <w:w w:val="105"/>
        </w:rPr>
        <w:t>ャピタル</w:t>
      </w:r>
      <w:r>
        <w:rPr>
          <w:color w:val="414042"/>
          <w:spacing w:val="-13"/>
          <w:w w:val="105"/>
        </w:rPr>
        <w:t>）</w:t>
      </w:r>
      <w:r>
        <w:rPr>
          <w:color w:val="414042"/>
          <w:spacing w:val="-10"/>
          <w:w w:val="105"/>
        </w:rPr>
        <w:t>活動の支援などを担当し、オー</w:t>
      </w:r>
      <w:r>
        <w:rPr>
          <w:color w:val="414042"/>
          <w:spacing w:val="-7"/>
          <w:w w:val="105"/>
        </w:rPr>
        <w:t>プンソース関連団体において</w:t>
      </w:r>
      <w:r>
        <w:rPr>
          <w:color w:val="414042"/>
          <w:w w:val="105"/>
        </w:rPr>
        <w:t xml:space="preserve">Samsung </w:t>
      </w:r>
      <w:r>
        <w:rPr>
          <w:color w:val="414042"/>
          <w:spacing w:val="-16"/>
          <w:w w:val="105"/>
        </w:rPr>
        <w:t>を代表する立場を担っています。また彼</w:t>
      </w:r>
    </w:p>
    <w:p w:rsidR="00304724" w:rsidRDefault="009E6729">
      <w:pPr>
        <w:pStyle w:val="a3"/>
        <w:spacing w:before="5"/>
        <w:ind w:left="395" w:right="362"/>
      </w:pPr>
      <w:r>
        <w:rPr>
          <w:color w:val="414042"/>
          <w:spacing w:val="-15"/>
          <w:w w:val="105"/>
        </w:rPr>
        <w:t xml:space="preserve">は、企業が製品・サービスでオープンソースを活用し、法的に責任のある形でオ   </w:t>
      </w:r>
      <w:r>
        <w:rPr>
          <w:color w:val="414042"/>
          <w:spacing w:val="-16"/>
          <w:w w:val="110"/>
        </w:rPr>
        <w:t>ープンソース コミュニティに参加するための最善の方法についての実践ガイドで</w:t>
      </w:r>
      <w:r>
        <w:rPr>
          <w:color w:val="414042"/>
          <w:spacing w:val="-13"/>
          <w:w w:val="110"/>
        </w:rPr>
        <w:t>ある「</w:t>
      </w:r>
      <w:r>
        <w:rPr>
          <w:color w:val="414042"/>
          <w:w w:val="110"/>
        </w:rPr>
        <w:t>Open</w:t>
      </w:r>
      <w:r>
        <w:rPr>
          <w:color w:val="414042"/>
          <w:spacing w:val="-58"/>
          <w:w w:val="110"/>
        </w:rPr>
        <w:t xml:space="preserve"> </w:t>
      </w:r>
      <w:r>
        <w:rPr>
          <w:color w:val="414042"/>
          <w:w w:val="110"/>
        </w:rPr>
        <w:t>Source</w:t>
      </w:r>
      <w:r>
        <w:rPr>
          <w:color w:val="414042"/>
          <w:spacing w:val="-58"/>
          <w:w w:val="110"/>
        </w:rPr>
        <w:t xml:space="preserve"> </w:t>
      </w:r>
      <w:r>
        <w:rPr>
          <w:color w:val="414042"/>
          <w:spacing w:val="-3"/>
          <w:w w:val="110"/>
        </w:rPr>
        <w:t>Compliance</w:t>
      </w:r>
      <w:r>
        <w:rPr>
          <w:color w:val="414042"/>
          <w:spacing w:val="-58"/>
          <w:w w:val="110"/>
        </w:rPr>
        <w:t xml:space="preserve"> </w:t>
      </w:r>
      <w:r>
        <w:rPr>
          <w:color w:val="414042"/>
          <w:w w:val="110"/>
        </w:rPr>
        <w:t>in</w:t>
      </w:r>
      <w:r>
        <w:rPr>
          <w:color w:val="414042"/>
          <w:spacing w:val="-58"/>
          <w:w w:val="110"/>
        </w:rPr>
        <w:t xml:space="preserve"> </w:t>
      </w:r>
      <w:r>
        <w:rPr>
          <w:color w:val="414042"/>
          <w:w w:val="110"/>
        </w:rPr>
        <w:t>the</w:t>
      </w:r>
      <w:r>
        <w:rPr>
          <w:color w:val="414042"/>
          <w:spacing w:val="-58"/>
          <w:w w:val="110"/>
        </w:rPr>
        <w:t xml:space="preserve"> </w:t>
      </w:r>
      <w:r>
        <w:rPr>
          <w:color w:val="414042"/>
          <w:spacing w:val="-4"/>
          <w:w w:val="110"/>
        </w:rPr>
        <w:t>Enterprise（</w:t>
      </w:r>
      <w:r>
        <w:rPr>
          <w:color w:val="414042"/>
          <w:spacing w:val="-11"/>
          <w:w w:val="110"/>
        </w:rPr>
        <w:t>企業におけるオープンソース</w:t>
      </w:r>
      <w:r>
        <w:rPr>
          <w:color w:val="414042"/>
          <w:spacing w:val="-8"/>
          <w:w w:val="110"/>
        </w:rPr>
        <w:t>コンプライアンス</w:t>
      </w:r>
      <w:r>
        <w:rPr>
          <w:color w:val="414042"/>
          <w:spacing w:val="-36"/>
          <w:w w:val="110"/>
        </w:rPr>
        <w:t>）</w:t>
      </w:r>
      <w:r>
        <w:rPr>
          <w:color w:val="414042"/>
          <w:spacing w:val="-8"/>
          <w:w w:val="110"/>
        </w:rPr>
        <w:t>」の著者でもあります。</w:t>
      </w:r>
    </w:p>
    <w:p w:rsidR="00304724" w:rsidRDefault="00304724">
      <w:pPr>
        <w:pStyle w:val="a3"/>
        <w:spacing w:before="11"/>
        <w:rPr>
          <w:sz w:val="37"/>
        </w:rPr>
      </w:pPr>
    </w:p>
    <w:p w:rsidR="00304724" w:rsidRPr="009E6729" w:rsidRDefault="009E6729">
      <w:pPr>
        <w:pStyle w:val="a3"/>
        <w:spacing w:line="482" w:lineRule="auto"/>
        <w:ind w:left="395" w:right="3922"/>
        <w:rPr>
          <w:lang w:val="en-US"/>
        </w:rPr>
      </w:pPr>
      <w:r w:rsidRPr="009E6729">
        <w:rPr>
          <w:color w:val="414042"/>
          <w:w w:val="105"/>
          <w:lang w:val="en-US"/>
        </w:rPr>
        <w:t xml:space="preserve">Web: </w:t>
      </w:r>
      <w:r w:rsidR="00554615">
        <w:fldChar w:fldCharType="begin"/>
      </w:r>
      <w:r w:rsidR="00554615" w:rsidRPr="00666EBA">
        <w:rPr>
          <w:lang w:val="en-US"/>
          <w:rPrChange w:id="56" w:author="Fukuchi, Hiroyuki (SONY)" w:date="2018-02-15T18:05:00Z">
            <w:rPr/>
          </w:rPrChange>
        </w:rPr>
        <w:instrText xml:space="preserve"> HYPERLINK "http://www.ibrahimatlinux.com/" \h </w:instrText>
      </w:r>
      <w:r w:rsidR="00554615">
        <w:fldChar w:fldCharType="separate"/>
      </w:r>
      <w:r w:rsidRPr="009E6729">
        <w:rPr>
          <w:color w:val="44A1DA"/>
          <w:w w:val="105"/>
          <w:lang w:val="en-US"/>
        </w:rPr>
        <w:t>http://www.ibrahimatlinux.com/</w:t>
      </w:r>
      <w:r w:rsidR="00554615">
        <w:rPr>
          <w:color w:val="44A1DA"/>
          <w:w w:val="105"/>
          <w:lang w:val="en-US"/>
        </w:rPr>
        <w:fldChar w:fldCharType="end"/>
      </w:r>
      <w:r w:rsidRPr="009E6729">
        <w:rPr>
          <w:color w:val="44A1DA"/>
          <w:w w:val="105"/>
          <w:lang w:val="en-US"/>
        </w:rPr>
        <w:t xml:space="preserve"> </w:t>
      </w:r>
      <w:r w:rsidRPr="009E6729">
        <w:rPr>
          <w:color w:val="414042"/>
          <w:w w:val="110"/>
          <w:lang w:val="en-US"/>
        </w:rPr>
        <w:t xml:space="preserve">Twitter: </w:t>
      </w:r>
      <w:r w:rsidR="00554615">
        <w:fldChar w:fldCharType="begin"/>
      </w:r>
      <w:r w:rsidR="00554615" w:rsidRPr="00666EBA">
        <w:rPr>
          <w:lang w:val="en-US"/>
          <w:rPrChange w:id="57" w:author="Fukuchi, Hiroyuki (SONY)" w:date="2018-02-15T18:05:00Z">
            <w:rPr/>
          </w:rPrChange>
        </w:rPr>
        <w:instrText xml:space="preserve"> HYPERLINK "https://twitter.com/ibrahimatlinux" \h </w:instrText>
      </w:r>
      <w:r w:rsidR="00554615">
        <w:fldChar w:fldCharType="separate"/>
      </w:r>
      <w:r w:rsidRPr="009E6729">
        <w:rPr>
          <w:color w:val="44A1DA"/>
          <w:w w:val="110"/>
          <w:lang w:val="en-US"/>
        </w:rPr>
        <w:t>@IbrahimAtLinux</w:t>
      </w:r>
      <w:r w:rsidR="00554615">
        <w:rPr>
          <w:color w:val="44A1DA"/>
          <w:w w:val="110"/>
          <w:lang w:val="en-US"/>
        </w:rPr>
        <w:fldChar w:fldCharType="end"/>
      </w:r>
    </w:p>
    <w:p w:rsidR="00304724" w:rsidRPr="009E6729" w:rsidRDefault="00304724">
      <w:pPr>
        <w:spacing w:line="482" w:lineRule="auto"/>
        <w:rPr>
          <w:lang w:val="en-US"/>
        </w:rPr>
        <w:sectPr w:rsidR="00304724" w:rsidRPr="009E6729">
          <w:pgSz w:w="12240" w:h="15840"/>
          <w:pgMar w:top="880" w:right="1240" w:bottom="760" w:left="1180" w:header="10" w:footer="560" w:gutter="0"/>
          <w:cols w:space="720"/>
        </w:sectPr>
      </w:pPr>
    </w:p>
    <w:p w:rsidR="00304724" w:rsidRPr="009E6729" w:rsidRDefault="00554615">
      <w:pPr>
        <w:pStyle w:val="a3"/>
        <w:rPr>
          <w:sz w:val="20"/>
          <w:lang w:val="en-US"/>
        </w:rPr>
      </w:pPr>
      <w:r>
        <w:lastRenderedPageBreak/>
        <w:pict>
          <v:group id="_x0000_s1026" style="position:absolute;margin-left:0;margin-top:180pt;width:612pt;height:612pt;z-index:-251626496;mso-position-horizontal-relative:page;mso-position-vertical-relative:page" coordorigin=",3600" coordsize="12240,12240">
            <v:shape id="_x0000_s1037" type="#_x0000_t75" style="position:absolute;top:3600;width:12240;height:12240">
              <v:imagedata r:id="rId97" o:title=""/>
            </v:shape>
            <v:shape id="_x0000_s1036" type="#_x0000_t75" style="position:absolute;left:1249;top:12864;width:265;height:159">
              <v:imagedata r:id="rId98" o:title=""/>
            </v:shape>
            <v:shape id="_x0000_s1035" type="#_x0000_t75" style="position:absolute;left:1545;top:12864;width:111;height:159">
              <v:imagedata r:id="rId99" o:title=""/>
            </v:shape>
            <v:shape id="_x0000_s1034" type="#_x0000_t75" style="position:absolute;left:2491;top:12861;width:405;height:165">
              <v:imagedata r:id="rId100" o:title=""/>
            </v:shape>
            <v:shape id="_x0000_s1033" type="#_x0000_t75" style="position:absolute;left:2926;top:12865;width:125;height:159">
              <v:imagedata r:id="rId101" o:title=""/>
            </v:shape>
            <v:shape id="_x0000_s1032" type="#_x0000_t75" style="position:absolute;left:3082;top:12861;width:738;height:165">
              <v:imagedata r:id="rId102" o:title=""/>
            </v:shape>
            <v:shape id="_x0000_s1031" type="#_x0000_t75" style="position:absolute;left:1697;top:12864;width:119;height:158">
              <v:imagedata r:id="rId103" o:title=""/>
            </v:shape>
            <v:line id="_x0000_s1030" style="position:absolute" from="1872,12865" to="1872,13023" strokecolor="white" strokeweight=".85619mm"/>
            <v:shape id="_x0000_s1029" type="#_x0000_t75" style="position:absolute;left:1932;top:12864;width:142;height:158">
              <v:imagedata r:id="rId104" o:title=""/>
            </v:shape>
            <v:shape id="_x0000_s1028" type="#_x0000_t75" style="position:absolute;left:2109;top:12864;width:333;height:162">
              <v:imagedata r:id="rId105" o:title=""/>
            </v:shape>
            <v:shape id="_x0000_s1027" type="#_x0000_t75" style="position:absolute;left:1049;top:12864;width:159;height:159">
              <v:imagedata r:id="rId106" o:title=""/>
            </v:shape>
            <w10:wrap anchorx="page" anchory="page"/>
          </v:group>
        </w:pict>
      </w: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rPr>
          <w:sz w:val="20"/>
          <w:lang w:val="en-US"/>
        </w:rPr>
      </w:pPr>
    </w:p>
    <w:p w:rsidR="00304724" w:rsidRPr="009E6729" w:rsidRDefault="00304724">
      <w:pPr>
        <w:pStyle w:val="a3"/>
        <w:spacing w:before="3"/>
        <w:rPr>
          <w:sz w:val="18"/>
          <w:lang w:val="en-US"/>
        </w:rPr>
      </w:pPr>
    </w:p>
    <w:p w:rsidR="00304724" w:rsidRDefault="009E6729">
      <w:pPr>
        <w:spacing w:before="182" w:line="270" w:lineRule="exact"/>
        <w:ind w:left="106"/>
        <w:rPr>
          <w:rFonts w:ascii="PMingLiU" w:eastAsia="PMingLiU"/>
          <w:sz w:val="20"/>
        </w:rPr>
      </w:pPr>
      <w:r>
        <w:rPr>
          <w:rFonts w:ascii="PMingLiU" w:eastAsia="PMingLiU" w:hint="eastAsia"/>
          <w:color w:val="FFFFFF"/>
          <w:w w:val="105"/>
          <w:sz w:val="20"/>
        </w:rPr>
        <w:t>The Linux Foundation は、Linux の普及促進、保護、ならびに標準化に取り組み、</w:t>
      </w:r>
    </w:p>
    <w:p w:rsidR="00304724" w:rsidRDefault="009E6729">
      <w:pPr>
        <w:spacing w:before="4" w:line="223" w:lineRule="auto"/>
        <w:ind w:left="106" w:right="2770"/>
        <w:rPr>
          <w:rFonts w:ascii="PMingLiU" w:eastAsia="PMingLiU"/>
          <w:sz w:val="20"/>
        </w:rPr>
      </w:pPr>
      <w:r>
        <w:rPr>
          <w:rFonts w:ascii="PMingLiU" w:eastAsia="PMingLiU" w:hint="eastAsia"/>
          <w:color w:val="FFFFFF"/>
          <w:sz w:val="20"/>
        </w:rPr>
        <w:t>Linux/OSS</w:t>
      </w:r>
      <w:r>
        <w:rPr>
          <w:rFonts w:ascii="PMingLiU" w:eastAsia="PMingLiU" w:hint="eastAsia"/>
          <w:color w:val="FFFFFF"/>
          <w:spacing w:val="-20"/>
          <w:sz w:val="20"/>
        </w:rPr>
        <w:t xml:space="preserve"> がクローズドなプラットフォームに対抗するのに必要とされる統合されたリソースとサービスを提供します。</w:t>
      </w:r>
    </w:p>
    <w:p w:rsidR="00304724" w:rsidRDefault="009E6729">
      <w:pPr>
        <w:spacing w:before="146" w:line="270" w:lineRule="exact"/>
        <w:ind w:left="106"/>
        <w:rPr>
          <w:rFonts w:ascii="PMingLiU" w:eastAsia="PMingLiU"/>
          <w:sz w:val="20"/>
        </w:rPr>
      </w:pPr>
      <w:r>
        <w:rPr>
          <w:rFonts w:ascii="PMingLiU" w:eastAsia="PMingLiU" w:hint="eastAsia"/>
          <w:color w:val="FFFFFF"/>
          <w:w w:val="105"/>
          <w:sz w:val="20"/>
        </w:rPr>
        <w:t>The Linux Foundation およびその他の活動については、</w:t>
      </w:r>
    </w:p>
    <w:p w:rsidR="00304724" w:rsidRDefault="00554615">
      <w:pPr>
        <w:spacing w:line="270" w:lineRule="exact"/>
        <w:ind w:left="106"/>
        <w:rPr>
          <w:rFonts w:ascii="PMingLiU" w:eastAsia="PMingLiU"/>
          <w:sz w:val="20"/>
        </w:rPr>
      </w:pPr>
      <w:hyperlink r:id="rId107">
        <w:r w:rsidR="009E6729">
          <w:rPr>
            <w:rFonts w:ascii="PMingLiU" w:eastAsia="PMingLiU" w:hint="eastAsia"/>
            <w:color w:val="FFFFFF"/>
            <w:sz w:val="20"/>
          </w:rPr>
          <w:t xml:space="preserve">http://www.linuxfoundation.org </w:t>
        </w:r>
      </w:hyperlink>
      <w:r w:rsidR="009E6729">
        <w:rPr>
          <w:rFonts w:ascii="PMingLiU" w:eastAsia="PMingLiU" w:hint="eastAsia"/>
          <w:color w:val="FFFFFF"/>
          <w:sz w:val="20"/>
        </w:rPr>
        <w:t>を参照してください。</w:t>
      </w:r>
    </w:p>
    <w:sectPr w:rsidR="00304724">
      <w:headerReference w:type="default" r:id="rId108"/>
      <w:footerReference w:type="default" r:id="rId109"/>
      <w:pgSz w:w="12240" w:h="15840"/>
      <w:pgMar w:top="1500" w:right="1240" w:bottom="0"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615" w:rsidRDefault="00554615">
      <w:r>
        <w:separator/>
      </w:r>
    </w:p>
  </w:endnote>
  <w:endnote w:type="continuationSeparator" w:id="0">
    <w:p w:rsidR="00554615" w:rsidRDefault="0055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Cambria"/>
    <w:panose1 w:val="02010601000101010101"/>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348" style="position:absolute;margin-left:0;margin-top:750pt;width:612pt;height:42pt;z-index:-53392;mso-position-horizontal-relative:page;mso-position-vertical-relative:page" coordorigin=",15000" coordsize="1224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5" type="#_x0000_t75" style="position:absolute;top:15000;width:12240;height:840">
            <v:imagedata r:id="rId1" o:title=""/>
          </v:shape>
          <v:line id="_x0000_s2364" style="position:absolute" from="1242,15353" to="1242,15523" strokecolor="white" strokeweight=".88pt"/>
          <v:line id="_x0000_s2363" style="position:absolute" from="1169,15346" to="1315,15346" strokecolor="white" strokeweight=".26494mm"/>
          <v:line id="_x0000_s2362" style="position:absolute" from="1333,15426" to="1478,15426" strokecolor="white" strokeweight=".8pt"/>
          <v:shape id="_x0000_s2361" type="#_x0000_t75" style="position:absolute;left:1515;top:15338;width:130;height:185">
            <v:imagedata r:id="rId2" o:title=""/>
          </v:shape>
          <v:shape id="_x0000_s2360" type="#_x0000_t75" style="position:absolute;left:2621;top:15334;width:474;height:193">
            <v:imagedata r:id="rId3" o:title=""/>
          </v:shape>
          <v:shape id="_x0000_s2359" type="#_x0000_t75" style="position:absolute;left:3130;top:15338;width:146;height:185">
            <v:imagedata r:id="rId4" o:title=""/>
          </v:shape>
          <v:shape id="_x0000_s2358"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357" style="position:absolute" from="3689,15353" to="3689,15523" strokecolor="white" strokeweight=".31081mm"/>
          <v:line id="_x0000_s2356" style="position:absolute" from="3616,15346" to="3763,15346" strokecolor="white" strokeweight=".26494mm"/>
          <v:line id="_x0000_s2355" style="position:absolute" from="3790,15338" to="3790,15523" strokecolor="white" strokeweight=".31081mm"/>
          <v:shape id="_x0000_s2354"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353" type="#_x0000_t75" style="position:absolute;left:1693;top:15338;width:139;height:185">
            <v:imagedata r:id="rId5" o:title=""/>
          </v:shape>
          <v:line id="_x0000_s2352" style="position:absolute" from="1897,15338" to="1897,15522" strokecolor="white" strokeweight="1.0012mm"/>
          <v:shape id="_x0000_s2351" type="#_x0000_t75" style="position:absolute;left:1967;top:15338;width:166;height:185">
            <v:imagedata r:id="rId6" o:title=""/>
          </v:shape>
          <v:shape id="_x0000_s2350" type="#_x0000_t75" style="position:absolute;left:2175;top:15338;width:390;height:189">
            <v:imagedata r:id="rId7" o:title=""/>
          </v:shape>
          <v:shape id="_x0000_s2349" type="#_x0000_t75" style="position:absolute;left:935;top:15338;width:186;height:186">
            <v:imagedata r:id="rId8" o:title=""/>
          </v:shape>
          <w10:wrap anchorx="page" anchory="page"/>
        </v:group>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172" style="position:absolute;margin-left:0;margin-top:750pt;width:612pt;height:42pt;z-index:-52840;mso-position-horizontal-relative:page;mso-position-vertical-relative:page" coordorigin=",15000" coordsize="1224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9" type="#_x0000_t75" style="position:absolute;top:15000;width:12240;height:840">
            <v:imagedata r:id="rId1" o:title=""/>
          </v:shape>
          <v:line id="_x0000_s2188" style="position:absolute" from="1242,15353" to="1242,15523" strokecolor="white" strokeweight=".88pt"/>
          <v:line id="_x0000_s2187" style="position:absolute" from="1169,15346" to="1315,15346" strokecolor="white" strokeweight=".26494mm"/>
          <v:line id="_x0000_s2186" style="position:absolute" from="1333,15426" to="1478,15426" strokecolor="white" strokeweight=".8pt"/>
          <v:shape id="_x0000_s2185" type="#_x0000_t75" style="position:absolute;left:1515;top:15338;width:130;height:185">
            <v:imagedata r:id="rId2" o:title=""/>
          </v:shape>
          <v:shape id="_x0000_s2184" type="#_x0000_t75" style="position:absolute;left:2621;top:15334;width:474;height:193">
            <v:imagedata r:id="rId3" o:title=""/>
          </v:shape>
          <v:shape id="_x0000_s2183" type="#_x0000_t75" style="position:absolute;left:3130;top:15338;width:146;height:185">
            <v:imagedata r:id="rId4" o:title=""/>
          </v:shape>
          <v:shape id="_x0000_s2182"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181" style="position:absolute" from="3689,15353" to="3689,15523" strokecolor="white" strokeweight=".31081mm"/>
          <v:line id="_x0000_s2180" style="position:absolute" from="3616,15346" to="3763,15346" strokecolor="white" strokeweight=".26494mm"/>
          <v:line id="_x0000_s2179" style="position:absolute" from="3790,15338" to="3790,15523" strokecolor="white" strokeweight=".31081mm"/>
          <v:shape id="_x0000_s2178"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177" type="#_x0000_t75" style="position:absolute;left:1693;top:15338;width:139;height:185">
            <v:imagedata r:id="rId5" o:title=""/>
          </v:shape>
          <v:line id="_x0000_s2176" style="position:absolute" from="1897,15338" to="1897,15522" strokecolor="white" strokeweight="1.0012mm"/>
          <v:shape id="_x0000_s2175" type="#_x0000_t75" style="position:absolute;left:1967;top:15338;width:166;height:185">
            <v:imagedata r:id="rId6" o:title=""/>
          </v:shape>
          <v:shape id="_x0000_s2174" type="#_x0000_t75" style="position:absolute;left:2175;top:15338;width:390;height:189">
            <v:imagedata r:id="rId7" o:title=""/>
          </v:shape>
          <v:shape id="_x0000_s2173" type="#_x0000_t75" style="position:absolute;left:935;top:15338;width:186;height:186">
            <v:imagedata r:id="rId8" o:title=""/>
          </v:shape>
          <w10:wrap anchorx="page" anchory="page"/>
        </v:group>
      </w:pict>
    </w:r>
    <w:r>
      <w:pict>
        <v:shapetype id="_x0000_t202" coordsize="21600,21600" o:spt="202" path="m,l,21600r21600,l21600,xe">
          <v:stroke joinstyle="miter"/>
          <v:path gradientshapeok="t" o:connecttype="rect"/>
        </v:shapetype>
        <v:shape id="_x0000_s2171" type="#_x0000_t202" style="position:absolute;margin-left:552.9pt;margin-top:763.55pt;width:14.1pt;height:12.5pt;z-index:-52816;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22</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153" style="position:absolute;margin-left:0;margin-top:750pt;width:612pt;height:42pt;z-index:-52792;mso-position-horizontal-relative:page;mso-position-vertical-relative:page" coordorigin=",15000" coordsize="12240,840">
          <v:rect id="_x0000_s2170" style="position:absolute;top:15000;width:12240;height:840" fillcolor="#0096d6" stroked="f"/>
          <v:line id="_x0000_s2169" style="position:absolute" from="1242,15353" to="1242,15523" strokecolor="white" strokeweight=".88pt"/>
          <v:line id="_x0000_s2168" style="position:absolute" from="1169,15346" to="1315,15346" strokecolor="white" strokeweight=".26494mm"/>
          <v:line id="_x0000_s2167"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6" type="#_x0000_t75" style="position:absolute;left:1515;top:15338;width:130;height:185">
            <v:imagedata r:id="rId1" o:title=""/>
          </v:shape>
          <v:shape id="_x0000_s2165" type="#_x0000_t75" style="position:absolute;left:2621;top:15334;width:474;height:193">
            <v:imagedata r:id="rId2" o:title=""/>
          </v:shape>
          <v:shape id="_x0000_s2164" type="#_x0000_t75" style="position:absolute;left:3130;top:15338;width:146;height:185">
            <v:imagedata r:id="rId3" o:title=""/>
          </v:shape>
          <v:shape id="_x0000_s2163"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162" style="position:absolute" from="3689,15353" to="3689,15523" strokecolor="white" strokeweight=".31081mm"/>
          <v:line id="_x0000_s2161" style="position:absolute" from="3616,15346" to="3763,15346" strokecolor="white" strokeweight=".26494mm"/>
          <v:line id="_x0000_s2160" style="position:absolute" from="3790,15338" to="3790,15523" strokecolor="white" strokeweight=".31081mm"/>
          <v:shape id="_x0000_s2159"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158" type="#_x0000_t75" style="position:absolute;left:1693;top:15338;width:139;height:185">
            <v:imagedata r:id="rId4" o:title=""/>
          </v:shape>
          <v:line id="_x0000_s2157" style="position:absolute" from="1897,15338" to="1897,15522" strokecolor="white" strokeweight="1.0012mm"/>
          <v:shape id="_x0000_s2156" type="#_x0000_t75" style="position:absolute;left:1967;top:15338;width:166;height:185">
            <v:imagedata r:id="rId5" o:title=""/>
          </v:shape>
          <v:shape id="_x0000_s2155" type="#_x0000_t75" style="position:absolute;left:2175;top:15338;width:390;height:189">
            <v:imagedata r:id="rId6" o:title=""/>
          </v:shape>
          <v:shape id="_x0000_s2154"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152" type="#_x0000_t202" style="position:absolute;margin-left:554pt;margin-top:763.55pt;width:14pt;height:12.5pt;z-index:-52768;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23</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134" style="position:absolute;margin-left:0;margin-top:750pt;width:612pt;height:42pt;z-index:-52744;mso-position-horizontal-relative:page;mso-position-vertical-relative:page" coordorigin=",15000" coordsize="1224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top:15000;width:12240;height:840">
            <v:imagedata r:id="rId1" o:title=""/>
          </v:shape>
          <v:line id="_x0000_s2150" style="position:absolute" from="1242,15353" to="1242,15523" strokecolor="white" strokeweight=".88pt"/>
          <v:line id="_x0000_s2149" style="position:absolute" from="1169,15346" to="1315,15346" strokecolor="white" strokeweight=".26494mm"/>
          <v:line id="_x0000_s2148" style="position:absolute" from="1333,15426" to="1478,15426" strokecolor="white" strokeweight=".8pt"/>
          <v:shape id="_x0000_s2147" type="#_x0000_t75" style="position:absolute;left:1515;top:15338;width:130;height:185">
            <v:imagedata r:id="rId2" o:title=""/>
          </v:shape>
          <v:shape id="_x0000_s2146" type="#_x0000_t75" style="position:absolute;left:2621;top:15334;width:474;height:193">
            <v:imagedata r:id="rId3" o:title=""/>
          </v:shape>
          <v:shape id="_x0000_s2145" type="#_x0000_t75" style="position:absolute;left:3130;top:15338;width:146;height:185">
            <v:imagedata r:id="rId4" o:title=""/>
          </v:shape>
          <v:shape id="_x0000_s2144"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143" style="position:absolute" from="3689,15353" to="3689,15523" strokecolor="white" strokeweight=".31081mm"/>
          <v:line id="_x0000_s2142" style="position:absolute" from="3616,15346" to="3763,15346" strokecolor="white" strokeweight=".26494mm"/>
          <v:line id="_x0000_s2141" style="position:absolute" from="3790,15338" to="3790,15523" strokecolor="white" strokeweight=".31081mm"/>
          <v:shape id="_x0000_s2140"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139" type="#_x0000_t75" style="position:absolute;left:1693;top:15338;width:139;height:185">
            <v:imagedata r:id="rId5" o:title=""/>
          </v:shape>
          <v:line id="_x0000_s2138" style="position:absolute" from="1897,15338" to="1897,15522" strokecolor="white" strokeweight="1.0012mm"/>
          <v:shape id="_x0000_s2137" type="#_x0000_t75" style="position:absolute;left:1967;top:15338;width:166;height:185">
            <v:imagedata r:id="rId6" o:title=""/>
          </v:shape>
          <v:shape id="_x0000_s2136" type="#_x0000_t75" style="position:absolute;left:2175;top:15338;width:390;height:189">
            <v:imagedata r:id="rId7" o:title=""/>
          </v:shape>
          <v:shape id="_x0000_s2135" type="#_x0000_t75" style="position:absolute;left:935;top:15338;width:186;height:186">
            <v:imagedata r:id="rId8" o:title=""/>
          </v:shape>
          <w10:wrap anchorx="page" anchory="page"/>
        </v:group>
      </w:pict>
    </w:r>
    <w:r>
      <w:pict>
        <v:shapetype id="_x0000_t202" coordsize="21600,21600" o:spt="202" path="m,l,21600r21600,l21600,xe">
          <v:stroke joinstyle="miter"/>
          <v:path gradientshapeok="t" o:connecttype="rect"/>
        </v:shapetype>
        <v:shape id="_x0000_s2133" type="#_x0000_t202" style="position:absolute;margin-left:553.25pt;margin-top:763.55pt;width:13.45pt;height:12.5pt;z-index:-52720;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24</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115" style="position:absolute;margin-left:0;margin-top:750pt;width:612pt;height:42pt;z-index:-52696;mso-position-horizontal-relative:page;mso-position-vertical-relative:page" coordorigin=",15000" coordsize="12240,840">
          <v:rect id="_x0000_s2132" style="position:absolute;top:15000;width:12240;height:840" fillcolor="#0096d6" stroked="f"/>
          <v:line id="_x0000_s2131" style="position:absolute" from="1242,15353" to="1242,15523" strokecolor="white" strokeweight=".88pt"/>
          <v:line id="_x0000_s2130" style="position:absolute" from="1169,15346" to="1315,15346" strokecolor="white" strokeweight=".26494mm"/>
          <v:line id="_x0000_s2129"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8" type="#_x0000_t75" style="position:absolute;left:1515;top:15338;width:130;height:185">
            <v:imagedata r:id="rId1" o:title=""/>
          </v:shape>
          <v:shape id="_x0000_s2127" type="#_x0000_t75" style="position:absolute;left:2621;top:15334;width:474;height:193">
            <v:imagedata r:id="rId2" o:title=""/>
          </v:shape>
          <v:shape id="_x0000_s2126" type="#_x0000_t75" style="position:absolute;left:3130;top:15338;width:146;height:185">
            <v:imagedata r:id="rId3" o:title=""/>
          </v:shape>
          <v:shape id="_x0000_s2125"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124" style="position:absolute" from="3689,15353" to="3689,15523" strokecolor="white" strokeweight=".31081mm"/>
          <v:line id="_x0000_s2123" style="position:absolute" from="3616,15346" to="3763,15346" strokecolor="white" strokeweight=".26494mm"/>
          <v:line id="_x0000_s2122" style="position:absolute" from="3790,15338" to="3790,15523" strokecolor="white" strokeweight=".31081mm"/>
          <v:shape id="_x0000_s2121"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120" type="#_x0000_t75" style="position:absolute;left:1693;top:15338;width:139;height:185">
            <v:imagedata r:id="rId4" o:title=""/>
          </v:shape>
          <v:line id="_x0000_s2119" style="position:absolute" from="1897,15338" to="1897,15522" strokecolor="white" strokeweight="1.0012mm"/>
          <v:shape id="_x0000_s2118" type="#_x0000_t75" style="position:absolute;left:1967;top:15338;width:166;height:185">
            <v:imagedata r:id="rId5" o:title=""/>
          </v:shape>
          <v:shape id="_x0000_s2117" type="#_x0000_t75" style="position:absolute;left:2175;top:15338;width:390;height:189">
            <v:imagedata r:id="rId6" o:title=""/>
          </v:shape>
          <v:shape id="_x0000_s2116"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554.05pt;margin-top:763.55pt;width:13.8pt;height:12.5pt;z-index:-52672;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31</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094" style="position:absolute;margin-left:0;margin-top:750pt;width:612pt;height:42pt;z-index:-52600;mso-position-horizontal-relative:page;mso-position-vertical-relative:page" coordorigin=",15000" coordsize="12240,840">
          <v:rect id="_x0000_s2111" style="position:absolute;top:15000;width:12240;height:840" fillcolor="#0096d6" stroked="f"/>
          <v:line id="_x0000_s2110" style="position:absolute" from="1242,15353" to="1242,15523" strokecolor="white" strokeweight=".88pt"/>
          <v:line id="_x0000_s2109" style="position:absolute" from="1169,15346" to="1315,15346" strokecolor="white" strokeweight=".26494mm"/>
          <v:line id="_x0000_s2108"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1515;top:15338;width:130;height:185">
            <v:imagedata r:id="rId1" o:title=""/>
          </v:shape>
          <v:shape id="_x0000_s2106" type="#_x0000_t75" style="position:absolute;left:2621;top:15334;width:474;height:193">
            <v:imagedata r:id="rId2" o:title=""/>
          </v:shape>
          <v:shape id="_x0000_s2105" type="#_x0000_t75" style="position:absolute;left:3130;top:15338;width:146;height:185">
            <v:imagedata r:id="rId3" o:title=""/>
          </v:shape>
          <v:shape id="_x0000_s2104"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103" style="position:absolute" from="3689,15353" to="3689,15523" strokecolor="white" strokeweight=".31081mm"/>
          <v:line id="_x0000_s2102" style="position:absolute" from="3616,15346" to="3763,15346" strokecolor="white" strokeweight=".26494mm"/>
          <v:line id="_x0000_s2101" style="position:absolute" from="3790,15338" to="3790,15523" strokecolor="white" strokeweight=".31081mm"/>
          <v:shape id="_x0000_s2100"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099" type="#_x0000_t75" style="position:absolute;left:1693;top:15338;width:139;height:185">
            <v:imagedata r:id="rId4" o:title=""/>
          </v:shape>
          <v:line id="_x0000_s2098" style="position:absolute" from="1897,15338" to="1897,15522" strokecolor="white" strokeweight="1.0012mm"/>
          <v:shape id="_x0000_s2097" type="#_x0000_t75" style="position:absolute;left:1967;top:15338;width:166;height:185">
            <v:imagedata r:id="rId5" o:title=""/>
          </v:shape>
          <v:shape id="_x0000_s2096" type="#_x0000_t75" style="position:absolute;left:2175;top:15338;width:390;height:189">
            <v:imagedata r:id="rId6" o:title=""/>
          </v:shape>
          <v:shape id="_x0000_s2095"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553.95pt;margin-top:763.55pt;width:14.1pt;height:12.5pt;z-index:-52576;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35</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073" style="position:absolute;margin-left:0;margin-top:750pt;width:612pt;height:42pt;z-index:-52504;mso-position-horizontal-relative:page;mso-position-vertical-relative:page" coordorigin=",15000" coordsize="12240,840">
          <v:rect id="_x0000_s2090" style="position:absolute;top:15000;width:12240;height:840" fillcolor="#0096d6" stroked="f"/>
          <v:line id="_x0000_s2089" style="position:absolute" from="1242,15353" to="1242,15523" strokecolor="white" strokeweight=".88pt"/>
          <v:line id="_x0000_s2088" style="position:absolute" from="1169,15346" to="1315,15346" strokecolor="white" strokeweight=".26494mm"/>
          <v:line id="_x0000_s2087"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1515;top:15338;width:130;height:185">
            <v:imagedata r:id="rId1" o:title=""/>
          </v:shape>
          <v:shape id="_x0000_s2085" type="#_x0000_t75" style="position:absolute;left:2621;top:15334;width:474;height:193">
            <v:imagedata r:id="rId2" o:title=""/>
          </v:shape>
          <v:shape id="_x0000_s2084" type="#_x0000_t75" style="position:absolute;left:3130;top:15338;width:146;height:185">
            <v:imagedata r:id="rId3" o:title=""/>
          </v:shape>
          <v:shape id="_x0000_s2083"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082" style="position:absolute" from="3689,15353" to="3689,15523" strokecolor="white" strokeweight=".31081mm"/>
          <v:line id="_x0000_s2081" style="position:absolute" from="3616,15346" to="3763,15346" strokecolor="white" strokeweight=".26494mm"/>
          <v:line id="_x0000_s2080" style="position:absolute" from="3790,15338" to="3790,15523" strokecolor="white" strokeweight=".31081mm"/>
          <v:shape id="_x0000_s2079"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078" type="#_x0000_t75" style="position:absolute;left:1693;top:15338;width:139;height:185">
            <v:imagedata r:id="rId4" o:title=""/>
          </v:shape>
          <v:line id="_x0000_s2077" style="position:absolute" from="1897,15338" to="1897,15522" strokecolor="white" strokeweight="1.0012mm"/>
          <v:shape id="_x0000_s2076" type="#_x0000_t75" style="position:absolute;left:1967;top:15338;width:166;height:185">
            <v:imagedata r:id="rId5" o:title=""/>
          </v:shape>
          <v:shape id="_x0000_s2075" type="#_x0000_t75" style="position:absolute;left:2175;top:15338;width:390;height:189">
            <v:imagedata r:id="rId6" o:title=""/>
          </v:shape>
          <v:shape id="_x0000_s2074"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553.85pt;margin-top:763.55pt;width:14.25pt;height:12.5pt;z-index:-52480;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38</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052" style="position:absolute;margin-left:0;margin-top:750pt;width:612pt;height:42pt;z-index:-52408;mso-position-horizontal-relative:page;mso-position-vertical-relative:page" coordorigin=",15000" coordsize="12240,840">
          <v:rect id="_x0000_s2069" style="position:absolute;top:15000;width:12240;height:840" fillcolor="#0096d6" stroked="f"/>
          <v:line id="_x0000_s2068" style="position:absolute" from="1242,15353" to="1242,15523" strokecolor="white" strokeweight=".88pt"/>
          <v:line id="_x0000_s2067" style="position:absolute" from="1169,15346" to="1315,15346" strokecolor="white" strokeweight=".26494mm"/>
          <v:line id="_x0000_s2066"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1515;top:15338;width:130;height:185">
            <v:imagedata r:id="rId1" o:title=""/>
          </v:shape>
          <v:shape id="_x0000_s2064" type="#_x0000_t75" style="position:absolute;left:2621;top:15334;width:474;height:193">
            <v:imagedata r:id="rId2" o:title=""/>
          </v:shape>
          <v:shape id="_x0000_s2063" type="#_x0000_t75" style="position:absolute;left:3130;top:15338;width:146;height:185">
            <v:imagedata r:id="rId3" o:title=""/>
          </v:shape>
          <v:shape id="_x0000_s2062"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061" style="position:absolute" from="3689,15353" to="3689,15523" strokecolor="white" strokeweight=".31081mm"/>
          <v:line id="_x0000_s2060" style="position:absolute" from="3616,15346" to="3763,15346" strokecolor="white" strokeweight=".26494mm"/>
          <v:line id="_x0000_s2059" style="position:absolute" from="3790,15338" to="3790,15523" strokecolor="white" strokeweight=".31081mm"/>
          <v:shape id="_x0000_s2058"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057" type="#_x0000_t75" style="position:absolute;left:1693;top:15338;width:139;height:185">
            <v:imagedata r:id="rId4" o:title=""/>
          </v:shape>
          <v:line id="_x0000_s2056" style="position:absolute" from="1897,15338" to="1897,15522" strokecolor="white" strokeweight="1.0012mm"/>
          <v:shape id="_x0000_s2055" type="#_x0000_t75" style="position:absolute;left:1967;top:15338;width:166;height:185">
            <v:imagedata r:id="rId5" o:title=""/>
          </v:shape>
          <v:shape id="_x0000_s2054" type="#_x0000_t75" style="position:absolute;left:2175;top:15338;width:390;height:189">
            <v:imagedata r:id="rId6" o:title=""/>
          </v:shape>
          <v:shape id="_x0000_s2053"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553.85pt;margin-top:763.55pt;width:14.25pt;height:12.5pt;z-index:-52384;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45</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330" style="position:absolute;margin-left:0;margin-top:750pt;width:612pt;height:42pt;z-index:-53368;mso-position-horizontal-relative:page;mso-position-vertical-relative:page" coordorigin=",15000" coordsize="12240,840">
          <v:rect id="_x0000_s2347" style="position:absolute;top:15000;width:12240;height:840" fillcolor="#0096d6" stroked="f"/>
          <v:line id="_x0000_s2346" style="position:absolute" from="1242,15353" to="1242,15523" strokecolor="white" strokeweight=".88pt"/>
          <v:line id="_x0000_s2345" style="position:absolute" from="1169,15346" to="1315,15346" strokecolor="white" strokeweight=".26494mm"/>
          <v:line id="_x0000_s2344"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3" type="#_x0000_t75" style="position:absolute;left:1515;top:15338;width:130;height:185">
            <v:imagedata r:id="rId1" o:title=""/>
          </v:shape>
          <v:shape id="_x0000_s2342" type="#_x0000_t75" style="position:absolute;left:2621;top:15334;width:474;height:193">
            <v:imagedata r:id="rId2" o:title=""/>
          </v:shape>
          <v:shape id="_x0000_s2341" type="#_x0000_t75" style="position:absolute;left:3130;top:15338;width:146;height:185">
            <v:imagedata r:id="rId3" o:title=""/>
          </v:shape>
          <v:shape id="_x0000_s2340"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339" style="position:absolute" from="3689,15353" to="3689,15523" strokecolor="white" strokeweight=".31081mm"/>
          <v:line id="_x0000_s2338" style="position:absolute" from="3616,15346" to="3763,15346" strokecolor="white" strokeweight=".26494mm"/>
          <v:line id="_x0000_s2337" style="position:absolute" from="3790,15338" to="3790,15523" strokecolor="white" strokeweight=".31081mm"/>
          <v:shape id="_x0000_s2336"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335" type="#_x0000_t75" style="position:absolute;left:1693;top:15338;width:139;height:185">
            <v:imagedata r:id="rId4" o:title=""/>
          </v:shape>
          <v:line id="_x0000_s2334" style="position:absolute" from="1897,15338" to="1897,15522" strokecolor="white" strokeweight="1.0012mm"/>
          <v:shape id="_x0000_s2333" type="#_x0000_t75" style="position:absolute;left:1967;top:15338;width:166;height:185">
            <v:imagedata r:id="rId5" o:title=""/>
          </v:shape>
          <v:shape id="_x0000_s2332" type="#_x0000_t75" style="position:absolute;left:2175;top:15338;width:390;height:189">
            <v:imagedata r:id="rId6" o:title=""/>
          </v:shape>
          <v:shape id="_x0000_s2331"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329" type="#_x0000_t202" style="position:absolute;margin-left:552.8pt;margin-top:763.55pt;width:15.25pt;height:12.5pt;z-index:-53344;mso-position-horizontal-relative:page;mso-position-vertical-relative:page" filled="f" stroked="f">
          <v:textbox inset="0,0,0,0">
            <w:txbxContent>
              <w:p w:rsidR="00842AD8" w:rsidRDefault="00842AD8">
                <w:pPr>
                  <w:spacing w:before="22"/>
                  <w:ind w:left="5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309" style="position:absolute;margin-left:0;margin-top:750pt;width:612pt;height:42pt;z-index:-53272;mso-position-horizontal-relative:page;mso-position-vertical-relative:page" coordorigin=",15000" coordsize="12240,840">
          <v:rect id="_x0000_s2326" style="position:absolute;top:15000;width:12240;height:840" fillcolor="#0096d6" stroked="f"/>
          <v:line id="_x0000_s2325" style="position:absolute" from="1242,15353" to="1242,15523" strokecolor="white" strokeweight=".88pt"/>
          <v:line id="_x0000_s2324" style="position:absolute" from="1169,15346" to="1315,15346" strokecolor="white" strokeweight=".26494mm"/>
          <v:line id="_x0000_s2323"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2" type="#_x0000_t75" style="position:absolute;left:1515;top:15338;width:130;height:185">
            <v:imagedata r:id="rId1" o:title=""/>
          </v:shape>
          <v:shape id="_x0000_s2321" type="#_x0000_t75" style="position:absolute;left:2621;top:15334;width:474;height:193">
            <v:imagedata r:id="rId2" o:title=""/>
          </v:shape>
          <v:shape id="_x0000_s2320" type="#_x0000_t75" style="position:absolute;left:3130;top:15338;width:146;height:185">
            <v:imagedata r:id="rId3" o:title=""/>
          </v:shape>
          <v:shape id="_x0000_s2319"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318" style="position:absolute" from="3689,15353" to="3689,15523" strokecolor="white" strokeweight=".31081mm"/>
          <v:line id="_x0000_s2317" style="position:absolute" from="3616,15346" to="3763,15346" strokecolor="white" strokeweight=".26494mm"/>
          <v:line id="_x0000_s2316" style="position:absolute" from="3790,15338" to="3790,15523" strokecolor="white" strokeweight=".31081mm"/>
          <v:shape id="_x0000_s2315"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314" type="#_x0000_t75" style="position:absolute;left:1693;top:15338;width:139;height:185">
            <v:imagedata r:id="rId4" o:title=""/>
          </v:shape>
          <v:line id="_x0000_s2313" style="position:absolute" from="1897,15338" to="1897,15522" strokecolor="white" strokeweight="1.0012mm"/>
          <v:shape id="_x0000_s2312" type="#_x0000_t75" style="position:absolute;left:1967;top:15338;width:166;height:185">
            <v:imagedata r:id="rId5" o:title=""/>
          </v:shape>
          <v:shape id="_x0000_s2311" type="#_x0000_t75" style="position:absolute;left:2175;top:15338;width:390;height:189">
            <v:imagedata r:id="rId6" o:title=""/>
          </v:shape>
          <v:shape id="_x0000_s2310"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308" type="#_x0000_t202" style="position:absolute;margin-left:558.95pt;margin-top:763.55pt;width:9.05pt;height:12.5pt;z-index:-53248;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w w:val="99"/>
                    <w:sz w:val="18"/>
                  </w:rPr>
                  <w:instrText xml:space="preserve"> PAGE </w:instrText>
                </w:r>
                <w:r>
                  <w:fldChar w:fldCharType="separate"/>
                </w:r>
                <w:r w:rsidR="00666EBA">
                  <w:rPr>
                    <w:rFonts w:ascii="Arial"/>
                    <w:noProof/>
                    <w:color w:val="FFFFFF"/>
                    <w:w w:val="99"/>
                    <w:sz w:val="18"/>
                  </w:rP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288" style="position:absolute;margin-left:0;margin-top:750pt;width:612pt;height:42pt;z-index:-53176;mso-position-horizontal-relative:page;mso-position-vertical-relative:page" coordorigin=",15000" coordsize="12240,840">
          <v:rect id="_x0000_s2305" style="position:absolute;top:15000;width:12240;height:840" fillcolor="#0096d6" stroked="f"/>
          <v:line id="_x0000_s2304" style="position:absolute" from="1242,15353" to="1242,15523" strokecolor="white" strokeweight=".88pt"/>
          <v:line id="_x0000_s2303" style="position:absolute" from="1169,15346" to="1315,15346" strokecolor="white" strokeweight=".26494mm"/>
          <v:line id="_x0000_s2302"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01" type="#_x0000_t75" style="position:absolute;left:1515;top:15338;width:130;height:185">
            <v:imagedata r:id="rId1" o:title=""/>
          </v:shape>
          <v:shape id="_x0000_s2300" type="#_x0000_t75" style="position:absolute;left:2621;top:15334;width:474;height:193">
            <v:imagedata r:id="rId2" o:title=""/>
          </v:shape>
          <v:shape id="_x0000_s2299" type="#_x0000_t75" style="position:absolute;left:3130;top:15338;width:146;height:185">
            <v:imagedata r:id="rId3" o:title=""/>
          </v:shape>
          <v:shape id="_x0000_s2298"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297" style="position:absolute" from="3689,15353" to="3689,15523" strokecolor="white" strokeweight=".31081mm"/>
          <v:line id="_x0000_s2296" style="position:absolute" from="3616,15346" to="3763,15346" strokecolor="white" strokeweight=".26494mm"/>
          <v:line id="_x0000_s2295" style="position:absolute" from="3790,15338" to="3790,15523" strokecolor="white" strokeweight=".31081mm"/>
          <v:shape id="_x0000_s2294"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293" type="#_x0000_t75" style="position:absolute;left:1693;top:15338;width:139;height:185">
            <v:imagedata r:id="rId4" o:title=""/>
          </v:shape>
          <v:line id="_x0000_s2292" style="position:absolute" from="1897,15338" to="1897,15522" strokecolor="white" strokeweight="1.0012mm"/>
          <v:shape id="_x0000_s2291" type="#_x0000_t75" style="position:absolute;left:1967;top:15338;width:166;height:185">
            <v:imagedata r:id="rId5" o:title=""/>
          </v:shape>
          <v:shape id="_x0000_s2290" type="#_x0000_t75" style="position:absolute;left:2175;top:15338;width:390;height:189">
            <v:imagedata r:id="rId6" o:title=""/>
          </v:shape>
          <v:shape id="_x0000_s2289"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287" type="#_x0000_t202" style="position:absolute;margin-left:554.75pt;margin-top:763.55pt;width:12.45pt;height:12.5pt;z-index:-53152;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11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269" style="position:absolute;margin-left:0;margin-top:750pt;width:612pt;height:42pt;z-index:-53128;mso-position-horizontal-relative:page;mso-position-vertical-relative:page" coordorigin=",15000" coordsize="1224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86" type="#_x0000_t75" style="position:absolute;top:15000;width:12240;height:840">
            <v:imagedata r:id="rId1" o:title=""/>
          </v:shape>
          <v:line id="_x0000_s2285" style="position:absolute" from="1242,15353" to="1242,15523" strokecolor="white" strokeweight=".88pt"/>
          <v:line id="_x0000_s2284" style="position:absolute" from="1169,15346" to="1315,15346" strokecolor="white" strokeweight=".26494mm"/>
          <v:line id="_x0000_s2283" style="position:absolute" from="1333,15426" to="1478,15426" strokecolor="white" strokeweight=".8pt"/>
          <v:shape id="_x0000_s2282" type="#_x0000_t75" style="position:absolute;left:1515;top:15338;width:130;height:185">
            <v:imagedata r:id="rId2" o:title=""/>
          </v:shape>
          <v:shape id="_x0000_s2281" type="#_x0000_t75" style="position:absolute;left:2621;top:15334;width:474;height:193">
            <v:imagedata r:id="rId3" o:title=""/>
          </v:shape>
          <v:shape id="_x0000_s2280" type="#_x0000_t75" style="position:absolute;left:3130;top:15338;width:146;height:185">
            <v:imagedata r:id="rId4" o:title=""/>
          </v:shape>
          <v:shape id="_x0000_s2279"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278" style="position:absolute" from="3689,15353" to="3689,15523" strokecolor="white" strokeweight=".31081mm"/>
          <v:line id="_x0000_s2277" style="position:absolute" from="3616,15346" to="3763,15346" strokecolor="white" strokeweight=".26494mm"/>
          <v:line id="_x0000_s2276" style="position:absolute" from="3790,15338" to="3790,15523" strokecolor="white" strokeweight=".31081mm"/>
          <v:shape id="_x0000_s2275"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274" type="#_x0000_t75" style="position:absolute;left:1693;top:15338;width:139;height:185">
            <v:imagedata r:id="rId5" o:title=""/>
          </v:shape>
          <v:line id="_x0000_s2273" style="position:absolute" from="1897,15338" to="1897,15522" strokecolor="white" strokeweight="1.0012mm"/>
          <v:shape id="_x0000_s2272" type="#_x0000_t75" style="position:absolute;left:1967;top:15338;width:166;height:185">
            <v:imagedata r:id="rId6" o:title=""/>
          </v:shape>
          <v:shape id="_x0000_s2271" type="#_x0000_t75" style="position:absolute;left:2175;top:15338;width:390;height:189">
            <v:imagedata r:id="rId7" o:title=""/>
          </v:shape>
          <v:shape id="_x0000_s2270" type="#_x0000_t75" style="position:absolute;left:935;top:15338;width:186;height:186">
            <v:imagedata r:id="rId8" o:title=""/>
          </v:shape>
          <w10:wrap anchorx="page" anchory="page"/>
        </v:group>
      </w:pict>
    </w:r>
    <w:r>
      <w:pict>
        <v:shapetype id="_x0000_t202" coordsize="21600,21600" o:spt="202" path="m,l,21600r21600,l21600,xe">
          <v:stroke joinstyle="miter"/>
          <v:path gradientshapeok="t" o:connecttype="rect"/>
        </v:shapetype>
        <v:shape id="_x0000_s2268" type="#_x0000_t202" style="position:absolute;margin-left:553.4pt;margin-top:763.55pt;width:13.15pt;height:12.5pt;z-index:-53104;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12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250" style="position:absolute;margin-left:0;margin-top:750pt;width:612pt;height:42pt;z-index:-53080;mso-position-horizontal-relative:page;mso-position-vertical-relative:page" coordorigin=",15000" coordsize="12240,840">
          <v:rect id="_x0000_s2267" style="position:absolute;top:15000;width:12240;height:840" fillcolor="#0096d6" stroked="f"/>
          <v:line id="_x0000_s2266" style="position:absolute" from="1242,15353" to="1242,15523" strokecolor="white" strokeweight=".88pt"/>
          <v:line id="_x0000_s2265" style="position:absolute" from="1169,15346" to="1315,15346" strokecolor="white" strokeweight=".26494mm"/>
          <v:line id="_x0000_s2264"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63" type="#_x0000_t75" style="position:absolute;left:1515;top:15338;width:130;height:185">
            <v:imagedata r:id="rId1" o:title=""/>
          </v:shape>
          <v:shape id="_x0000_s2262" type="#_x0000_t75" style="position:absolute;left:2621;top:15334;width:474;height:193">
            <v:imagedata r:id="rId2" o:title=""/>
          </v:shape>
          <v:shape id="_x0000_s2261" type="#_x0000_t75" style="position:absolute;left:3130;top:15338;width:146;height:185">
            <v:imagedata r:id="rId3" o:title=""/>
          </v:shape>
          <v:shape id="_x0000_s2260"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259" style="position:absolute" from="3689,15353" to="3689,15523" strokecolor="white" strokeweight=".31081mm"/>
          <v:line id="_x0000_s2258" style="position:absolute" from="3616,15346" to="3763,15346" strokecolor="white" strokeweight=".26494mm"/>
          <v:line id="_x0000_s2257" style="position:absolute" from="3790,15338" to="3790,15523" strokecolor="white" strokeweight=".31081mm"/>
          <v:shape id="_x0000_s2256"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255" type="#_x0000_t75" style="position:absolute;left:1693;top:15338;width:139;height:185">
            <v:imagedata r:id="rId4" o:title=""/>
          </v:shape>
          <v:line id="_x0000_s2254" style="position:absolute" from="1897,15338" to="1897,15522" strokecolor="white" strokeweight="1.0012mm"/>
          <v:shape id="_x0000_s2253" type="#_x0000_t75" style="position:absolute;left:1967;top:15338;width:166;height:185">
            <v:imagedata r:id="rId5" o:title=""/>
          </v:shape>
          <v:shape id="_x0000_s2252" type="#_x0000_t75" style="position:absolute;left:2175;top:15338;width:390;height:189">
            <v:imagedata r:id="rId6" o:title=""/>
          </v:shape>
          <v:shape id="_x0000_s2251"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249" type="#_x0000_t202" style="position:absolute;margin-left:554.4pt;margin-top:763.55pt;width:13.2pt;height:12.5pt;z-index:-53056;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17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229" style="position:absolute;margin-left:0;margin-top:750pt;width:612pt;height:42pt;z-index:-52984;mso-position-horizontal-relative:page;mso-position-vertical-relative:page" coordorigin=",15000" coordsize="12240,840">
          <v:rect id="_x0000_s2246" style="position:absolute;top:15000;width:12240;height:840" fillcolor="#0096d6" stroked="f"/>
          <v:line id="_x0000_s2245" style="position:absolute" from="1242,15353" to="1242,15523" strokecolor="white" strokeweight=".88pt"/>
          <v:line id="_x0000_s2244" style="position:absolute" from="1169,15346" to="1315,15346" strokecolor="white" strokeweight=".26494mm"/>
          <v:line id="_x0000_s2243"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2" type="#_x0000_t75" style="position:absolute;left:1515;top:15338;width:130;height:185">
            <v:imagedata r:id="rId1" o:title=""/>
          </v:shape>
          <v:shape id="_x0000_s2241" type="#_x0000_t75" style="position:absolute;left:2621;top:15334;width:474;height:193">
            <v:imagedata r:id="rId2" o:title=""/>
          </v:shape>
          <v:shape id="_x0000_s2240" type="#_x0000_t75" style="position:absolute;left:3130;top:15338;width:146;height:185">
            <v:imagedata r:id="rId3" o:title=""/>
          </v:shape>
          <v:shape id="_x0000_s2239"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238" style="position:absolute" from="3689,15353" to="3689,15523" strokecolor="white" strokeweight=".31081mm"/>
          <v:line id="_x0000_s2237" style="position:absolute" from="3616,15346" to="3763,15346" strokecolor="white" strokeweight=".26494mm"/>
          <v:line id="_x0000_s2236" style="position:absolute" from="3790,15338" to="3790,15523" strokecolor="white" strokeweight=".31081mm"/>
          <v:shape id="_x0000_s2235"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234" type="#_x0000_t75" style="position:absolute;left:1693;top:15338;width:139;height:185">
            <v:imagedata r:id="rId4" o:title=""/>
          </v:shape>
          <v:line id="_x0000_s2233" style="position:absolute" from="1897,15338" to="1897,15522" strokecolor="white" strokeweight="1.0012mm"/>
          <v:shape id="_x0000_s2232" type="#_x0000_t75" style="position:absolute;left:1967;top:15338;width:166;height:185">
            <v:imagedata r:id="rId5" o:title=""/>
          </v:shape>
          <v:shape id="_x0000_s2231" type="#_x0000_t75" style="position:absolute;left:2175;top:15338;width:390;height:189">
            <v:imagedata r:id="rId6" o:title=""/>
          </v:shape>
          <v:shape id="_x0000_s2230"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228" type="#_x0000_t202" style="position:absolute;margin-left:554.35pt;margin-top:763.55pt;width:13.25pt;height:12.5pt;z-index:-52960;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19</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210" style="position:absolute;margin-left:0;margin-top:750pt;width:612pt;height:42pt;z-index:-52936;mso-position-horizontal-relative:page;mso-position-vertical-relative:page" coordorigin=",15000" coordsize="1224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27" type="#_x0000_t75" style="position:absolute;top:15000;width:12240;height:840">
            <v:imagedata r:id="rId1" o:title=""/>
          </v:shape>
          <v:line id="_x0000_s2226" style="position:absolute" from="1242,15353" to="1242,15523" strokecolor="white" strokeweight=".88pt"/>
          <v:line id="_x0000_s2225" style="position:absolute" from="1169,15346" to="1315,15346" strokecolor="white" strokeweight=".26494mm"/>
          <v:line id="_x0000_s2224" style="position:absolute" from="1333,15426" to="1478,15426" strokecolor="white" strokeweight=".8pt"/>
          <v:shape id="_x0000_s2223" type="#_x0000_t75" style="position:absolute;left:1515;top:15338;width:130;height:185">
            <v:imagedata r:id="rId2" o:title=""/>
          </v:shape>
          <v:shape id="_x0000_s2222" type="#_x0000_t75" style="position:absolute;left:2621;top:15334;width:474;height:193">
            <v:imagedata r:id="rId3" o:title=""/>
          </v:shape>
          <v:shape id="_x0000_s2221" type="#_x0000_t75" style="position:absolute;left:3130;top:15338;width:146;height:185">
            <v:imagedata r:id="rId4" o:title=""/>
          </v:shape>
          <v:shape id="_x0000_s2220"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219" style="position:absolute" from="3689,15353" to="3689,15523" strokecolor="white" strokeweight=".31081mm"/>
          <v:line id="_x0000_s2218" style="position:absolute" from="3616,15346" to="3763,15346" strokecolor="white" strokeweight=".26494mm"/>
          <v:line id="_x0000_s2217" style="position:absolute" from="3790,15338" to="3790,15523" strokecolor="white" strokeweight=".31081mm"/>
          <v:shape id="_x0000_s2216"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215" type="#_x0000_t75" style="position:absolute;left:1693;top:15338;width:139;height:185">
            <v:imagedata r:id="rId5" o:title=""/>
          </v:shape>
          <v:line id="_x0000_s2214" style="position:absolute" from="1897,15338" to="1897,15522" strokecolor="white" strokeweight="1.0012mm"/>
          <v:shape id="_x0000_s2213" type="#_x0000_t75" style="position:absolute;left:1967;top:15338;width:166;height:185">
            <v:imagedata r:id="rId6" o:title=""/>
          </v:shape>
          <v:shape id="_x0000_s2212" type="#_x0000_t75" style="position:absolute;left:2175;top:15338;width:390;height:189">
            <v:imagedata r:id="rId7" o:title=""/>
          </v:shape>
          <v:shape id="_x0000_s2211" type="#_x0000_t75" style="position:absolute;left:935;top:15338;width:186;height:186">
            <v:imagedata r:id="rId8" o:title=""/>
          </v:shape>
          <w10:wrap anchorx="page" anchory="page"/>
        </v:group>
      </w:pict>
    </w:r>
    <w:r>
      <w:pict>
        <v:shapetype id="_x0000_t202" coordsize="21600,21600" o:spt="202" path="m,l,21600r21600,l21600,xe">
          <v:stroke joinstyle="miter"/>
          <v:path gradientshapeok="t" o:connecttype="rect"/>
        </v:shapetype>
        <v:shape id="_x0000_s2209" type="#_x0000_t202" style="position:absolute;margin-left:553pt;margin-top:763.55pt;width:13.95pt;height:12.5pt;z-index:-52912;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20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group id="_x0000_s2191" style="position:absolute;margin-left:0;margin-top:750pt;width:612pt;height:42pt;z-index:-52888;mso-position-horizontal-relative:page;mso-position-vertical-relative:page" coordorigin=",15000" coordsize="12240,840">
          <v:rect id="_x0000_s2208" style="position:absolute;top:15000;width:12240;height:840" fillcolor="#0096d6" stroked="f"/>
          <v:line id="_x0000_s2207" style="position:absolute" from="1242,15353" to="1242,15523" strokecolor="white" strokeweight=".88pt"/>
          <v:line id="_x0000_s2206" style="position:absolute" from="1169,15346" to="1315,15346" strokecolor="white" strokeweight=".26494mm"/>
          <v:line id="_x0000_s2205" style="position:absolute" from="1333,15426" to="1478,15426" strokecolor="white"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4" type="#_x0000_t75" style="position:absolute;left:1515;top:15338;width:130;height:185">
            <v:imagedata r:id="rId1" o:title=""/>
          </v:shape>
          <v:shape id="_x0000_s2203" type="#_x0000_t75" style="position:absolute;left:2621;top:15334;width:474;height:193">
            <v:imagedata r:id="rId2" o:title=""/>
          </v:shape>
          <v:shape id="_x0000_s2202" type="#_x0000_t75" style="position:absolute;left:3130;top:15338;width:146;height:185">
            <v:imagedata r:id="rId3" o:title=""/>
          </v:shape>
          <v:shape id="_x0000_s2201" style="position:absolute;left:3312;top:15338;width:324;height:186" coordorigin="3313,15338" coordsize="324,186" o:spt="100" adj="0,,0" path="m3462,15431r-6,-40l3444,15369r,62l3440,15466r-14,24l3402,15504r-34,4l3330,15508r,-155l3368,15353r34,5l3426,15371r14,24l3444,15431r,-62l3440,15362r-13,-9l3414,15345r-37,-7l3313,15338r,185l3377,15523r37,-6l3427,15508r13,-9l3456,15471r6,-40m3637,15523r-23,-57l3608,15451r-19,-49l3589,15451r-72,l3554,15356r35,95l3589,15402r-18,-46l3564,15338r-20,l3470,15523r19,l3511,15466r84,l3618,15523r19,e" stroked="f">
            <v:stroke joinstyle="round"/>
            <v:formulas/>
            <v:path arrowok="t" o:connecttype="segments"/>
          </v:shape>
          <v:line id="_x0000_s2200" style="position:absolute" from="3689,15353" to="3689,15523" strokecolor="white" strokeweight=".31081mm"/>
          <v:line id="_x0000_s2199" style="position:absolute" from="3616,15346" to="3763,15346" strokecolor="white" strokeweight=".26494mm"/>
          <v:line id="_x0000_s2198" style="position:absolute" from="3790,15338" to="3790,15523" strokecolor="white" strokeweight=".31081mm"/>
          <v:shape id="_x0000_s2197" style="position:absolute;left:3827;top:15334;width:348;height:193" coordorigin="3828,15334" coordsize="348,193" o:spt="100" adj="0,,0" path="m4002,15431r-5,-37l3985,15371r,60l3981,15460r-13,27l3946,15505r-31,7l3884,15505r-22,-18l3849,15460r-4,-29l3849,15401r13,-26l3884,15356r31,-7l3946,15356r22,19l3981,15401r4,30l3985,15371r-5,-8l3962,15349r-9,-7l3915,15334r-38,8l3850,15363r-17,31l3828,15431r5,36l3850,15498r27,21l3915,15527r38,-8l3962,15512r18,-14l3997,15467r5,-36m4175,15338r-18,l4157,15495r,l4069,15367r-20,-29l4029,15338r,185l4047,15523r,-156l4048,15367r107,156l4175,15523r,-28l4175,15338e" stroked="f">
            <v:stroke joinstyle="round"/>
            <v:formulas/>
            <v:path arrowok="t" o:connecttype="segments"/>
          </v:shape>
          <v:shape id="_x0000_s2196" type="#_x0000_t75" style="position:absolute;left:1693;top:15338;width:139;height:185">
            <v:imagedata r:id="rId4" o:title=""/>
          </v:shape>
          <v:line id="_x0000_s2195" style="position:absolute" from="1897,15338" to="1897,15522" strokecolor="white" strokeweight="1.0012mm"/>
          <v:shape id="_x0000_s2194" type="#_x0000_t75" style="position:absolute;left:1967;top:15338;width:166;height:185">
            <v:imagedata r:id="rId5" o:title=""/>
          </v:shape>
          <v:shape id="_x0000_s2193" type="#_x0000_t75" style="position:absolute;left:2175;top:15338;width:390;height:189">
            <v:imagedata r:id="rId6" o:title=""/>
          </v:shape>
          <v:shape id="_x0000_s2192" type="#_x0000_t75" style="position:absolute;left:935;top:15338;width:186;height:186">
            <v:imagedata r:id="rId7" o:title=""/>
          </v:shape>
          <w10:wrap anchorx="page" anchory="page"/>
        </v:group>
      </w:pict>
    </w:r>
    <w:r>
      <w:pict>
        <v:shapetype id="_x0000_t202" coordsize="21600,21600" o:spt="202" path="m,l,21600r21600,l21600,xe">
          <v:stroke joinstyle="miter"/>
          <v:path gradientshapeok="t" o:connecttype="rect"/>
        </v:shapetype>
        <v:shape id="_x0000_s2190" type="#_x0000_t202" style="position:absolute;margin-left:554.15pt;margin-top:763.55pt;width:13.6pt;height:12.5pt;z-index:-52864;mso-position-horizontal-relative:page;mso-position-vertical-relative:page" filled="f" stroked="f">
          <v:textbox inset="0,0,0,0">
            <w:txbxContent>
              <w:p w:rsidR="00842AD8" w:rsidRDefault="00842AD8">
                <w:pPr>
                  <w:spacing w:before="22"/>
                  <w:ind w:left="40"/>
                  <w:rPr>
                    <w:rFonts w:ascii="Arial"/>
                    <w:sz w:val="18"/>
                  </w:rPr>
                </w:pPr>
                <w:r>
                  <w:fldChar w:fldCharType="begin"/>
                </w:r>
                <w:r>
                  <w:rPr>
                    <w:rFonts w:ascii="Arial"/>
                    <w:color w:val="FFFFFF"/>
                    <w:sz w:val="18"/>
                  </w:rPr>
                  <w:instrText xml:space="preserve"> PAGE </w:instrText>
                </w:r>
                <w:r>
                  <w:fldChar w:fldCharType="separate"/>
                </w:r>
                <w:r w:rsidR="00666EBA">
                  <w:rPr>
                    <w:rFonts w:ascii="Arial"/>
                    <w:noProof/>
                    <w:color w:val="FFFFFF"/>
                    <w:sz w:val="18"/>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615" w:rsidRDefault="00554615">
      <w:r>
        <w:separator/>
      </w:r>
    </w:p>
  </w:footnote>
  <w:footnote w:type="continuationSeparator" w:id="0">
    <w:p w:rsidR="00554615" w:rsidRDefault="00554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328" style="position:absolute;margin-left:1.35pt;margin-top:.5pt;width:610.65pt;height:44.4pt;z-index:-53320;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327" type="#_x0000_t202" style="position:absolute;margin-left:77.75pt;margin-top:24.7pt;width:201.55pt;height:14pt;z-index:-53296;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113" style="position:absolute;margin-left:1.35pt;margin-top:.5pt;width:610.65pt;height:44.4pt;z-index:-52648;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112" type="#_x0000_t202" style="position:absolute;margin-left:77.75pt;margin-top:24.7pt;width:201.55pt;height:14pt;z-index:-52624;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092" style="position:absolute;margin-left:1.35pt;margin-top:.5pt;width:610.65pt;height:44.4pt;z-index:-52552;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091" type="#_x0000_t202" style="position:absolute;margin-left:77.75pt;margin-top:24.7pt;width:201.55pt;height:14pt;z-index:-52528;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071" style="position:absolute;margin-left:1.35pt;margin-top:.5pt;width:610.65pt;height:44.4pt;z-index:-52456;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070" type="#_x0000_t202" style="position:absolute;margin-left:77.75pt;margin-top:24.7pt;width:201.55pt;height:14pt;z-index:-52432;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050" style="position:absolute;margin-left:1.35pt;margin-top:.5pt;width:610.65pt;height:44.4pt;z-index:-52360;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77.75pt;margin-top:24.7pt;width:201.55pt;height:14pt;z-index:-52336;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307" style="position:absolute;margin-left:1.35pt;margin-top:.5pt;width:610.65pt;height:44.4pt;z-index:-53224;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306" type="#_x0000_t202" style="position:absolute;margin-left:77.75pt;margin-top:24.7pt;width:201.55pt;height:14pt;z-index:-53200;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554615">
    <w:pPr>
      <w:pStyle w:val="a3"/>
      <w:spacing w:line="14" w:lineRule="auto"/>
      <w:rPr>
        <w:sz w:val="20"/>
      </w:rPr>
    </w:pPr>
    <w:r>
      <w:pict>
        <v:rect id="_x0000_s2248" style="position:absolute;margin-left:1.35pt;margin-top:.5pt;width:610.65pt;height:44.4pt;z-index:-53032;mso-position-horizontal-relative:page;mso-position-vertical-relative:page" fillcolor="#fbfbfa" stroked="f">
          <w10:wrap anchorx="page" anchory="page"/>
        </v:rect>
      </w:pict>
    </w:r>
    <w:r>
      <w:pict>
        <v:shapetype id="_x0000_t202" coordsize="21600,21600" o:spt="202" path="m,l,21600r21600,l21600,xe">
          <v:stroke joinstyle="miter"/>
          <v:path gradientshapeok="t" o:connecttype="rect"/>
        </v:shapetype>
        <v:shape id="_x0000_s2247" type="#_x0000_t202" style="position:absolute;margin-left:77.75pt;margin-top:24.7pt;width:201.55pt;height:14pt;z-index:-53008;mso-position-horizontal-relative:page;mso-position-vertical-relative:page" filled="f" stroked="f">
          <v:textbox inset="0,0,0,0">
            <w:txbxContent>
              <w:p w:rsidR="00842AD8" w:rsidRDefault="00842AD8">
                <w:pPr>
                  <w:spacing w:line="280" w:lineRule="exact"/>
                  <w:ind w:left="20"/>
                  <w:rPr>
                    <w:sz w:val="24"/>
                  </w:rPr>
                </w:pPr>
                <w:r>
                  <w:rPr>
                    <w:color w:val="2A476B"/>
                    <w:spacing w:val="-22"/>
                    <w:w w:val="115"/>
                    <w:sz w:val="24"/>
                  </w:rPr>
                  <w:t>Ｍ＆Ａ取引におけるオープンソース監査</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AD8" w:rsidRDefault="00842AD8">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1E4B"/>
    <w:multiLevelType w:val="hybridMultilevel"/>
    <w:tmpl w:val="A21C81E2"/>
    <w:lvl w:ilvl="0" w:tplc="30ACC35C">
      <w:numFmt w:val="bullet"/>
      <w:lvlText w:val="•"/>
      <w:lvlJc w:val="left"/>
      <w:pPr>
        <w:ind w:left="1195" w:hanging="200"/>
      </w:pPr>
      <w:rPr>
        <w:rFonts w:ascii="Arial" w:eastAsia="Arial" w:hAnsi="Arial" w:cs="Arial" w:hint="default"/>
        <w:color w:val="696A6D"/>
        <w:w w:val="142"/>
        <w:sz w:val="24"/>
        <w:szCs w:val="24"/>
        <w:lang w:val="ja-JP" w:eastAsia="ja-JP" w:bidi="ja-JP"/>
      </w:rPr>
    </w:lvl>
    <w:lvl w:ilvl="1" w:tplc="3A3EB82E">
      <w:numFmt w:val="bullet"/>
      <w:lvlText w:val="•"/>
      <w:lvlJc w:val="left"/>
      <w:pPr>
        <w:ind w:left="1995" w:hanging="200"/>
      </w:pPr>
      <w:rPr>
        <w:rFonts w:ascii="Arial" w:eastAsia="Arial" w:hAnsi="Arial" w:cs="Arial" w:hint="default"/>
        <w:color w:val="696A6D"/>
        <w:w w:val="142"/>
        <w:sz w:val="24"/>
        <w:szCs w:val="24"/>
        <w:lang w:val="ja-JP" w:eastAsia="ja-JP" w:bidi="ja-JP"/>
      </w:rPr>
    </w:lvl>
    <w:lvl w:ilvl="2" w:tplc="68DC23E2">
      <w:numFmt w:val="bullet"/>
      <w:lvlText w:val="•"/>
      <w:lvlJc w:val="left"/>
      <w:pPr>
        <w:ind w:left="2868" w:hanging="200"/>
      </w:pPr>
      <w:rPr>
        <w:rFonts w:hint="default"/>
        <w:lang w:val="ja-JP" w:eastAsia="ja-JP" w:bidi="ja-JP"/>
      </w:rPr>
    </w:lvl>
    <w:lvl w:ilvl="3" w:tplc="118C92BA">
      <w:numFmt w:val="bullet"/>
      <w:lvlText w:val="•"/>
      <w:lvlJc w:val="left"/>
      <w:pPr>
        <w:ind w:left="3737" w:hanging="200"/>
      </w:pPr>
      <w:rPr>
        <w:rFonts w:hint="default"/>
        <w:lang w:val="ja-JP" w:eastAsia="ja-JP" w:bidi="ja-JP"/>
      </w:rPr>
    </w:lvl>
    <w:lvl w:ilvl="4" w:tplc="8E106C00">
      <w:numFmt w:val="bullet"/>
      <w:lvlText w:val="•"/>
      <w:lvlJc w:val="left"/>
      <w:pPr>
        <w:ind w:left="4606" w:hanging="200"/>
      </w:pPr>
      <w:rPr>
        <w:rFonts w:hint="default"/>
        <w:lang w:val="ja-JP" w:eastAsia="ja-JP" w:bidi="ja-JP"/>
      </w:rPr>
    </w:lvl>
    <w:lvl w:ilvl="5" w:tplc="A1748A08">
      <w:numFmt w:val="bullet"/>
      <w:lvlText w:val="•"/>
      <w:lvlJc w:val="left"/>
      <w:pPr>
        <w:ind w:left="5475" w:hanging="200"/>
      </w:pPr>
      <w:rPr>
        <w:rFonts w:hint="default"/>
        <w:lang w:val="ja-JP" w:eastAsia="ja-JP" w:bidi="ja-JP"/>
      </w:rPr>
    </w:lvl>
    <w:lvl w:ilvl="6" w:tplc="DF9E4AA6">
      <w:numFmt w:val="bullet"/>
      <w:lvlText w:val="•"/>
      <w:lvlJc w:val="left"/>
      <w:pPr>
        <w:ind w:left="6344" w:hanging="200"/>
      </w:pPr>
      <w:rPr>
        <w:rFonts w:hint="default"/>
        <w:lang w:val="ja-JP" w:eastAsia="ja-JP" w:bidi="ja-JP"/>
      </w:rPr>
    </w:lvl>
    <w:lvl w:ilvl="7" w:tplc="41B89A1A">
      <w:numFmt w:val="bullet"/>
      <w:lvlText w:val="•"/>
      <w:lvlJc w:val="left"/>
      <w:pPr>
        <w:ind w:left="7213" w:hanging="200"/>
      </w:pPr>
      <w:rPr>
        <w:rFonts w:hint="default"/>
        <w:lang w:val="ja-JP" w:eastAsia="ja-JP" w:bidi="ja-JP"/>
      </w:rPr>
    </w:lvl>
    <w:lvl w:ilvl="8" w:tplc="7CBEF404">
      <w:numFmt w:val="bullet"/>
      <w:lvlText w:val="•"/>
      <w:lvlJc w:val="left"/>
      <w:pPr>
        <w:ind w:left="8082" w:hanging="200"/>
      </w:pPr>
      <w:rPr>
        <w:rFonts w:hint="default"/>
        <w:lang w:val="ja-JP" w:eastAsia="ja-JP" w:bidi="ja-JP"/>
      </w:rPr>
    </w:lvl>
  </w:abstractNum>
  <w:abstractNum w:abstractNumId="1" w15:restartNumberingAfterBreak="0">
    <w:nsid w:val="130970BC"/>
    <w:multiLevelType w:val="multilevel"/>
    <w:tmpl w:val="ACA6DAB2"/>
    <w:lvl w:ilvl="0">
      <w:start w:val="5"/>
      <w:numFmt w:val="decimal"/>
      <w:lvlText w:val="%1"/>
      <w:lvlJc w:val="left"/>
      <w:pPr>
        <w:ind w:left="1140" w:hanging="745"/>
        <w:jc w:val="left"/>
      </w:pPr>
      <w:rPr>
        <w:rFonts w:hint="default"/>
        <w:lang w:val="ja-JP" w:eastAsia="ja-JP" w:bidi="ja-JP"/>
      </w:rPr>
    </w:lvl>
    <w:lvl w:ilvl="1">
      <w:start w:val="1"/>
      <w:numFmt w:val="decimal"/>
      <w:lvlText w:val="%1.%2"/>
      <w:lvlJc w:val="left"/>
      <w:pPr>
        <w:ind w:left="1140" w:hanging="745"/>
        <w:jc w:val="left"/>
      </w:pPr>
      <w:rPr>
        <w:rFonts w:ascii="Arial" w:eastAsia="Arial" w:hAnsi="Arial" w:cs="Arial" w:hint="default"/>
        <w:color w:val="414042"/>
        <w:spacing w:val="-57"/>
        <w:w w:val="99"/>
        <w:sz w:val="48"/>
        <w:szCs w:val="48"/>
        <w:lang w:val="ja-JP" w:eastAsia="ja-JP" w:bidi="ja-JP"/>
      </w:rPr>
    </w:lvl>
    <w:lvl w:ilvl="2">
      <w:numFmt w:val="bullet"/>
      <w:lvlText w:val="•"/>
      <w:lvlJc w:val="left"/>
      <w:pPr>
        <w:ind w:left="1195" w:hanging="200"/>
      </w:pPr>
      <w:rPr>
        <w:rFonts w:ascii="Arial" w:eastAsia="Arial" w:hAnsi="Arial" w:cs="Arial" w:hint="default"/>
        <w:color w:val="696A6D"/>
        <w:w w:val="142"/>
        <w:sz w:val="24"/>
        <w:szCs w:val="24"/>
        <w:lang w:val="ja-JP" w:eastAsia="ja-JP" w:bidi="ja-JP"/>
      </w:rPr>
    </w:lvl>
    <w:lvl w:ilvl="3">
      <w:numFmt w:val="bullet"/>
      <w:lvlText w:val="•"/>
      <w:lvlJc w:val="left"/>
      <w:pPr>
        <w:ind w:left="3115" w:hanging="200"/>
      </w:pPr>
      <w:rPr>
        <w:rFonts w:hint="default"/>
        <w:lang w:val="ja-JP" w:eastAsia="ja-JP" w:bidi="ja-JP"/>
      </w:rPr>
    </w:lvl>
    <w:lvl w:ilvl="4">
      <w:numFmt w:val="bullet"/>
      <w:lvlText w:val="•"/>
      <w:lvlJc w:val="left"/>
      <w:pPr>
        <w:ind w:left="4073" w:hanging="200"/>
      </w:pPr>
      <w:rPr>
        <w:rFonts w:hint="default"/>
        <w:lang w:val="ja-JP" w:eastAsia="ja-JP" w:bidi="ja-JP"/>
      </w:rPr>
    </w:lvl>
    <w:lvl w:ilvl="5">
      <w:numFmt w:val="bullet"/>
      <w:lvlText w:val="•"/>
      <w:lvlJc w:val="left"/>
      <w:pPr>
        <w:ind w:left="5031" w:hanging="200"/>
      </w:pPr>
      <w:rPr>
        <w:rFonts w:hint="default"/>
        <w:lang w:val="ja-JP" w:eastAsia="ja-JP" w:bidi="ja-JP"/>
      </w:rPr>
    </w:lvl>
    <w:lvl w:ilvl="6">
      <w:numFmt w:val="bullet"/>
      <w:lvlText w:val="•"/>
      <w:lvlJc w:val="left"/>
      <w:pPr>
        <w:ind w:left="5988" w:hanging="200"/>
      </w:pPr>
      <w:rPr>
        <w:rFonts w:hint="default"/>
        <w:lang w:val="ja-JP" w:eastAsia="ja-JP" w:bidi="ja-JP"/>
      </w:rPr>
    </w:lvl>
    <w:lvl w:ilvl="7">
      <w:numFmt w:val="bullet"/>
      <w:lvlText w:val="•"/>
      <w:lvlJc w:val="left"/>
      <w:pPr>
        <w:ind w:left="6946" w:hanging="200"/>
      </w:pPr>
      <w:rPr>
        <w:rFonts w:hint="default"/>
        <w:lang w:val="ja-JP" w:eastAsia="ja-JP" w:bidi="ja-JP"/>
      </w:rPr>
    </w:lvl>
    <w:lvl w:ilvl="8">
      <w:numFmt w:val="bullet"/>
      <w:lvlText w:val="•"/>
      <w:lvlJc w:val="left"/>
      <w:pPr>
        <w:ind w:left="7904" w:hanging="200"/>
      </w:pPr>
      <w:rPr>
        <w:rFonts w:hint="default"/>
        <w:lang w:val="ja-JP" w:eastAsia="ja-JP" w:bidi="ja-JP"/>
      </w:rPr>
    </w:lvl>
  </w:abstractNum>
  <w:abstractNum w:abstractNumId="2" w15:restartNumberingAfterBreak="0">
    <w:nsid w:val="18041904"/>
    <w:multiLevelType w:val="hybridMultilevel"/>
    <w:tmpl w:val="D668F3BE"/>
    <w:lvl w:ilvl="0" w:tplc="78248F60">
      <w:numFmt w:val="bullet"/>
      <w:lvlText w:val="•"/>
      <w:lvlJc w:val="left"/>
      <w:pPr>
        <w:ind w:left="386" w:hanging="148"/>
      </w:pPr>
      <w:rPr>
        <w:rFonts w:ascii="Arial" w:eastAsia="Arial" w:hAnsi="Arial" w:cs="Arial" w:hint="default"/>
        <w:color w:val="696A6D"/>
        <w:spacing w:val="22"/>
        <w:w w:val="142"/>
        <w:sz w:val="24"/>
        <w:szCs w:val="24"/>
        <w:lang w:val="ja-JP" w:eastAsia="ja-JP" w:bidi="ja-JP"/>
      </w:rPr>
    </w:lvl>
    <w:lvl w:ilvl="1" w:tplc="C76E7454">
      <w:numFmt w:val="bullet"/>
      <w:lvlText w:val="•"/>
      <w:lvlJc w:val="left"/>
      <w:pPr>
        <w:ind w:left="1195" w:hanging="200"/>
      </w:pPr>
      <w:rPr>
        <w:rFonts w:ascii="Arial" w:eastAsia="Arial" w:hAnsi="Arial" w:cs="Arial" w:hint="default"/>
        <w:color w:val="696A6D"/>
        <w:w w:val="142"/>
        <w:sz w:val="24"/>
        <w:szCs w:val="24"/>
        <w:lang w:val="ja-JP" w:eastAsia="ja-JP" w:bidi="ja-JP"/>
      </w:rPr>
    </w:lvl>
    <w:lvl w:ilvl="2" w:tplc="157C7E7A">
      <w:numFmt w:val="bullet"/>
      <w:lvlText w:val="•"/>
      <w:lvlJc w:val="left"/>
      <w:pPr>
        <w:ind w:left="1613" w:hanging="200"/>
      </w:pPr>
      <w:rPr>
        <w:rFonts w:hint="default"/>
        <w:lang w:val="ja-JP" w:eastAsia="ja-JP" w:bidi="ja-JP"/>
      </w:rPr>
    </w:lvl>
    <w:lvl w:ilvl="3" w:tplc="AC42FD04">
      <w:numFmt w:val="bullet"/>
      <w:lvlText w:val="•"/>
      <w:lvlJc w:val="left"/>
      <w:pPr>
        <w:ind w:left="2026" w:hanging="200"/>
      </w:pPr>
      <w:rPr>
        <w:rFonts w:hint="default"/>
        <w:lang w:val="ja-JP" w:eastAsia="ja-JP" w:bidi="ja-JP"/>
      </w:rPr>
    </w:lvl>
    <w:lvl w:ilvl="4" w:tplc="4F90A3E2">
      <w:numFmt w:val="bullet"/>
      <w:lvlText w:val="•"/>
      <w:lvlJc w:val="left"/>
      <w:pPr>
        <w:ind w:left="2439" w:hanging="200"/>
      </w:pPr>
      <w:rPr>
        <w:rFonts w:hint="default"/>
        <w:lang w:val="ja-JP" w:eastAsia="ja-JP" w:bidi="ja-JP"/>
      </w:rPr>
    </w:lvl>
    <w:lvl w:ilvl="5" w:tplc="C6AC604C">
      <w:numFmt w:val="bullet"/>
      <w:lvlText w:val="•"/>
      <w:lvlJc w:val="left"/>
      <w:pPr>
        <w:ind w:left="2852" w:hanging="200"/>
      </w:pPr>
      <w:rPr>
        <w:rFonts w:hint="default"/>
        <w:lang w:val="ja-JP" w:eastAsia="ja-JP" w:bidi="ja-JP"/>
      </w:rPr>
    </w:lvl>
    <w:lvl w:ilvl="6" w:tplc="9CFC188E">
      <w:numFmt w:val="bullet"/>
      <w:lvlText w:val="•"/>
      <w:lvlJc w:val="left"/>
      <w:pPr>
        <w:ind w:left="3265" w:hanging="200"/>
      </w:pPr>
      <w:rPr>
        <w:rFonts w:hint="default"/>
        <w:lang w:val="ja-JP" w:eastAsia="ja-JP" w:bidi="ja-JP"/>
      </w:rPr>
    </w:lvl>
    <w:lvl w:ilvl="7" w:tplc="850464C4">
      <w:numFmt w:val="bullet"/>
      <w:lvlText w:val="•"/>
      <w:lvlJc w:val="left"/>
      <w:pPr>
        <w:ind w:left="3679" w:hanging="200"/>
      </w:pPr>
      <w:rPr>
        <w:rFonts w:hint="default"/>
        <w:lang w:val="ja-JP" w:eastAsia="ja-JP" w:bidi="ja-JP"/>
      </w:rPr>
    </w:lvl>
    <w:lvl w:ilvl="8" w:tplc="31F2989C">
      <w:numFmt w:val="bullet"/>
      <w:lvlText w:val="•"/>
      <w:lvlJc w:val="left"/>
      <w:pPr>
        <w:ind w:left="4092" w:hanging="200"/>
      </w:pPr>
      <w:rPr>
        <w:rFonts w:hint="default"/>
        <w:lang w:val="ja-JP" w:eastAsia="ja-JP" w:bidi="ja-JP"/>
      </w:rPr>
    </w:lvl>
  </w:abstractNum>
  <w:abstractNum w:abstractNumId="3" w15:restartNumberingAfterBreak="0">
    <w:nsid w:val="1BEA087D"/>
    <w:multiLevelType w:val="multilevel"/>
    <w:tmpl w:val="58869F22"/>
    <w:lvl w:ilvl="0">
      <w:start w:val="9"/>
      <w:numFmt w:val="decimal"/>
      <w:lvlText w:val="%1"/>
      <w:lvlJc w:val="left"/>
      <w:pPr>
        <w:ind w:left="1137" w:hanging="742"/>
        <w:jc w:val="left"/>
      </w:pPr>
      <w:rPr>
        <w:rFonts w:hint="default"/>
        <w:lang w:val="ja-JP" w:eastAsia="ja-JP" w:bidi="ja-JP"/>
      </w:rPr>
    </w:lvl>
    <w:lvl w:ilvl="1">
      <w:start w:val="1"/>
      <w:numFmt w:val="decimal"/>
      <w:lvlText w:val="%1.%2"/>
      <w:lvlJc w:val="left"/>
      <w:pPr>
        <w:ind w:left="1137" w:hanging="742"/>
        <w:jc w:val="left"/>
      </w:pPr>
      <w:rPr>
        <w:rFonts w:ascii="Arial" w:eastAsia="Arial" w:hAnsi="Arial" w:cs="Arial" w:hint="default"/>
        <w:color w:val="414042"/>
        <w:spacing w:val="-57"/>
        <w:w w:val="99"/>
        <w:sz w:val="48"/>
        <w:szCs w:val="48"/>
        <w:lang w:val="ja-JP" w:eastAsia="ja-JP" w:bidi="ja-JP"/>
      </w:rPr>
    </w:lvl>
    <w:lvl w:ilvl="2">
      <w:start w:val="1"/>
      <w:numFmt w:val="decimal"/>
      <w:lvlText w:val="%1.%2.%3"/>
      <w:lvlJc w:val="left"/>
      <w:pPr>
        <w:ind w:left="1184" w:hanging="790"/>
        <w:jc w:val="left"/>
      </w:pPr>
      <w:rPr>
        <w:rFonts w:ascii="Arial" w:eastAsia="Arial" w:hAnsi="Arial" w:cs="Arial" w:hint="default"/>
        <w:color w:val="414042"/>
        <w:spacing w:val="-42"/>
        <w:w w:val="99"/>
        <w:sz w:val="36"/>
        <w:szCs w:val="36"/>
        <w:lang w:val="ja-JP" w:eastAsia="ja-JP" w:bidi="ja-JP"/>
      </w:rPr>
    </w:lvl>
    <w:lvl w:ilvl="3">
      <w:numFmt w:val="bullet"/>
      <w:lvlText w:val="•"/>
      <w:lvlJc w:val="left"/>
      <w:pPr>
        <w:ind w:left="3100" w:hanging="790"/>
      </w:pPr>
      <w:rPr>
        <w:rFonts w:hint="default"/>
        <w:lang w:val="ja-JP" w:eastAsia="ja-JP" w:bidi="ja-JP"/>
      </w:rPr>
    </w:lvl>
    <w:lvl w:ilvl="4">
      <w:numFmt w:val="bullet"/>
      <w:lvlText w:val="•"/>
      <w:lvlJc w:val="left"/>
      <w:pPr>
        <w:ind w:left="4060" w:hanging="790"/>
      </w:pPr>
      <w:rPr>
        <w:rFonts w:hint="default"/>
        <w:lang w:val="ja-JP" w:eastAsia="ja-JP" w:bidi="ja-JP"/>
      </w:rPr>
    </w:lvl>
    <w:lvl w:ilvl="5">
      <w:numFmt w:val="bullet"/>
      <w:lvlText w:val="•"/>
      <w:lvlJc w:val="left"/>
      <w:pPr>
        <w:ind w:left="5020" w:hanging="790"/>
      </w:pPr>
      <w:rPr>
        <w:rFonts w:hint="default"/>
        <w:lang w:val="ja-JP" w:eastAsia="ja-JP" w:bidi="ja-JP"/>
      </w:rPr>
    </w:lvl>
    <w:lvl w:ilvl="6">
      <w:numFmt w:val="bullet"/>
      <w:lvlText w:val="•"/>
      <w:lvlJc w:val="left"/>
      <w:pPr>
        <w:ind w:left="5980" w:hanging="790"/>
      </w:pPr>
      <w:rPr>
        <w:rFonts w:hint="default"/>
        <w:lang w:val="ja-JP" w:eastAsia="ja-JP" w:bidi="ja-JP"/>
      </w:rPr>
    </w:lvl>
    <w:lvl w:ilvl="7">
      <w:numFmt w:val="bullet"/>
      <w:lvlText w:val="•"/>
      <w:lvlJc w:val="left"/>
      <w:pPr>
        <w:ind w:left="6940" w:hanging="790"/>
      </w:pPr>
      <w:rPr>
        <w:rFonts w:hint="default"/>
        <w:lang w:val="ja-JP" w:eastAsia="ja-JP" w:bidi="ja-JP"/>
      </w:rPr>
    </w:lvl>
    <w:lvl w:ilvl="8">
      <w:numFmt w:val="bullet"/>
      <w:lvlText w:val="•"/>
      <w:lvlJc w:val="left"/>
      <w:pPr>
        <w:ind w:left="7900" w:hanging="790"/>
      </w:pPr>
      <w:rPr>
        <w:rFonts w:hint="default"/>
        <w:lang w:val="ja-JP" w:eastAsia="ja-JP" w:bidi="ja-JP"/>
      </w:rPr>
    </w:lvl>
  </w:abstractNum>
  <w:abstractNum w:abstractNumId="4" w15:restartNumberingAfterBreak="0">
    <w:nsid w:val="1C452B7C"/>
    <w:multiLevelType w:val="hybridMultilevel"/>
    <w:tmpl w:val="FB407BF8"/>
    <w:lvl w:ilvl="0" w:tplc="38602E9A">
      <w:numFmt w:val="bullet"/>
      <w:lvlText w:val="•"/>
      <w:lvlJc w:val="left"/>
      <w:pPr>
        <w:ind w:left="1195" w:hanging="200"/>
      </w:pPr>
      <w:rPr>
        <w:rFonts w:ascii="Arial" w:eastAsia="Arial" w:hAnsi="Arial" w:cs="Arial" w:hint="default"/>
        <w:color w:val="696A6D"/>
        <w:w w:val="142"/>
        <w:sz w:val="24"/>
        <w:szCs w:val="24"/>
        <w:lang w:val="ja-JP" w:eastAsia="ja-JP" w:bidi="ja-JP"/>
      </w:rPr>
    </w:lvl>
    <w:lvl w:ilvl="1" w:tplc="13A05BFC">
      <w:numFmt w:val="bullet"/>
      <w:lvlText w:val="•"/>
      <w:lvlJc w:val="left"/>
      <w:pPr>
        <w:ind w:left="2062" w:hanging="200"/>
      </w:pPr>
      <w:rPr>
        <w:rFonts w:hint="default"/>
        <w:lang w:val="ja-JP" w:eastAsia="ja-JP" w:bidi="ja-JP"/>
      </w:rPr>
    </w:lvl>
    <w:lvl w:ilvl="2" w:tplc="6660FEC8">
      <w:numFmt w:val="bullet"/>
      <w:lvlText w:val="•"/>
      <w:lvlJc w:val="left"/>
      <w:pPr>
        <w:ind w:left="2924" w:hanging="200"/>
      </w:pPr>
      <w:rPr>
        <w:rFonts w:hint="default"/>
        <w:lang w:val="ja-JP" w:eastAsia="ja-JP" w:bidi="ja-JP"/>
      </w:rPr>
    </w:lvl>
    <w:lvl w:ilvl="3" w:tplc="CAD01754">
      <w:numFmt w:val="bullet"/>
      <w:lvlText w:val="•"/>
      <w:lvlJc w:val="left"/>
      <w:pPr>
        <w:ind w:left="3786" w:hanging="200"/>
      </w:pPr>
      <w:rPr>
        <w:rFonts w:hint="default"/>
        <w:lang w:val="ja-JP" w:eastAsia="ja-JP" w:bidi="ja-JP"/>
      </w:rPr>
    </w:lvl>
    <w:lvl w:ilvl="4" w:tplc="6C184EFC">
      <w:numFmt w:val="bullet"/>
      <w:lvlText w:val="•"/>
      <w:lvlJc w:val="left"/>
      <w:pPr>
        <w:ind w:left="4648" w:hanging="200"/>
      </w:pPr>
      <w:rPr>
        <w:rFonts w:hint="default"/>
        <w:lang w:val="ja-JP" w:eastAsia="ja-JP" w:bidi="ja-JP"/>
      </w:rPr>
    </w:lvl>
    <w:lvl w:ilvl="5" w:tplc="9146B32E">
      <w:numFmt w:val="bullet"/>
      <w:lvlText w:val="•"/>
      <w:lvlJc w:val="left"/>
      <w:pPr>
        <w:ind w:left="5510" w:hanging="200"/>
      </w:pPr>
      <w:rPr>
        <w:rFonts w:hint="default"/>
        <w:lang w:val="ja-JP" w:eastAsia="ja-JP" w:bidi="ja-JP"/>
      </w:rPr>
    </w:lvl>
    <w:lvl w:ilvl="6" w:tplc="83142250">
      <w:numFmt w:val="bullet"/>
      <w:lvlText w:val="•"/>
      <w:lvlJc w:val="left"/>
      <w:pPr>
        <w:ind w:left="6372" w:hanging="200"/>
      </w:pPr>
      <w:rPr>
        <w:rFonts w:hint="default"/>
        <w:lang w:val="ja-JP" w:eastAsia="ja-JP" w:bidi="ja-JP"/>
      </w:rPr>
    </w:lvl>
    <w:lvl w:ilvl="7" w:tplc="C0006C9A">
      <w:numFmt w:val="bullet"/>
      <w:lvlText w:val="•"/>
      <w:lvlJc w:val="left"/>
      <w:pPr>
        <w:ind w:left="7234" w:hanging="200"/>
      </w:pPr>
      <w:rPr>
        <w:rFonts w:hint="default"/>
        <w:lang w:val="ja-JP" w:eastAsia="ja-JP" w:bidi="ja-JP"/>
      </w:rPr>
    </w:lvl>
    <w:lvl w:ilvl="8" w:tplc="E784378E">
      <w:numFmt w:val="bullet"/>
      <w:lvlText w:val="•"/>
      <w:lvlJc w:val="left"/>
      <w:pPr>
        <w:ind w:left="8096" w:hanging="200"/>
      </w:pPr>
      <w:rPr>
        <w:rFonts w:hint="default"/>
        <w:lang w:val="ja-JP" w:eastAsia="ja-JP" w:bidi="ja-JP"/>
      </w:rPr>
    </w:lvl>
  </w:abstractNum>
  <w:abstractNum w:abstractNumId="5" w15:restartNumberingAfterBreak="0">
    <w:nsid w:val="268B652E"/>
    <w:multiLevelType w:val="hybridMultilevel"/>
    <w:tmpl w:val="A09C031E"/>
    <w:lvl w:ilvl="0" w:tplc="0DD85D54">
      <w:start w:val="1"/>
      <w:numFmt w:val="decimal"/>
      <w:lvlText w:val="%1."/>
      <w:lvlJc w:val="left"/>
      <w:pPr>
        <w:ind w:left="1195" w:hanging="401"/>
        <w:jc w:val="left"/>
      </w:pPr>
      <w:rPr>
        <w:rFonts w:ascii="Arial" w:eastAsia="Arial" w:hAnsi="Arial" w:cs="Arial" w:hint="default"/>
        <w:color w:val="414042"/>
        <w:spacing w:val="-32"/>
        <w:w w:val="82"/>
        <w:sz w:val="28"/>
        <w:szCs w:val="28"/>
        <w:lang w:val="ja-JP" w:eastAsia="ja-JP" w:bidi="ja-JP"/>
      </w:rPr>
    </w:lvl>
    <w:lvl w:ilvl="1" w:tplc="CAEA12B0">
      <w:numFmt w:val="bullet"/>
      <w:lvlText w:val="•"/>
      <w:lvlJc w:val="left"/>
      <w:pPr>
        <w:ind w:left="2062" w:hanging="401"/>
      </w:pPr>
      <w:rPr>
        <w:rFonts w:hint="default"/>
        <w:lang w:val="ja-JP" w:eastAsia="ja-JP" w:bidi="ja-JP"/>
      </w:rPr>
    </w:lvl>
    <w:lvl w:ilvl="2" w:tplc="549C38DC">
      <w:numFmt w:val="bullet"/>
      <w:lvlText w:val="•"/>
      <w:lvlJc w:val="left"/>
      <w:pPr>
        <w:ind w:left="2924" w:hanging="401"/>
      </w:pPr>
      <w:rPr>
        <w:rFonts w:hint="default"/>
        <w:lang w:val="ja-JP" w:eastAsia="ja-JP" w:bidi="ja-JP"/>
      </w:rPr>
    </w:lvl>
    <w:lvl w:ilvl="3" w:tplc="B32C11A2">
      <w:numFmt w:val="bullet"/>
      <w:lvlText w:val="•"/>
      <w:lvlJc w:val="left"/>
      <w:pPr>
        <w:ind w:left="3786" w:hanging="401"/>
      </w:pPr>
      <w:rPr>
        <w:rFonts w:hint="default"/>
        <w:lang w:val="ja-JP" w:eastAsia="ja-JP" w:bidi="ja-JP"/>
      </w:rPr>
    </w:lvl>
    <w:lvl w:ilvl="4" w:tplc="C4B613BC">
      <w:numFmt w:val="bullet"/>
      <w:lvlText w:val="•"/>
      <w:lvlJc w:val="left"/>
      <w:pPr>
        <w:ind w:left="4648" w:hanging="401"/>
      </w:pPr>
      <w:rPr>
        <w:rFonts w:hint="default"/>
        <w:lang w:val="ja-JP" w:eastAsia="ja-JP" w:bidi="ja-JP"/>
      </w:rPr>
    </w:lvl>
    <w:lvl w:ilvl="5" w:tplc="59E89D1A">
      <w:numFmt w:val="bullet"/>
      <w:lvlText w:val="•"/>
      <w:lvlJc w:val="left"/>
      <w:pPr>
        <w:ind w:left="5510" w:hanging="401"/>
      </w:pPr>
      <w:rPr>
        <w:rFonts w:hint="default"/>
        <w:lang w:val="ja-JP" w:eastAsia="ja-JP" w:bidi="ja-JP"/>
      </w:rPr>
    </w:lvl>
    <w:lvl w:ilvl="6" w:tplc="6E4CDC9A">
      <w:numFmt w:val="bullet"/>
      <w:lvlText w:val="•"/>
      <w:lvlJc w:val="left"/>
      <w:pPr>
        <w:ind w:left="6372" w:hanging="401"/>
      </w:pPr>
      <w:rPr>
        <w:rFonts w:hint="default"/>
        <w:lang w:val="ja-JP" w:eastAsia="ja-JP" w:bidi="ja-JP"/>
      </w:rPr>
    </w:lvl>
    <w:lvl w:ilvl="7" w:tplc="9E8E31A0">
      <w:numFmt w:val="bullet"/>
      <w:lvlText w:val="•"/>
      <w:lvlJc w:val="left"/>
      <w:pPr>
        <w:ind w:left="7234" w:hanging="401"/>
      </w:pPr>
      <w:rPr>
        <w:rFonts w:hint="default"/>
        <w:lang w:val="ja-JP" w:eastAsia="ja-JP" w:bidi="ja-JP"/>
      </w:rPr>
    </w:lvl>
    <w:lvl w:ilvl="8" w:tplc="3E1C4480">
      <w:numFmt w:val="bullet"/>
      <w:lvlText w:val="•"/>
      <w:lvlJc w:val="left"/>
      <w:pPr>
        <w:ind w:left="8096" w:hanging="401"/>
      </w:pPr>
      <w:rPr>
        <w:rFonts w:hint="default"/>
        <w:lang w:val="ja-JP" w:eastAsia="ja-JP" w:bidi="ja-JP"/>
      </w:rPr>
    </w:lvl>
  </w:abstractNum>
  <w:abstractNum w:abstractNumId="6" w15:restartNumberingAfterBreak="0">
    <w:nsid w:val="2B563EF7"/>
    <w:multiLevelType w:val="hybridMultilevel"/>
    <w:tmpl w:val="7E0E4366"/>
    <w:lvl w:ilvl="0" w:tplc="FB6ABBA0">
      <w:start w:val="1"/>
      <w:numFmt w:val="decimal"/>
      <w:lvlText w:val="%1."/>
      <w:lvlJc w:val="left"/>
      <w:pPr>
        <w:ind w:left="795" w:hanging="441"/>
        <w:jc w:val="left"/>
      </w:pPr>
      <w:rPr>
        <w:rFonts w:ascii="Arial" w:eastAsia="Arial" w:hAnsi="Arial" w:cs="Arial" w:hint="default"/>
        <w:color w:val="414042"/>
        <w:spacing w:val="-58"/>
        <w:w w:val="77"/>
        <w:sz w:val="28"/>
        <w:szCs w:val="28"/>
        <w:lang w:val="ja-JP" w:eastAsia="ja-JP" w:bidi="ja-JP"/>
      </w:rPr>
    </w:lvl>
    <w:lvl w:ilvl="1" w:tplc="87460AA4">
      <w:numFmt w:val="bullet"/>
      <w:lvlText w:val="•"/>
      <w:lvlJc w:val="left"/>
      <w:pPr>
        <w:ind w:left="1702" w:hanging="441"/>
      </w:pPr>
      <w:rPr>
        <w:rFonts w:hint="default"/>
        <w:lang w:val="ja-JP" w:eastAsia="ja-JP" w:bidi="ja-JP"/>
      </w:rPr>
    </w:lvl>
    <w:lvl w:ilvl="2" w:tplc="8626F57C">
      <w:numFmt w:val="bullet"/>
      <w:lvlText w:val="•"/>
      <w:lvlJc w:val="left"/>
      <w:pPr>
        <w:ind w:left="2604" w:hanging="441"/>
      </w:pPr>
      <w:rPr>
        <w:rFonts w:hint="default"/>
        <w:lang w:val="ja-JP" w:eastAsia="ja-JP" w:bidi="ja-JP"/>
      </w:rPr>
    </w:lvl>
    <w:lvl w:ilvl="3" w:tplc="5582F7AC">
      <w:numFmt w:val="bullet"/>
      <w:lvlText w:val="•"/>
      <w:lvlJc w:val="left"/>
      <w:pPr>
        <w:ind w:left="3506" w:hanging="441"/>
      </w:pPr>
      <w:rPr>
        <w:rFonts w:hint="default"/>
        <w:lang w:val="ja-JP" w:eastAsia="ja-JP" w:bidi="ja-JP"/>
      </w:rPr>
    </w:lvl>
    <w:lvl w:ilvl="4" w:tplc="34EA4C46">
      <w:numFmt w:val="bullet"/>
      <w:lvlText w:val="•"/>
      <w:lvlJc w:val="left"/>
      <w:pPr>
        <w:ind w:left="4408" w:hanging="441"/>
      </w:pPr>
      <w:rPr>
        <w:rFonts w:hint="default"/>
        <w:lang w:val="ja-JP" w:eastAsia="ja-JP" w:bidi="ja-JP"/>
      </w:rPr>
    </w:lvl>
    <w:lvl w:ilvl="5" w:tplc="6874BC74">
      <w:numFmt w:val="bullet"/>
      <w:lvlText w:val="•"/>
      <w:lvlJc w:val="left"/>
      <w:pPr>
        <w:ind w:left="5310" w:hanging="441"/>
      </w:pPr>
      <w:rPr>
        <w:rFonts w:hint="default"/>
        <w:lang w:val="ja-JP" w:eastAsia="ja-JP" w:bidi="ja-JP"/>
      </w:rPr>
    </w:lvl>
    <w:lvl w:ilvl="6" w:tplc="43403B96">
      <w:numFmt w:val="bullet"/>
      <w:lvlText w:val="•"/>
      <w:lvlJc w:val="left"/>
      <w:pPr>
        <w:ind w:left="6212" w:hanging="441"/>
      </w:pPr>
      <w:rPr>
        <w:rFonts w:hint="default"/>
        <w:lang w:val="ja-JP" w:eastAsia="ja-JP" w:bidi="ja-JP"/>
      </w:rPr>
    </w:lvl>
    <w:lvl w:ilvl="7" w:tplc="506487DC">
      <w:numFmt w:val="bullet"/>
      <w:lvlText w:val="•"/>
      <w:lvlJc w:val="left"/>
      <w:pPr>
        <w:ind w:left="7114" w:hanging="441"/>
      </w:pPr>
      <w:rPr>
        <w:rFonts w:hint="default"/>
        <w:lang w:val="ja-JP" w:eastAsia="ja-JP" w:bidi="ja-JP"/>
      </w:rPr>
    </w:lvl>
    <w:lvl w:ilvl="8" w:tplc="67C2F7F0">
      <w:numFmt w:val="bullet"/>
      <w:lvlText w:val="•"/>
      <w:lvlJc w:val="left"/>
      <w:pPr>
        <w:ind w:left="8016" w:hanging="441"/>
      </w:pPr>
      <w:rPr>
        <w:rFonts w:hint="default"/>
        <w:lang w:val="ja-JP" w:eastAsia="ja-JP" w:bidi="ja-JP"/>
      </w:rPr>
    </w:lvl>
  </w:abstractNum>
  <w:abstractNum w:abstractNumId="7" w15:restartNumberingAfterBreak="0">
    <w:nsid w:val="2C963A66"/>
    <w:multiLevelType w:val="hybridMultilevel"/>
    <w:tmpl w:val="579C62A0"/>
    <w:lvl w:ilvl="0" w:tplc="176CEE8E">
      <w:start w:val="1"/>
      <w:numFmt w:val="decimal"/>
      <w:lvlText w:val="%1."/>
      <w:lvlJc w:val="left"/>
      <w:pPr>
        <w:ind w:left="795" w:hanging="320"/>
        <w:jc w:val="left"/>
      </w:pPr>
      <w:rPr>
        <w:rFonts w:ascii="Arial" w:eastAsia="Arial" w:hAnsi="Arial" w:cs="Arial" w:hint="default"/>
        <w:color w:val="414042"/>
        <w:spacing w:val="-22"/>
        <w:w w:val="100"/>
        <w:sz w:val="28"/>
        <w:szCs w:val="28"/>
        <w:lang w:val="ja-JP" w:eastAsia="ja-JP" w:bidi="ja-JP"/>
      </w:rPr>
    </w:lvl>
    <w:lvl w:ilvl="1" w:tplc="67C8F10C">
      <w:numFmt w:val="bullet"/>
      <w:lvlText w:val="•"/>
      <w:lvlJc w:val="left"/>
      <w:pPr>
        <w:ind w:left="1702" w:hanging="320"/>
      </w:pPr>
      <w:rPr>
        <w:rFonts w:hint="default"/>
        <w:lang w:val="ja-JP" w:eastAsia="ja-JP" w:bidi="ja-JP"/>
      </w:rPr>
    </w:lvl>
    <w:lvl w:ilvl="2" w:tplc="0AE69F76">
      <w:numFmt w:val="bullet"/>
      <w:lvlText w:val="•"/>
      <w:lvlJc w:val="left"/>
      <w:pPr>
        <w:ind w:left="2604" w:hanging="320"/>
      </w:pPr>
      <w:rPr>
        <w:rFonts w:hint="default"/>
        <w:lang w:val="ja-JP" w:eastAsia="ja-JP" w:bidi="ja-JP"/>
      </w:rPr>
    </w:lvl>
    <w:lvl w:ilvl="3" w:tplc="187A5FD4">
      <w:numFmt w:val="bullet"/>
      <w:lvlText w:val="•"/>
      <w:lvlJc w:val="left"/>
      <w:pPr>
        <w:ind w:left="3506" w:hanging="320"/>
      </w:pPr>
      <w:rPr>
        <w:rFonts w:hint="default"/>
        <w:lang w:val="ja-JP" w:eastAsia="ja-JP" w:bidi="ja-JP"/>
      </w:rPr>
    </w:lvl>
    <w:lvl w:ilvl="4" w:tplc="B77C834C">
      <w:numFmt w:val="bullet"/>
      <w:lvlText w:val="•"/>
      <w:lvlJc w:val="left"/>
      <w:pPr>
        <w:ind w:left="4408" w:hanging="320"/>
      </w:pPr>
      <w:rPr>
        <w:rFonts w:hint="default"/>
        <w:lang w:val="ja-JP" w:eastAsia="ja-JP" w:bidi="ja-JP"/>
      </w:rPr>
    </w:lvl>
    <w:lvl w:ilvl="5" w:tplc="874ABBB2">
      <w:numFmt w:val="bullet"/>
      <w:lvlText w:val="•"/>
      <w:lvlJc w:val="left"/>
      <w:pPr>
        <w:ind w:left="5310" w:hanging="320"/>
      </w:pPr>
      <w:rPr>
        <w:rFonts w:hint="default"/>
        <w:lang w:val="ja-JP" w:eastAsia="ja-JP" w:bidi="ja-JP"/>
      </w:rPr>
    </w:lvl>
    <w:lvl w:ilvl="6" w:tplc="45F66744">
      <w:numFmt w:val="bullet"/>
      <w:lvlText w:val="•"/>
      <w:lvlJc w:val="left"/>
      <w:pPr>
        <w:ind w:left="6212" w:hanging="320"/>
      </w:pPr>
      <w:rPr>
        <w:rFonts w:hint="default"/>
        <w:lang w:val="ja-JP" w:eastAsia="ja-JP" w:bidi="ja-JP"/>
      </w:rPr>
    </w:lvl>
    <w:lvl w:ilvl="7" w:tplc="0BDEA3B0">
      <w:numFmt w:val="bullet"/>
      <w:lvlText w:val="•"/>
      <w:lvlJc w:val="left"/>
      <w:pPr>
        <w:ind w:left="7114" w:hanging="320"/>
      </w:pPr>
      <w:rPr>
        <w:rFonts w:hint="default"/>
        <w:lang w:val="ja-JP" w:eastAsia="ja-JP" w:bidi="ja-JP"/>
      </w:rPr>
    </w:lvl>
    <w:lvl w:ilvl="8" w:tplc="28E2CE5C">
      <w:numFmt w:val="bullet"/>
      <w:lvlText w:val="•"/>
      <w:lvlJc w:val="left"/>
      <w:pPr>
        <w:ind w:left="8016" w:hanging="320"/>
      </w:pPr>
      <w:rPr>
        <w:rFonts w:hint="default"/>
        <w:lang w:val="ja-JP" w:eastAsia="ja-JP" w:bidi="ja-JP"/>
      </w:rPr>
    </w:lvl>
  </w:abstractNum>
  <w:abstractNum w:abstractNumId="8" w15:restartNumberingAfterBreak="0">
    <w:nsid w:val="4DC54AA4"/>
    <w:multiLevelType w:val="multilevel"/>
    <w:tmpl w:val="793EB206"/>
    <w:lvl w:ilvl="0">
      <w:start w:val="2"/>
      <w:numFmt w:val="decimal"/>
      <w:lvlText w:val="%1"/>
      <w:lvlJc w:val="left"/>
      <w:pPr>
        <w:ind w:left="1130" w:hanging="735"/>
        <w:jc w:val="left"/>
      </w:pPr>
      <w:rPr>
        <w:rFonts w:hint="default"/>
        <w:lang w:val="ja-JP" w:eastAsia="ja-JP" w:bidi="ja-JP"/>
      </w:rPr>
    </w:lvl>
    <w:lvl w:ilvl="1">
      <w:start w:val="1"/>
      <w:numFmt w:val="decimal"/>
      <w:lvlText w:val="%1.%2"/>
      <w:lvlJc w:val="left"/>
      <w:pPr>
        <w:ind w:left="1130" w:hanging="735"/>
        <w:jc w:val="left"/>
      </w:pPr>
      <w:rPr>
        <w:rFonts w:ascii="Arial" w:eastAsia="Arial" w:hAnsi="Arial" w:cs="Arial" w:hint="default"/>
        <w:color w:val="414042"/>
        <w:spacing w:val="-57"/>
        <w:w w:val="99"/>
        <w:sz w:val="48"/>
        <w:szCs w:val="48"/>
        <w:lang w:val="ja-JP" w:eastAsia="ja-JP" w:bidi="ja-JP"/>
      </w:rPr>
    </w:lvl>
    <w:lvl w:ilvl="2">
      <w:numFmt w:val="bullet"/>
      <w:lvlText w:val="•"/>
      <w:lvlJc w:val="left"/>
      <w:pPr>
        <w:ind w:left="1195" w:hanging="200"/>
      </w:pPr>
      <w:rPr>
        <w:rFonts w:ascii="Arial" w:eastAsia="Arial" w:hAnsi="Arial" w:cs="Arial" w:hint="default"/>
        <w:color w:val="696A6D"/>
        <w:w w:val="142"/>
        <w:sz w:val="24"/>
        <w:szCs w:val="24"/>
        <w:lang w:val="ja-JP" w:eastAsia="ja-JP" w:bidi="ja-JP"/>
      </w:rPr>
    </w:lvl>
    <w:lvl w:ilvl="3">
      <w:numFmt w:val="bullet"/>
      <w:lvlText w:val="•"/>
      <w:lvlJc w:val="left"/>
      <w:pPr>
        <w:ind w:left="2277" w:hanging="200"/>
      </w:pPr>
      <w:rPr>
        <w:rFonts w:hint="default"/>
        <w:lang w:val="ja-JP" w:eastAsia="ja-JP" w:bidi="ja-JP"/>
      </w:rPr>
    </w:lvl>
    <w:lvl w:ilvl="4">
      <w:numFmt w:val="bullet"/>
      <w:lvlText w:val="•"/>
      <w:lvlJc w:val="left"/>
      <w:pPr>
        <w:ind w:left="3355" w:hanging="200"/>
      </w:pPr>
      <w:rPr>
        <w:rFonts w:hint="default"/>
        <w:lang w:val="ja-JP" w:eastAsia="ja-JP" w:bidi="ja-JP"/>
      </w:rPr>
    </w:lvl>
    <w:lvl w:ilvl="5">
      <w:numFmt w:val="bullet"/>
      <w:lvlText w:val="•"/>
      <w:lvlJc w:val="left"/>
      <w:pPr>
        <w:ind w:left="4432" w:hanging="200"/>
      </w:pPr>
      <w:rPr>
        <w:rFonts w:hint="default"/>
        <w:lang w:val="ja-JP" w:eastAsia="ja-JP" w:bidi="ja-JP"/>
      </w:rPr>
    </w:lvl>
    <w:lvl w:ilvl="6">
      <w:numFmt w:val="bullet"/>
      <w:lvlText w:val="•"/>
      <w:lvlJc w:val="left"/>
      <w:pPr>
        <w:ind w:left="5510" w:hanging="200"/>
      </w:pPr>
      <w:rPr>
        <w:rFonts w:hint="default"/>
        <w:lang w:val="ja-JP" w:eastAsia="ja-JP" w:bidi="ja-JP"/>
      </w:rPr>
    </w:lvl>
    <w:lvl w:ilvl="7">
      <w:numFmt w:val="bullet"/>
      <w:lvlText w:val="•"/>
      <w:lvlJc w:val="left"/>
      <w:pPr>
        <w:ind w:left="6587" w:hanging="200"/>
      </w:pPr>
      <w:rPr>
        <w:rFonts w:hint="default"/>
        <w:lang w:val="ja-JP" w:eastAsia="ja-JP" w:bidi="ja-JP"/>
      </w:rPr>
    </w:lvl>
    <w:lvl w:ilvl="8">
      <w:numFmt w:val="bullet"/>
      <w:lvlText w:val="•"/>
      <w:lvlJc w:val="left"/>
      <w:pPr>
        <w:ind w:left="7665" w:hanging="200"/>
      </w:pPr>
      <w:rPr>
        <w:rFonts w:hint="default"/>
        <w:lang w:val="ja-JP" w:eastAsia="ja-JP" w:bidi="ja-JP"/>
      </w:rPr>
    </w:lvl>
  </w:abstractNum>
  <w:abstractNum w:abstractNumId="9" w15:restartNumberingAfterBreak="0">
    <w:nsid w:val="6028232B"/>
    <w:multiLevelType w:val="multilevel"/>
    <w:tmpl w:val="3BC2E1CA"/>
    <w:lvl w:ilvl="0">
      <w:start w:val="10"/>
      <w:numFmt w:val="decimal"/>
      <w:lvlText w:val="%1"/>
      <w:lvlJc w:val="left"/>
      <w:pPr>
        <w:ind w:left="395" w:hanging="983"/>
        <w:jc w:val="left"/>
      </w:pPr>
      <w:rPr>
        <w:rFonts w:hint="default"/>
        <w:lang w:val="ja-JP" w:eastAsia="ja-JP" w:bidi="ja-JP"/>
      </w:rPr>
    </w:lvl>
    <w:lvl w:ilvl="1">
      <w:start w:val="1"/>
      <w:numFmt w:val="decimal"/>
      <w:lvlText w:val="%1.%2"/>
      <w:lvlJc w:val="left"/>
      <w:pPr>
        <w:ind w:left="395" w:hanging="983"/>
        <w:jc w:val="left"/>
      </w:pPr>
      <w:rPr>
        <w:rFonts w:ascii="Arial" w:eastAsia="Arial" w:hAnsi="Arial" w:cs="Arial" w:hint="default"/>
        <w:color w:val="414042"/>
        <w:spacing w:val="-57"/>
        <w:w w:val="99"/>
        <w:sz w:val="48"/>
        <w:szCs w:val="48"/>
        <w:lang w:val="ja-JP" w:eastAsia="ja-JP" w:bidi="ja-JP"/>
      </w:rPr>
    </w:lvl>
    <w:lvl w:ilvl="2">
      <w:numFmt w:val="bullet"/>
      <w:lvlText w:val="•"/>
      <w:lvlJc w:val="left"/>
      <w:pPr>
        <w:ind w:left="1195" w:hanging="200"/>
      </w:pPr>
      <w:rPr>
        <w:rFonts w:ascii="Arial" w:eastAsia="Arial" w:hAnsi="Arial" w:cs="Arial" w:hint="default"/>
        <w:color w:val="696A6D"/>
        <w:w w:val="142"/>
        <w:sz w:val="24"/>
        <w:szCs w:val="24"/>
        <w:lang w:val="ja-JP" w:eastAsia="ja-JP" w:bidi="ja-JP"/>
      </w:rPr>
    </w:lvl>
    <w:lvl w:ilvl="3">
      <w:numFmt w:val="bullet"/>
      <w:lvlText w:val="•"/>
      <w:lvlJc w:val="left"/>
      <w:pPr>
        <w:ind w:left="3115" w:hanging="200"/>
      </w:pPr>
      <w:rPr>
        <w:rFonts w:hint="default"/>
        <w:lang w:val="ja-JP" w:eastAsia="ja-JP" w:bidi="ja-JP"/>
      </w:rPr>
    </w:lvl>
    <w:lvl w:ilvl="4">
      <w:numFmt w:val="bullet"/>
      <w:lvlText w:val="•"/>
      <w:lvlJc w:val="left"/>
      <w:pPr>
        <w:ind w:left="4073" w:hanging="200"/>
      </w:pPr>
      <w:rPr>
        <w:rFonts w:hint="default"/>
        <w:lang w:val="ja-JP" w:eastAsia="ja-JP" w:bidi="ja-JP"/>
      </w:rPr>
    </w:lvl>
    <w:lvl w:ilvl="5">
      <w:numFmt w:val="bullet"/>
      <w:lvlText w:val="•"/>
      <w:lvlJc w:val="left"/>
      <w:pPr>
        <w:ind w:left="5031" w:hanging="200"/>
      </w:pPr>
      <w:rPr>
        <w:rFonts w:hint="default"/>
        <w:lang w:val="ja-JP" w:eastAsia="ja-JP" w:bidi="ja-JP"/>
      </w:rPr>
    </w:lvl>
    <w:lvl w:ilvl="6">
      <w:numFmt w:val="bullet"/>
      <w:lvlText w:val="•"/>
      <w:lvlJc w:val="left"/>
      <w:pPr>
        <w:ind w:left="5988" w:hanging="200"/>
      </w:pPr>
      <w:rPr>
        <w:rFonts w:hint="default"/>
        <w:lang w:val="ja-JP" w:eastAsia="ja-JP" w:bidi="ja-JP"/>
      </w:rPr>
    </w:lvl>
    <w:lvl w:ilvl="7">
      <w:numFmt w:val="bullet"/>
      <w:lvlText w:val="•"/>
      <w:lvlJc w:val="left"/>
      <w:pPr>
        <w:ind w:left="6946" w:hanging="200"/>
      </w:pPr>
      <w:rPr>
        <w:rFonts w:hint="default"/>
        <w:lang w:val="ja-JP" w:eastAsia="ja-JP" w:bidi="ja-JP"/>
      </w:rPr>
    </w:lvl>
    <w:lvl w:ilvl="8">
      <w:numFmt w:val="bullet"/>
      <w:lvlText w:val="•"/>
      <w:lvlJc w:val="left"/>
      <w:pPr>
        <w:ind w:left="7904" w:hanging="200"/>
      </w:pPr>
      <w:rPr>
        <w:rFonts w:hint="default"/>
        <w:lang w:val="ja-JP" w:eastAsia="ja-JP" w:bidi="ja-JP"/>
      </w:rPr>
    </w:lvl>
  </w:abstractNum>
  <w:abstractNum w:abstractNumId="10" w15:restartNumberingAfterBreak="0">
    <w:nsid w:val="7C9522DA"/>
    <w:multiLevelType w:val="multilevel"/>
    <w:tmpl w:val="BE7AD4A8"/>
    <w:lvl w:ilvl="0">
      <w:start w:val="11"/>
      <w:numFmt w:val="decimal"/>
      <w:lvlText w:val="%1"/>
      <w:lvlJc w:val="left"/>
      <w:pPr>
        <w:ind w:left="1320" w:hanging="926"/>
        <w:jc w:val="right"/>
      </w:pPr>
      <w:rPr>
        <w:rFonts w:hint="default"/>
        <w:lang w:val="ja-JP" w:eastAsia="ja-JP" w:bidi="ja-JP"/>
      </w:rPr>
    </w:lvl>
    <w:lvl w:ilvl="1">
      <w:start w:val="1"/>
      <w:numFmt w:val="decimal"/>
      <w:lvlText w:val="%1.%2"/>
      <w:lvlJc w:val="left"/>
      <w:pPr>
        <w:ind w:left="1320" w:hanging="926"/>
        <w:jc w:val="left"/>
      </w:pPr>
      <w:rPr>
        <w:rFonts w:ascii="Arial" w:eastAsia="Arial" w:hAnsi="Arial" w:cs="Arial" w:hint="default"/>
        <w:color w:val="414042"/>
        <w:spacing w:val="-57"/>
        <w:w w:val="99"/>
        <w:sz w:val="48"/>
        <w:szCs w:val="48"/>
        <w:lang w:val="ja-JP" w:eastAsia="ja-JP" w:bidi="ja-JP"/>
      </w:rPr>
    </w:lvl>
    <w:lvl w:ilvl="2">
      <w:numFmt w:val="bullet"/>
      <w:lvlText w:val="•"/>
      <w:lvlJc w:val="left"/>
      <w:pPr>
        <w:ind w:left="1195" w:hanging="200"/>
      </w:pPr>
      <w:rPr>
        <w:rFonts w:ascii="Arial" w:eastAsia="Arial" w:hAnsi="Arial" w:cs="Arial" w:hint="default"/>
        <w:color w:val="696A6D"/>
        <w:w w:val="142"/>
        <w:sz w:val="24"/>
        <w:szCs w:val="24"/>
        <w:lang w:val="ja-JP" w:eastAsia="ja-JP" w:bidi="ja-JP"/>
      </w:rPr>
    </w:lvl>
    <w:lvl w:ilvl="3">
      <w:numFmt w:val="bullet"/>
      <w:lvlText w:val="•"/>
      <w:lvlJc w:val="left"/>
      <w:pPr>
        <w:ind w:left="3208" w:hanging="200"/>
      </w:pPr>
      <w:rPr>
        <w:rFonts w:hint="default"/>
        <w:lang w:val="ja-JP" w:eastAsia="ja-JP" w:bidi="ja-JP"/>
      </w:rPr>
    </w:lvl>
    <w:lvl w:ilvl="4">
      <w:numFmt w:val="bullet"/>
      <w:lvlText w:val="•"/>
      <w:lvlJc w:val="left"/>
      <w:pPr>
        <w:ind w:left="4153" w:hanging="200"/>
      </w:pPr>
      <w:rPr>
        <w:rFonts w:hint="default"/>
        <w:lang w:val="ja-JP" w:eastAsia="ja-JP" w:bidi="ja-JP"/>
      </w:rPr>
    </w:lvl>
    <w:lvl w:ilvl="5">
      <w:numFmt w:val="bullet"/>
      <w:lvlText w:val="•"/>
      <w:lvlJc w:val="left"/>
      <w:pPr>
        <w:ind w:left="5097" w:hanging="200"/>
      </w:pPr>
      <w:rPr>
        <w:rFonts w:hint="default"/>
        <w:lang w:val="ja-JP" w:eastAsia="ja-JP" w:bidi="ja-JP"/>
      </w:rPr>
    </w:lvl>
    <w:lvl w:ilvl="6">
      <w:numFmt w:val="bullet"/>
      <w:lvlText w:val="•"/>
      <w:lvlJc w:val="left"/>
      <w:pPr>
        <w:ind w:left="6042" w:hanging="200"/>
      </w:pPr>
      <w:rPr>
        <w:rFonts w:hint="default"/>
        <w:lang w:val="ja-JP" w:eastAsia="ja-JP" w:bidi="ja-JP"/>
      </w:rPr>
    </w:lvl>
    <w:lvl w:ilvl="7">
      <w:numFmt w:val="bullet"/>
      <w:lvlText w:val="•"/>
      <w:lvlJc w:val="left"/>
      <w:pPr>
        <w:ind w:left="6986" w:hanging="200"/>
      </w:pPr>
      <w:rPr>
        <w:rFonts w:hint="default"/>
        <w:lang w:val="ja-JP" w:eastAsia="ja-JP" w:bidi="ja-JP"/>
      </w:rPr>
    </w:lvl>
    <w:lvl w:ilvl="8">
      <w:numFmt w:val="bullet"/>
      <w:lvlText w:val="•"/>
      <w:lvlJc w:val="left"/>
      <w:pPr>
        <w:ind w:left="7931" w:hanging="200"/>
      </w:pPr>
      <w:rPr>
        <w:rFonts w:hint="default"/>
        <w:lang w:val="ja-JP" w:eastAsia="ja-JP" w:bidi="ja-JP"/>
      </w:rPr>
    </w:lvl>
  </w:abstractNum>
  <w:num w:numId="1">
    <w:abstractNumId w:val="2"/>
  </w:num>
  <w:num w:numId="2">
    <w:abstractNumId w:val="0"/>
  </w:num>
  <w:num w:numId="3">
    <w:abstractNumId w:val="10"/>
  </w:num>
  <w:num w:numId="4">
    <w:abstractNumId w:val="9"/>
  </w:num>
  <w:num w:numId="5">
    <w:abstractNumId w:val="7"/>
  </w:num>
  <w:num w:numId="6">
    <w:abstractNumId w:val="5"/>
  </w:num>
  <w:num w:numId="7">
    <w:abstractNumId w:val="3"/>
  </w:num>
  <w:num w:numId="8">
    <w:abstractNumId w:val="1"/>
  </w:num>
  <w:num w:numId="9">
    <w:abstractNumId w:val="6"/>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2366">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04724"/>
    <w:rsid w:val="001E1578"/>
    <w:rsid w:val="00304724"/>
    <w:rsid w:val="00334C00"/>
    <w:rsid w:val="0036793A"/>
    <w:rsid w:val="00395C3C"/>
    <w:rsid w:val="00554615"/>
    <w:rsid w:val="00566889"/>
    <w:rsid w:val="00666EBA"/>
    <w:rsid w:val="00724C4C"/>
    <w:rsid w:val="007D6D4E"/>
    <w:rsid w:val="00842AD8"/>
    <w:rsid w:val="00911B6E"/>
    <w:rsid w:val="009E6729"/>
    <w:rsid w:val="00A605FC"/>
    <w:rsid w:val="00C55492"/>
    <w:rsid w:val="00FB6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66">
      <v:textbox inset="5.85pt,.7pt,5.85pt,.7pt"/>
    </o:shapedefaults>
    <o:shapelayout v:ext="edit">
      <o:idmap v:ext="edit" data="1"/>
    </o:shapelayout>
  </w:shapeDefaults>
  <w:decimalSymbol w:val="."/>
  <w:listSeparator w:val=","/>
  <w15:docId w15:val="{213549FB-0A80-47AC-80AB-6EFEBAF1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MS UI Gothic" w:eastAsia="MS UI Gothic" w:hAnsi="MS UI Gothic" w:cs="MS UI Gothic"/>
      <w:lang w:val="ja-JP" w:eastAsia="ja-JP" w:bidi="ja-JP"/>
    </w:rPr>
  </w:style>
  <w:style w:type="paragraph" w:styleId="1">
    <w:name w:val="heading 1"/>
    <w:basedOn w:val="a"/>
    <w:uiPriority w:val="1"/>
    <w:qFormat/>
    <w:pPr>
      <w:spacing w:before="249"/>
      <w:ind w:left="2660"/>
      <w:outlineLvl w:val="0"/>
    </w:pPr>
    <w:rPr>
      <w:sz w:val="68"/>
      <w:szCs w:val="68"/>
    </w:rPr>
  </w:style>
  <w:style w:type="paragraph" w:styleId="2">
    <w:name w:val="heading 2"/>
    <w:basedOn w:val="a"/>
    <w:uiPriority w:val="1"/>
    <w:qFormat/>
    <w:pPr>
      <w:ind w:left="395"/>
      <w:outlineLvl w:val="1"/>
    </w:pPr>
    <w:rPr>
      <w:sz w:val="48"/>
      <w:szCs w:val="48"/>
    </w:rPr>
  </w:style>
  <w:style w:type="paragraph" w:styleId="3">
    <w:name w:val="heading 3"/>
    <w:basedOn w:val="a"/>
    <w:uiPriority w:val="1"/>
    <w:qFormat/>
    <w:pPr>
      <w:ind w:left="395"/>
      <w:outlineLvl w:val="2"/>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before="121"/>
      <w:ind w:left="1195" w:hanging="200"/>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9E672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E6729"/>
    <w:rPr>
      <w:rFonts w:asciiTheme="majorHAnsi" w:eastAsiaTheme="majorEastAsia" w:hAnsiTheme="majorHAnsi" w:cstheme="majorBidi"/>
      <w:sz w:val="18"/>
      <w:szCs w:val="18"/>
      <w:lang w:val="ja-JP" w:eastAsia="ja-JP" w:bidi="ja-JP"/>
    </w:rPr>
  </w:style>
  <w:style w:type="paragraph" w:styleId="a7">
    <w:name w:val="header"/>
    <w:basedOn w:val="a"/>
    <w:link w:val="a8"/>
    <w:uiPriority w:val="99"/>
    <w:unhideWhenUsed/>
    <w:rsid w:val="00566889"/>
    <w:pPr>
      <w:tabs>
        <w:tab w:val="center" w:pos="4252"/>
        <w:tab w:val="right" w:pos="8504"/>
      </w:tabs>
      <w:snapToGrid w:val="0"/>
    </w:pPr>
  </w:style>
  <w:style w:type="character" w:customStyle="1" w:styleId="a8">
    <w:name w:val="ヘッダー (文字)"/>
    <w:basedOn w:val="a0"/>
    <w:link w:val="a7"/>
    <w:uiPriority w:val="99"/>
    <w:rsid w:val="00566889"/>
    <w:rPr>
      <w:rFonts w:ascii="MS UI Gothic" w:eastAsia="MS UI Gothic" w:hAnsi="MS UI Gothic" w:cs="MS UI Gothic"/>
      <w:lang w:val="ja-JP" w:eastAsia="ja-JP" w:bidi="ja-JP"/>
    </w:rPr>
  </w:style>
  <w:style w:type="paragraph" w:styleId="a9">
    <w:name w:val="footer"/>
    <w:basedOn w:val="a"/>
    <w:link w:val="aa"/>
    <w:uiPriority w:val="99"/>
    <w:unhideWhenUsed/>
    <w:rsid w:val="00566889"/>
    <w:pPr>
      <w:tabs>
        <w:tab w:val="center" w:pos="4252"/>
        <w:tab w:val="right" w:pos="8504"/>
      </w:tabs>
      <w:snapToGrid w:val="0"/>
    </w:pPr>
  </w:style>
  <w:style w:type="character" w:customStyle="1" w:styleId="aa">
    <w:name w:val="フッター (文字)"/>
    <w:basedOn w:val="a0"/>
    <w:link w:val="a9"/>
    <w:uiPriority w:val="99"/>
    <w:rsid w:val="00566889"/>
    <w:rPr>
      <w:rFonts w:ascii="MS UI Gothic" w:eastAsia="MS UI Gothic" w:hAnsi="MS UI Gothic" w:cs="MS UI Gothic"/>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eader" Target="header6.xml"/><Relationship Id="rId47" Type="http://schemas.openxmlformats.org/officeDocument/2006/relationships/image" Target="media/image36.jpeg"/><Relationship Id="rId63" Type="http://schemas.openxmlformats.org/officeDocument/2006/relationships/image" Target="media/image37.jpeg"/><Relationship Id="rId68" Type="http://schemas.openxmlformats.org/officeDocument/2006/relationships/hyperlink" Target="https://www.linuxfoundation.org/publications/self-assessment-checklist/" TargetMode="External"/><Relationship Id="rId84" Type="http://schemas.openxmlformats.org/officeDocument/2006/relationships/hyperlink" Target="https://training.linuxfoundation.org/linux-courses/open-source-compliance-courses/compliance-basics-for-developers" TargetMode="External"/><Relationship Id="rId89" Type="http://schemas.openxmlformats.org/officeDocument/2006/relationships/hyperlink" Target="http://www.fossid.com/"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07" Type="http://schemas.openxmlformats.org/officeDocument/2006/relationships/hyperlink" Target="http://www.linuxfoundation.or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image" Target="media/image33.jpeg"/><Relationship Id="rId40" Type="http://schemas.openxmlformats.org/officeDocument/2006/relationships/header" Target="header5.xml"/><Relationship Id="rId45" Type="http://schemas.openxmlformats.org/officeDocument/2006/relationships/image" Target="media/image34.jpeg"/><Relationship Id="rId53" Type="http://schemas.openxmlformats.org/officeDocument/2006/relationships/footer" Target="footer9.xml"/><Relationship Id="rId58" Type="http://schemas.openxmlformats.org/officeDocument/2006/relationships/header" Target="header13.xml"/><Relationship Id="rId66" Type="http://schemas.openxmlformats.org/officeDocument/2006/relationships/hyperlink" Target="https://wiki.linuxfoundation.org/_media/openchain/openchain_conformance_conformance_check_1.1.pdf" TargetMode="External"/><Relationship Id="rId74" Type="http://schemas.openxmlformats.org/officeDocument/2006/relationships/header" Target="header19.xml"/><Relationship Id="rId79" Type="http://schemas.openxmlformats.org/officeDocument/2006/relationships/hyperlink" Target="https://www.linux.com/publications/open-source-compliance-enterprise" TargetMode="External"/><Relationship Id="rId87" Type="http://schemas.openxmlformats.org/officeDocument/2006/relationships/hyperlink" Target="https://www.flexera.com/" TargetMode="External"/><Relationship Id="rId102" Type="http://schemas.openxmlformats.org/officeDocument/2006/relationships/image" Target="media/image44.png"/><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footer" Target="footer13.xml"/><Relationship Id="rId82" Type="http://schemas.openxmlformats.org/officeDocument/2006/relationships/hyperlink" Target="https://wiki.linuxfoundation.org/openchain/curriculum" TargetMode="External"/><Relationship Id="rId90" Type="http://schemas.openxmlformats.org/officeDocument/2006/relationships/hyperlink" Target="https://www.nexb.com/" TargetMode="External"/><Relationship Id="rId95" Type="http://schemas.openxmlformats.org/officeDocument/2006/relationships/hyperlink" Target="https://www.openchainproject.org/"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30.png"/><Relationship Id="rId35" Type="http://schemas.openxmlformats.org/officeDocument/2006/relationships/footer" Target="footer3.xml"/><Relationship Id="rId43" Type="http://schemas.openxmlformats.org/officeDocument/2006/relationships/footer" Target="footer6.xml"/><Relationship Id="rId48" Type="http://schemas.openxmlformats.org/officeDocument/2006/relationships/header" Target="header8.xml"/><Relationship Id="rId56" Type="http://schemas.openxmlformats.org/officeDocument/2006/relationships/header" Target="header12.xml"/><Relationship Id="rId64" Type="http://schemas.openxmlformats.org/officeDocument/2006/relationships/hyperlink" Target="https://www.openchainproject.org/conformance" TargetMode="External"/><Relationship Id="rId69" Type="http://schemas.openxmlformats.org/officeDocument/2006/relationships/header" Target="header16.xml"/><Relationship Id="rId77" Type="http://schemas.openxmlformats.org/officeDocument/2006/relationships/header" Target="header21.xml"/><Relationship Id="rId100" Type="http://schemas.openxmlformats.org/officeDocument/2006/relationships/image" Target="media/image42.png"/><Relationship Id="rId105"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footer" Target="footer8.xml"/><Relationship Id="rId72" Type="http://schemas.openxmlformats.org/officeDocument/2006/relationships/header" Target="header18.xml"/><Relationship Id="rId80" Type="http://schemas.openxmlformats.org/officeDocument/2006/relationships/hyperlink" Target="https://www.linuxfoundation.org/publications/practical-gpl-compliance-download-this-free-guide-today/" TargetMode="External"/><Relationship Id="rId85" Type="http://schemas.openxmlformats.org/officeDocument/2006/relationships/hyperlink" Target="https://spdx.org/" TargetMode="External"/><Relationship Id="rId93" Type="http://schemas.openxmlformats.org/officeDocument/2006/relationships/hyperlink" Target="https://www.whitesourcesoftware.com/" TargetMode="External"/><Relationship Id="rId98"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32.png"/><Relationship Id="rId38" Type="http://schemas.openxmlformats.org/officeDocument/2006/relationships/header" Target="header4.xml"/><Relationship Id="rId46" Type="http://schemas.openxmlformats.org/officeDocument/2006/relationships/image" Target="media/image35.jpeg"/><Relationship Id="rId59" Type="http://schemas.openxmlformats.org/officeDocument/2006/relationships/footer" Target="footer12.xml"/><Relationship Id="rId67" Type="http://schemas.openxmlformats.org/officeDocument/2006/relationships/hyperlink" Target="https://www.linuxfoundation.org/publications/self-assessment-checklist/" TargetMode="External"/><Relationship Id="rId103" Type="http://schemas.openxmlformats.org/officeDocument/2006/relationships/image" Target="media/image45.png"/><Relationship Id="rId108" Type="http://schemas.openxmlformats.org/officeDocument/2006/relationships/header" Target="header22.xml"/><Relationship Id="rId20" Type="http://schemas.openxmlformats.org/officeDocument/2006/relationships/image" Target="media/image14.png"/><Relationship Id="rId41" Type="http://schemas.openxmlformats.org/officeDocument/2006/relationships/footer" Target="footer5.xml"/><Relationship Id="rId54" Type="http://schemas.openxmlformats.org/officeDocument/2006/relationships/header" Target="header11.xml"/><Relationship Id="rId62" Type="http://schemas.openxmlformats.org/officeDocument/2006/relationships/header" Target="header15.xml"/><Relationship Id="rId70" Type="http://schemas.openxmlformats.org/officeDocument/2006/relationships/footer" Target="footer14.xml"/><Relationship Id="rId75" Type="http://schemas.openxmlformats.org/officeDocument/2006/relationships/header" Target="header20.xml"/><Relationship Id="rId83" Type="http://schemas.openxmlformats.org/officeDocument/2006/relationships/hyperlink" Target="https://training.linuxfoundation.org/linux-courses/open-source-compliance-courses/compliance-basics-for-developers" TargetMode="External"/><Relationship Id="rId88" Type="http://schemas.openxmlformats.org/officeDocument/2006/relationships/hyperlink" Target="https://fossa.io/" TargetMode="External"/><Relationship Id="rId91" Type="http://schemas.openxmlformats.org/officeDocument/2006/relationships/hyperlink" Target="https://www.synopsys.com/software-integrity/security-testing/software-composition-analysis.html" TargetMode="External"/><Relationship Id="rId96" Type="http://schemas.openxmlformats.org/officeDocument/2006/relationships/image" Target="media/image38.jpeg"/><Relationship Id="rId11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header" Target="header3.xml"/><Relationship Id="rId49" Type="http://schemas.openxmlformats.org/officeDocument/2006/relationships/footer" Target="footer7.xml"/><Relationship Id="rId57" Type="http://schemas.openxmlformats.org/officeDocument/2006/relationships/footer" Target="footer11.xml"/><Relationship Id="rId106"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31.png"/><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header" Target="header14.xml"/><Relationship Id="rId65" Type="http://schemas.openxmlformats.org/officeDocument/2006/relationships/hyperlink" Target="https://certification.openchainproject.org/" TargetMode="External"/><Relationship Id="rId73" Type="http://schemas.openxmlformats.org/officeDocument/2006/relationships/footer" Target="footer15.xml"/><Relationship Id="rId78" Type="http://schemas.openxmlformats.org/officeDocument/2006/relationships/hyperlink" Target="https://www.linux.com/publications/open-source-compliance-enterprise" TargetMode="External"/><Relationship Id="rId81" Type="http://schemas.openxmlformats.org/officeDocument/2006/relationships/hyperlink" Target="https://www.linuxfoundation.org/publications/practical-gpl-compliance-download-this-free-guide-today/" TargetMode="External"/><Relationship Id="rId86" Type="http://schemas.openxmlformats.org/officeDocument/2006/relationships/hyperlink" Target="https://www.blackducksoftware.com/" TargetMode="External"/><Relationship Id="rId94" Type="http://schemas.openxmlformats.org/officeDocument/2006/relationships/hyperlink" Target="https://www.fossology.org/" TargetMode="External"/><Relationship Id="rId99" Type="http://schemas.openxmlformats.org/officeDocument/2006/relationships/image" Target="media/image41.png"/><Relationship Id="rId101"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footer" Target="footer4.xml"/><Relationship Id="rId109" Type="http://schemas.openxmlformats.org/officeDocument/2006/relationships/footer" Target="footer17.xml"/><Relationship Id="rId34" Type="http://schemas.openxmlformats.org/officeDocument/2006/relationships/header" Target="header2.xml"/><Relationship Id="rId50" Type="http://schemas.openxmlformats.org/officeDocument/2006/relationships/header" Target="header9.xml"/><Relationship Id="rId55" Type="http://schemas.openxmlformats.org/officeDocument/2006/relationships/footer" Target="footer10.xml"/><Relationship Id="rId76" Type="http://schemas.openxmlformats.org/officeDocument/2006/relationships/footer" Target="footer16.xml"/><Relationship Id="rId97" Type="http://schemas.openxmlformats.org/officeDocument/2006/relationships/image" Target="media/image39.png"/><Relationship Id="rId104" Type="http://schemas.openxmlformats.org/officeDocument/2006/relationships/image" Target="media/image46.png"/><Relationship Id="rId7" Type="http://schemas.openxmlformats.org/officeDocument/2006/relationships/image" Target="media/image1.png"/><Relationship Id="rId71" Type="http://schemas.openxmlformats.org/officeDocument/2006/relationships/header" Target="header17.xml"/><Relationship Id="rId92" Type="http://schemas.openxmlformats.org/officeDocument/2006/relationships/hyperlink" Target="https://www.roguewave.com/"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3" Type="http://schemas.openxmlformats.org/officeDocument/2006/relationships/image" Target="media/image24.png"/><Relationship Id="rId7" Type="http://schemas.openxmlformats.org/officeDocument/2006/relationships/image" Target="media/image28.png"/><Relationship Id="rId2" Type="http://schemas.openxmlformats.org/officeDocument/2006/relationships/image" Target="media/image23.png"/><Relationship Id="rId1" Type="http://schemas.openxmlformats.org/officeDocument/2006/relationships/image" Target="media/image22.png"/><Relationship Id="rId6" Type="http://schemas.openxmlformats.org/officeDocument/2006/relationships/image" Target="media/image27.png"/><Relationship Id="rId5" Type="http://schemas.openxmlformats.org/officeDocument/2006/relationships/image" Target="media/image26.png"/><Relationship Id="rId4" Type="http://schemas.openxmlformats.org/officeDocument/2006/relationships/image" Target="media/image25.png"/></Relationships>
</file>

<file path=word/_rels/footer10.xml.rels><?xml version="1.0" encoding="UTF-8" standalone="yes"?>
<Relationships xmlns="http://schemas.openxmlformats.org/package/2006/relationships"><Relationship Id="rId8" Type="http://schemas.openxmlformats.org/officeDocument/2006/relationships/image" Target="media/image29.png"/><Relationship Id="rId3" Type="http://schemas.openxmlformats.org/officeDocument/2006/relationships/image" Target="media/image24.png"/><Relationship Id="rId7" Type="http://schemas.openxmlformats.org/officeDocument/2006/relationships/image" Target="media/image28.png"/><Relationship Id="rId2" Type="http://schemas.openxmlformats.org/officeDocument/2006/relationships/image" Target="media/image23.png"/><Relationship Id="rId1" Type="http://schemas.openxmlformats.org/officeDocument/2006/relationships/image" Target="media/image22.png"/><Relationship Id="rId6" Type="http://schemas.openxmlformats.org/officeDocument/2006/relationships/image" Target="media/image27.png"/><Relationship Id="rId5" Type="http://schemas.openxmlformats.org/officeDocument/2006/relationships/image" Target="media/image26.png"/><Relationship Id="rId4" Type="http://schemas.openxmlformats.org/officeDocument/2006/relationships/image" Target="media/image25.png"/></Relationships>
</file>

<file path=word/_rels/footer11.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12.xml.rels><?xml version="1.0" encoding="UTF-8" standalone="yes"?>
<Relationships xmlns="http://schemas.openxmlformats.org/package/2006/relationships"><Relationship Id="rId8" Type="http://schemas.openxmlformats.org/officeDocument/2006/relationships/image" Target="media/image29.png"/><Relationship Id="rId3" Type="http://schemas.openxmlformats.org/officeDocument/2006/relationships/image" Target="media/image24.png"/><Relationship Id="rId7" Type="http://schemas.openxmlformats.org/officeDocument/2006/relationships/image" Target="media/image28.png"/><Relationship Id="rId2" Type="http://schemas.openxmlformats.org/officeDocument/2006/relationships/image" Target="media/image23.png"/><Relationship Id="rId1" Type="http://schemas.openxmlformats.org/officeDocument/2006/relationships/image" Target="media/image22.png"/><Relationship Id="rId6" Type="http://schemas.openxmlformats.org/officeDocument/2006/relationships/image" Target="media/image27.png"/><Relationship Id="rId5" Type="http://schemas.openxmlformats.org/officeDocument/2006/relationships/image" Target="media/image26.png"/><Relationship Id="rId4" Type="http://schemas.openxmlformats.org/officeDocument/2006/relationships/image" Target="media/image25.png"/></Relationships>
</file>

<file path=word/_rels/footer13.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14.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15.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16.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2.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3.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4.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5.xml.rels><?xml version="1.0" encoding="UTF-8" standalone="yes"?>
<Relationships xmlns="http://schemas.openxmlformats.org/package/2006/relationships"><Relationship Id="rId8" Type="http://schemas.openxmlformats.org/officeDocument/2006/relationships/image" Target="media/image29.png"/><Relationship Id="rId3" Type="http://schemas.openxmlformats.org/officeDocument/2006/relationships/image" Target="media/image24.png"/><Relationship Id="rId7" Type="http://schemas.openxmlformats.org/officeDocument/2006/relationships/image" Target="media/image28.png"/><Relationship Id="rId2" Type="http://schemas.openxmlformats.org/officeDocument/2006/relationships/image" Target="media/image23.png"/><Relationship Id="rId1" Type="http://schemas.openxmlformats.org/officeDocument/2006/relationships/image" Target="media/image22.png"/><Relationship Id="rId6" Type="http://schemas.openxmlformats.org/officeDocument/2006/relationships/image" Target="media/image27.png"/><Relationship Id="rId5" Type="http://schemas.openxmlformats.org/officeDocument/2006/relationships/image" Target="media/image26.png"/><Relationship Id="rId4" Type="http://schemas.openxmlformats.org/officeDocument/2006/relationships/image" Target="media/image25.png"/></Relationships>
</file>

<file path=word/_rels/footer6.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7.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_rels/footer8.xml.rels><?xml version="1.0" encoding="UTF-8" standalone="yes"?>
<Relationships xmlns="http://schemas.openxmlformats.org/package/2006/relationships"><Relationship Id="rId8" Type="http://schemas.openxmlformats.org/officeDocument/2006/relationships/image" Target="media/image29.png"/><Relationship Id="rId3" Type="http://schemas.openxmlformats.org/officeDocument/2006/relationships/image" Target="media/image24.png"/><Relationship Id="rId7" Type="http://schemas.openxmlformats.org/officeDocument/2006/relationships/image" Target="media/image28.png"/><Relationship Id="rId2" Type="http://schemas.openxmlformats.org/officeDocument/2006/relationships/image" Target="media/image23.png"/><Relationship Id="rId1" Type="http://schemas.openxmlformats.org/officeDocument/2006/relationships/image" Target="media/image22.png"/><Relationship Id="rId6" Type="http://schemas.openxmlformats.org/officeDocument/2006/relationships/image" Target="media/image27.png"/><Relationship Id="rId5" Type="http://schemas.openxmlformats.org/officeDocument/2006/relationships/image" Target="media/image26.png"/><Relationship Id="rId4" Type="http://schemas.openxmlformats.org/officeDocument/2006/relationships/image" Target="media/image25.png"/></Relationships>
</file>

<file path=word/_rels/footer9.xml.rels><?xml version="1.0" encoding="UTF-8" standalone="yes"?>
<Relationships xmlns="http://schemas.openxmlformats.org/package/2006/relationships"><Relationship Id="rId3" Type="http://schemas.openxmlformats.org/officeDocument/2006/relationships/image" Target="media/image25.png"/><Relationship Id="rId7" Type="http://schemas.openxmlformats.org/officeDocument/2006/relationships/image" Target="media/image29.png"/><Relationship Id="rId2" Type="http://schemas.openxmlformats.org/officeDocument/2006/relationships/image" Target="media/image24.png"/><Relationship Id="rId1" Type="http://schemas.openxmlformats.org/officeDocument/2006/relationships/image" Target="media/image23.png"/><Relationship Id="rId6" Type="http://schemas.openxmlformats.org/officeDocument/2006/relationships/image" Target="media/image28.png"/><Relationship Id="rId5" Type="http://schemas.openxmlformats.org/officeDocument/2006/relationships/image" Target="media/image27.png"/><Relationship Id="rId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3639</Words>
  <Characters>20747</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Fukuchi, Hiroyuki (SONY)</cp:lastModifiedBy>
  <cp:revision>2</cp:revision>
  <dcterms:created xsi:type="dcterms:W3CDTF">2018-02-15T09:05:00Z</dcterms:created>
  <dcterms:modified xsi:type="dcterms:W3CDTF">2018-02-15T09:05:00Z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2018-02-14T00:00:00Z</vt:filetime>
  </property>
  <property fmtid="{D5CDD505-2E9C-101B-9397-08002B2CF9AE}" pid="3" name="Creator">
    <vt:lpwstr>Adobe InDesign CC 13.0 (Windows)</vt:lpwstr>
  </property>
  <property fmtid="{D5CDD505-2E9C-101B-9397-08002B2CF9AE}" pid="4" name="LastSaved">
    <vt:filetime>2018-02-14T00:00:00Z</vt:filetime>
  </property>
</Properties>
</file>